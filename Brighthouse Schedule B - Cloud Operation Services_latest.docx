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5B7126" w:rsidR="00427286" w:rsidP="005F49BC" w:rsidRDefault="000D296B" w14:paraId="433D763D" w14:textId="77777777">
      <w:pPr>
        <w:pStyle w:val="Heading1"/>
        <w:keepNext w:val="0"/>
        <w:keepLines w:val="0"/>
        <w:widowControl w:val="0"/>
        <w:numPr>
          <w:ilvl w:val="0"/>
          <w:numId w:val="0"/>
        </w:numPr>
        <w:jc w:val="center"/>
        <w:rPr>
          <w:rFonts w:asciiTheme="minorHAnsi" w:hAnsiTheme="minorHAnsi"/>
          <w:szCs w:val="22"/>
        </w:rPr>
      </w:pPr>
      <w:r>
        <w:rPr>
          <w:rFonts w:asciiTheme="minorHAnsi" w:hAnsiTheme="minorHAnsi"/>
          <w:szCs w:val="22"/>
        </w:rPr>
        <w:t xml:space="preserve">SCHEDULE </w:t>
      </w:r>
      <w:r w:rsidR="004703BB">
        <w:rPr>
          <w:rFonts w:asciiTheme="minorHAnsi" w:hAnsiTheme="minorHAnsi"/>
          <w:szCs w:val="22"/>
        </w:rPr>
        <w:t>B</w:t>
      </w:r>
    </w:p>
    <w:p w:rsidRPr="005B7126" w:rsidR="00427286" w:rsidP="005F49BC" w:rsidRDefault="004703BB" w14:paraId="27EDD2EF" w14:textId="77777777">
      <w:pPr>
        <w:pStyle w:val="CenterBold"/>
        <w:keepNext w:val="0"/>
        <w:widowControl w:val="0"/>
        <w:rPr>
          <w:rFonts w:asciiTheme="minorHAnsi" w:hAnsiTheme="minorHAnsi"/>
          <w:szCs w:val="22"/>
        </w:rPr>
      </w:pPr>
      <w:r>
        <w:rPr>
          <w:rFonts w:asciiTheme="minorHAnsi" w:hAnsiTheme="minorHAnsi"/>
          <w:szCs w:val="22"/>
        </w:rPr>
        <w:t>CLOUD OPERATION</w:t>
      </w:r>
      <w:r w:rsidR="00B11A6D">
        <w:rPr>
          <w:rFonts w:asciiTheme="minorHAnsi" w:hAnsiTheme="minorHAnsi"/>
          <w:szCs w:val="22"/>
        </w:rPr>
        <w:t xml:space="preserve"> </w:t>
      </w:r>
      <w:r w:rsidRPr="005B7126" w:rsidR="005D549E">
        <w:rPr>
          <w:rFonts w:asciiTheme="minorHAnsi" w:hAnsiTheme="minorHAnsi"/>
          <w:szCs w:val="22"/>
        </w:rPr>
        <w:t xml:space="preserve">SERVICES </w:t>
      </w:r>
    </w:p>
    <w:p w:rsidRPr="005B7126" w:rsidR="009206E6" w:rsidP="0000749F" w:rsidRDefault="00427286" w14:paraId="69C1ED51" w14:textId="77777777">
      <w:pPr>
        <w:pStyle w:val="Heading1"/>
        <w:keepNext w:val="0"/>
        <w:keepLines w:val="0"/>
        <w:widowControl w:val="0"/>
        <w:numPr>
          <w:ilvl w:val="0"/>
          <w:numId w:val="12"/>
        </w:numPr>
        <w:tabs>
          <w:tab w:val="clear" w:pos="630"/>
          <w:tab w:val="num" w:pos="360"/>
        </w:tabs>
        <w:ind w:left="360"/>
        <w:rPr>
          <w:rFonts w:asciiTheme="minorHAnsi" w:hAnsiTheme="minorHAnsi"/>
          <w:szCs w:val="22"/>
        </w:rPr>
      </w:pPr>
      <w:r w:rsidRPr="005B7126">
        <w:rPr>
          <w:rFonts w:asciiTheme="minorHAnsi" w:hAnsiTheme="minorHAnsi"/>
          <w:szCs w:val="22"/>
        </w:rPr>
        <w:t>INTRODUCTION</w:t>
      </w:r>
    </w:p>
    <w:p w:rsidRPr="00351821" w:rsidR="00E077CC" w:rsidP="5779A709" w:rsidRDefault="00427286" w14:paraId="4FBA3C1A" w14:textId="59327DB2">
      <w:pPr>
        <w:pStyle w:val="HeadingBody2"/>
        <w:rPr>
          <w:rFonts w:ascii="Calibri" w:hAnsi="Calibri" w:asciiTheme="minorAscii" w:hAnsiTheme="minorAscii"/>
        </w:rPr>
      </w:pPr>
      <w:r w:rsidRPr="5779A709" w:rsidR="00427286">
        <w:rPr>
          <w:rFonts w:ascii="Calibri" w:hAnsi="Calibri" w:asciiTheme="minorAscii" w:hAnsiTheme="minorAscii"/>
        </w:rPr>
        <w:t xml:space="preserve">This </w:t>
      </w:r>
      <w:r w:rsidRPr="5779A709" w:rsidR="000D296B">
        <w:rPr>
          <w:rFonts w:ascii="Calibri" w:hAnsi="Calibri" w:asciiTheme="minorAscii" w:hAnsiTheme="minorAscii"/>
        </w:rPr>
        <w:t xml:space="preserve">Schedule </w:t>
      </w:r>
      <w:r w:rsidRPr="5779A709" w:rsidR="004703BB">
        <w:rPr>
          <w:rFonts w:ascii="Calibri" w:hAnsi="Calibri" w:asciiTheme="minorAscii" w:hAnsiTheme="minorAscii"/>
        </w:rPr>
        <w:t>B</w:t>
      </w:r>
      <w:r w:rsidRPr="5779A709" w:rsidR="00ED7211">
        <w:rPr>
          <w:rFonts w:ascii="Calibri" w:hAnsi="Calibri" w:asciiTheme="minorAscii" w:hAnsiTheme="minorAscii"/>
        </w:rPr>
        <w:t xml:space="preserve"> </w:t>
      </w:r>
      <w:r w:rsidRPr="5779A709" w:rsidR="00E4025B">
        <w:rPr>
          <w:rFonts w:ascii="Calibri" w:hAnsi="Calibri" w:asciiTheme="minorAscii" w:hAnsiTheme="minorAscii"/>
        </w:rPr>
        <w:t xml:space="preserve">to </w:t>
      </w:r>
      <w:r w:rsidRPr="5779A709" w:rsidR="00FC4B50">
        <w:rPr>
          <w:rFonts w:ascii="Calibri" w:hAnsi="Calibri" w:asciiTheme="minorAscii" w:hAnsiTheme="minorAscii"/>
        </w:rPr>
        <w:t xml:space="preserve">the </w:t>
      </w:r>
      <w:r w:rsidRPr="5779A709" w:rsidR="00E4025B">
        <w:rPr>
          <w:rFonts w:ascii="Calibri" w:hAnsi="Calibri" w:asciiTheme="minorAscii" w:hAnsiTheme="minorAscii"/>
        </w:rPr>
        <w:t xml:space="preserve">SOW (“Schedule </w:t>
      </w:r>
      <w:r w:rsidRPr="5779A709" w:rsidR="004703BB">
        <w:rPr>
          <w:rFonts w:ascii="Calibri" w:hAnsi="Calibri" w:asciiTheme="minorAscii" w:hAnsiTheme="minorAscii"/>
        </w:rPr>
        <w:t>B</w:t>
      </w:r>
      <w:r w:rsidRPr="5779A709" w:rsidR="00E4025B">
        <w:rPr>
          <w:rFonts w:ascii="Calibri" w:hAnsi="Calibri" w:asciiTheme="minorAscii" w:hAnsiTheme="minorAscii"/>
        </w:rPr>
        <w:t>” or “</w:t>
      </w:r>
      <w:r w:rsidRPr="5779A709" w:rsidR="004703BB">
        <w:rPr>
          <w:rFonts w:ascii="Calibri" w:hAnsi="Calibri" w:asciiTheme="minorAscii" w:hAnsiTheme="minorAscii"/>
        </w:rPr>
        <w:t>Cloud Operation</w:t>
      </w:r>
      <w:r w:rsidRPr="5779A709" w:rsidR="00E4025B">
        <w:rPr>
          <w:rFonts w:ascii="Calibri" w:hAnsi="Calibri" w:asciiTheme="minorAscii" w:hAnsiTheme="minorAscii"/>
        </w:rPr>
        <w:t xml:space="preserve"> Service Tower”) </w:t>
      </w:r>
      <w:r w:rsidRPr="5779A709" w:rsidR="00427286">
        <w:rPr>
          <w:rFonts w:ascii="Calibri" w:hAnsi="Calibri" w:asciiTheme="minorAscii" w:hAnsiTheme="minorAscii"/>
        </w:rPr>
        <w:t xml:space="preserve">sets forth the services that </w:t>
      </w:r>
      <w:r w:rsidRPr="5779A709" w:rsidR="005F4B55">
        <w:rPr>
          <w:rFonts w:ascii="Calibri" w:hAnsi="Calibri" w:asciiTheme="minorAscii" w:hAnsiTheme="minorAscii"/>
        </w:rPr>
        <w:t>Vendor</w:t>
      </w:r>
      <w:r w:rsidRPr="5779A709" w:rsidR="00427286">
        <w:rPr>
          <w:rFonts w:ascii="Calibri" w:hAnsi="Calibri" w:asciiTheme="minorAscii" w:hAnsiTheme="minorAscii"/>
        </w:rPr>
        <w:t xml:space="preserve"> will provide to </w:t>
      </w:r>
      <w:proofErr w:type="spellStart"/>
      <w:r w:rsidRPr="5779A709" w:rsidR="005F4B55">
        <w:rPr>
          <w:rFonts w:ascii="Calibri" w:hAnsi="Calibri" w:asciiTheme="minorAscii" w:hAnsiTheme="minorAscii"/>
        </w:rPr>
        <w:t>Brighthouse</w:t>
      </w:r>
      <w:proofErr w:type="spellEnd"/>
      <w:r w:rsidRPr="5779A709" w:rsidR="00331A7A">
        <w:rPr>
          <w:rFonts w:ascii="Calibri" w:hAnsi="Calibri" w:asciiTheme="minorAscii" w:hAnsiTheme="minorAscii"/>
        </w:rPr>
        <w:t xml:space="preserve"> and the Authorized Users</w:t>
      </w:r>
      <w:r w:rsidRPr="5779A709" w:rsidR="00E4025B">
        <w:rPr>
          <w:rFonts w:ascii="Calibri" w:hAnsi="Calibri" w:asciiTheme="minorAscii" w:hAnsiTheme="minorAscii"/>
        </w:rPr>
        <w:t xml:space="preserve"> related to </w:t>
      </w:r>
      <w:r w:rsidRPr="5779A709" w:rsidR="004703BB">
        <w:rPr>
          <w:rFonts w:ascii="Calibri" w:hAnsi="Calibri" w:asciiTheme="minorAscii" w:hAnsiTheme="minorAscii"/>
        </w:rPr>
        <w:t>Cloud Operation</w:t>
      </w:r>
      <w:r w:rsidRPr="5779A709" w:rsidR="00E4025B">
        <w:rPr>
          <w:rFonts w:ascii="Calibri" w:hAnsi="Calibri" w:asciiTheme="minorAscii" w:hAnsiTheme="minorAscii"/>
        </w:rPr>
        <w:t xml:space="preserve"> Services as described herein and in the related attachme</w:t>
      </w:r>
      <w:r w:rsidRPr="5779A709" w:rsidR="1C0ED4BE">
        <w:rPr>
          <w:rFonts w:ascii="Calibri" w:hAnsi="Calibri" w:asciiTheme="minorAscii" w:hAnsiTheme="minorAscii"/>
        </w:rPr>
        <w:t>C</w:t>
      </w:r>
      <w:r w:rsidRPr="5779A709" w:rsidR="00E4025B">
        <w:rPr>
          <w:rFonts w:ascii="Calibri" w:hAnsi="Calibri" w:asciiTheme="minorAscii" w:hAnsiTheme="minorAscii"/>
        </w:rPr>
        <w:t>nts (the “</w:t>
      </w:r>
      <w:r w:rsidRPr="5779A709" w:rsidR="004703BB">
        <w:rPr>
          <w:rFonts w:ascii="Calibri" w:hAnsi="Calibri" w:asciiTheme="minorAscii" w:hAnsiTheme="minorAscii"/>
          <w:b w:val="1"/>
          <w:bCs w:val="1"/>
        </w:rPr>
        <w:t>Cloud Operation</w:t>
      </w:r>
      <w:r w:rsidRPr="5779A709" w:rsidR="00E4025B">
        <w:rPr>
          <w:rFonts w:ascii="Calibri" w:hAnsi="Calibri" w:asciiTheme="minorAscii" w:hAnsiTheme="minorAscii"/>
          <w:b w:val="1"/>
          <w:bCs w:val="1"/>
        </w:rPr>
        <w:t xml:space="preserve"> Services</w:t>
      </w:r>
      <w:r w:rsidRPr="5779A709" w:rsidR="00E4025B">
        <w:rPr>
          <w:rFonts w:ascii="Calibri" w:hAnsi="Calibri" w:asciiTheme="minorAscii" w:hAnsiTheme="minorAscii"/>
        </w:rPr>
        <w:t>”)</w:t>
      </w:r>
      <w:r w:rsidRPr="5779A709" w:rsidR="00B11A6D">
        <w:rPr>
          <w:rFonts w:ascii="Calibri" w:hAnsi="Calibri" w:asciiTheme="minorAscii" w:hAnsiTheme="minorAscii"/>
        </w:rPr>
        <w:t>, which shall be considered Services under the Agreement</w:t>
      </w:r>
      <w:r w:rsidRPr="5779A709" w:rsidR="00331A7A">
        <w:rPr>
          <w:rFonts w:ascii="Calibri" w:hAnsi="Calibri" w:asciiTheme="minorAscii" w:hAnsiTheme="minorAscii"/>
        </w:rPr>
        <w:t>.</w:t>
      </w:r>
      <w:r w:rsidRPr="5779A709" w:rsidR="00E077CC">
        <w:rPr>
          <w:rFonts w:ascii="Calibri" w:hAnsi="Calibri" w:asciiTheme="minorAscii" w:hAnsiTheme="minorAscii"/>
        </w:rPr>
        <w:t xml:space="preserve"> </w:t>
      </w:r>
      <w:r w:rsidRPr="5779A709" w:rsidR="005F4B55">
        <w:rPr>
          <w:rFonts w:ascii="Calibri" w:hAnsi="Calibri" w:asciiTheme="minorAscii" w:hAnsiTheme="minorAscii"/>
        </w:rPr>
        <w:t>Vendor</w:t>
      </w:r>
      <w:r w:rsidRPr="5779A709" w:rsidR="00E077CC">
        <w:rPr>
          <w:rFonts w:ascii="Calibri" w:hAnsi="Calibri" w:asciiTheme="minorAscii" w:hAnsiTheme="minorAscii"/>
        </w:rPr>
        <w:t xml:space="preserve"> will </w:t>
      </w:r>
      <w:r w:rsidRPr="5779A709" w:rsidR="00E4025B">
        <w:rPr>
          <w:rFonts w:ascii="Calibri" w:hAnsi="Calibri" w:asciiTheme="minorAscii" w:hAnsiTheme="minorAscii"/>
        </w:rPr>
        <w:t>assume full responsibility for performing</w:t>
      </w:r>
      <w:r w:rsidRPr="5779A709" w:rsidR="00E077CC">
        <w:rPr>
          <w:rFonts w:ascii="Calibri" w:hAnsi="Calibri" w:asciiTheme="minorAscii" w:hAnsiTheme="minorAscii"/>
        </w:rPr>
        <w:t xml:space="preserve"> </w:t>
      </w:r>
      <w:r w:rsidRPr="5779A709" w:rsidR="00E4025B">
        <w:rPr>
          <w:rFonts w:ascii="Calibri" w:hAnsi="Calibri" w:asciiTheme="minorAscii" w:hAnsiTheme="minorAscii"/>
        </w:rPr>
        <w:t xml:space="preserve">all </w:t>
      </w:r>
      <w:r w:rsidRPr="5779A709" w:rsidR="004703BB">
        <w:rPr>
          <w:rFonts w:ascii="Calibri" w:hAnsi="Calibri" w:asciiTheme="minorAscii" w:hAnsiTheme="minorAscii"/>
        </w:rPr>
        <w:t>Cloud Operation</w:t>
      </w:r>
      <w:r w:rsidRPr="5779A709" w:rsidR="00E077CC">
        <w:rPr>
          <w:rFonts w:ascii="Calibri" w:hAnsi="Calibri" w:asciiTheme="minorAscii" w:hAnsiTheme="minorAscii"/>
        </w:rPr>
        <w:t xml:space="preserve"> Services upon completion of Transition. </w:t>
      </w:r>
      <w:r w:rsidRPr="5779A709" w:rsidR="005F4B55">
        <w:rPr>
          <w:rFonts w:ascii="Calibri" w:hAnsi="Calibri" w:asciiTheme="minorAscii" w:hAnsiTheme="minorAscii"/>
        </w:rPr>
        <w:t>Vendor</w:t>
      </w:r>
      <w:r w:rsidRPr="5779A709" w:rsidR="00E4025B">
        <w:rPr>
          <w:rFonts w:ascii="Calibri" w:hAnsi="Calibri" w:asciiTheme="minorAscii" w:hAnsiTheme="minorAscii"/>
        </w:rPr>
        <w:t xml:space="preserve"> will provide the </w:t>
      </w:r>
      <w:r w:rsidRPr="5779A709" w:rsidR="004703BB">
        <w:rPr>
          <w:rFonts w:ascii="Calibri" w:hAnsi="Calibri" w:asciiTheme="minorAscii" w:hAnsiTheme="minorAscii"/>
        </w:rPr>
        <w:t>Cloud Operation</w:t>
      </w:r>
      <w:r w:rsidRPr="5779A709" w:rsidR="00E4025B">
        <w:rPr>
          <w:rFonts w:ascii="Calibri" w:hAnsi="Calibri" w:asciiTheme="minorAscii" w:hAnsiTheme="minorAscii"/>
        </w:rPr>
        <w:t xml:space="preserve"> Services in accordance with the Service Levels and other requirements set forth in </w:t>
      </w:r>
      <w:r w:rsidRPr="5779A709" w:rsidR="00FC4B50">
        <w:rPr>
          <w:rFonts w:ascii="Calibri" w:hAnsi="Calibri" w:asciiTheme="minorAscii" w:hAnsiTheme="minorAscii"/>
        </w:rPr>
        <w:t xml:space="preserve">the </w:t>
      </w:r>
      <w:r w:rsidRPr="5779A709" w:rsidR="00E4025B">
        <w:rPr>
          <w:rFonts w:ascii="Calibri" w:hAnsi="Calibri" w:asciiTheme="minorAscii" w:hAnsiTheme="minorAscii"/>
        </w:rPr>
        <w:t xml:space="preserve">SOW and the Agreement, and </w:t>
      </w:r>
      <w:r w:rsidRPr="5779A709" w:rsidR="005F4B55">
        <w:rPr>
          <w:rFonts w:ascii="Calibri" w:hAnsi="Calibri" w:asciiTheme="minorAscii" w:hAnsiTheme="minorAscii"/>
        </w:rPr>
        <w:t>Vendor</w:t>
      </w:r>
      <w:r w:rsidRPr="5779A709" w:rsidR="00E077CC">
        <w:rPr>
          <w:rFonts w:ascii="Calibri" w:hAnsi="Calibri" w:asciiTheme="minorAscii" w:hAnsiTheme="minorAscii"/>
        </w:rPr>
        <w:t xml:space="preserve"> will </w:t>
      </w:r>
      <w:r w:rsidRPr="5779A709" w:rsidR="00BB5E08">
        <w:rPr>
          <w:rFonts w:ascii="Calibri" w:hAnsi="Calibri" w:asciiTheme="minorAscii" w:hAnsiTheme="minorAscii"/>
        </w:rPr>
        <w:t>periodically</w:t>
      </w:r>
      <w:r w:rsidRPr="5779A709" w:rsidR="00E077CC">
        <w:rPr>
          <w:rFonts w:ascii="Calibri" w:hAnsi="Calibri" w:asciiTheme="minorAscii" w:hAnsiTheme="minorAscii"/>
        </w:rPr>
        <w:t xml:space="preserve"> evaluate opportunities to move to a higher operational service maturity. </w:t>
      </w:r>
    </w:p>
    <w:p w:rsidRPr="00351821" w:rsidR="00351821" w:rsidP="00B11A6D" w:rsidRDefault="005F4B55" w14:paraId="36A09F11" w14:textId="77777777">
      <w:pPr>
        <w:pStyle w:val="HeadingBody2"/>
        <w:rPr>
          <w:rFonts w:asciiTheme="minorHAnsi" w:hAnsiTheme="minorHAnsi"/>
        </w:rPr>
      </w:pPr>
      <w:r>
        <w:rPr>
          <w:rFonts w:asciiTheme="minorHAnsi" w:hAnsiTheme="minorHAnsi"/>
        </w:rPr>
        <w:t>Brighthouse</w:t>
      </w:r>
      <w:r w:rsidR="00351821">
        <w:rPr>
          <w:rFonts w:asciiTheme="minorHAnsi" w:hAnsiTheme="minorHAnsi"/>
        </w:rPr>
        <w:t>’s</w:t>
      </w:r>
      <w:r w:rsidRPr="00351821" w:rsidR="00351821">
        <w:rPr>
          <w:rFonts w:asciiTheme="minorHAnsi" w:hAnsiTheme="minorHAnsi"/>
        </w:rPr>
        <w:t xml:space="preserve"> environment will be supported with services aligning to processes compliant with</w:t>
      </w:r>
      <w:r w:rsidR="00E4025B">
        <w:rPr>
          <w:rFonts w:asciiTheme="minorHAnsi" w:hAnsiTheme="minorHAnsi"/>
        </w:rPr>
        <w:t xml:space="preserve"> the</w:t>
      </w:r>
      <w:r w:rsidRPr="00351821" w:rsidR="00351821">
        <w:rPr>
          <w:rFonts w:asciiTheme="minorHAnsi" w:hAnsiTheme="minorHAnsi"/>
        </w:rPr>
        <w:t xml:space="preserve"> ITIL framework. </w:t>
      </w:r>
    </w:p>
    <w:p w:rsidRPr="005B7126" w:rsidR="00427286" w:rsidP="005F49BC" w:rsidRDefault="00427286" w14:paraId="4B031F0D" w14:textId="77777777">
      <w:pPr>
        <w:pStyle w:val="Heading1"/>
        <w:keepNext w:val="0"/>
        <w:keepLines w:val="0"/>
        <w:widowControl w:val="0"/>
        <w:tabs>
          <w:tab w:val="clear" w:pos="630"/>
          <w:tab w:val="num" w:pos="360"/>
        </w:tabs>
        <w:ind w:left="360"/>
        <w:rPr>
          <w:rFonts w:asciiTheme="minorHAnsi" w:hAnsiTheme="minorHAnsi"/>
          <w:szCs w:val="22"/>
        </w:rPr>
      </w:pPr>
      <w:r w:rsidRPr="005B7126">
        <w:rPr>
          <w:rFonts w:asciiTheme="minorHAnsi" w:hAnsiTheme="minorHAnsi"/>
          <w:szCs w:val="22"/>
        </w:rPr>
        <w:t>DEFINITIONS</w:t>
      </w:r>
    </w:p>
    <w:p w:rsidRPr="005B7126" w:rsidR="00BC4272" w:rsidP="007864C4" w:rsidRDefault="00427286" w14:paraId="51CB0153" w14:textId="77777777">
      <w:pPr>
        <w:pStyle w:val="Indent"/>
        <w:widowControl w:val="0"/>
        <w:spacing w:after="120"/>
        <w:ind w:left="0"/>
        <w:rPr>
          <w:rFonts w:asciiTheme="minorHAnsi" w:hAnsiTheme="minorHAnsi"/>
          <w:szCs w:val="22"/>
        </w:rPr>
      </w:pPr>
      <w:r w:rsidRPr="005B7126">
        <w:rPr>
          <w:rFonts w:asciiTheme="minorHAnsi" w:hAnsiTheme="minorHAnsi"/>
          <w:szCs w:val="22"/>
        </w:rPr>
        <w:t xml:space="preserve">Any terms used but not defined in this </w:t>
      </w:r>
      <w:r w:rsidR="00B11A6D">
        <w:rPr>
          <w:rFonts w:asciiTheme="minorHAnsi" w:hAnsiTheme="minorHAnsi"/>
          <w:szCs w:val="22"/>
        </w:rPr>
        <w:t xml:space="preserve">Schedule </w:t>
      </w:r>
      <w:r w:rsidR="00E116B4">
        <w:rPr>
          <w:rFonts w:asciiTheme="minorHAnsi" w:hAnsiTheme="minorHAnsi"/>
          <w:szCs w:val="22"/>
        </w:rPr>
        <w:t>B</w:t>
      </w:r>
      <w:r w:rsidRPr="005B7126" w:rsidR="004A2FCF">
        <w:rPr>
          <w:rFonts w:asciiTheme="minorHAnsi" w:hAnsiTheme="minorHAnsi"/>
          <w:szCs w:val="22"/>
        </w:rPr>
        <w:t xml:space="preserve"> (</w:t>
      </w:r>
      <w:r w:rsidR="004703BB">
        <w:rPr>
          <w:rFonts w:asciiTheme="minorHAnsi" w:hAnsiTheme="minorHAnsi"/>
          <w:szCs w:val="22"/>
        </w:rPr>
        <w:t>Cloud Operation</w:t>
      </w:r>
      <w:r w:rsidR="00B11A6D">
        <w:rPr>
          <w:rFonts w:asciiTheme="minorHAnsi" w:hAnsiTheme="minorHAnsi"/>
          <w:szCs w:val="22"/>
        </w:rPr>
        <w:t xml:space="preserve"> Services</w:t>
      </w:r>
      <w:r w:rsidRPr="005B7126" w:rsidR="004A2FCF">
        <w:rPr>
          <w:rFonts w:asciiTheme="minorHAnsi" w:hAnsiTheme="minorHAnsi"/>
          <w:szCs w:val="22"/>
        </w:rPr>
        <w:t xml:space="preserve">) </w:t>
      </w:r>
      <w:r w:rsidRPr="005B7126">
        <w:rPr>
          <w:rFonts w:asciiTheme="minorHAnsi" w:hAnsiTheme="minorHAnsi"/>
          <w:szCs w:val="22"/>
        </w:rPr>
        <w:t xml:space="preserve">have the meanings given to them in </w:t>
      </w:r>
      <w:r w:rsidR="00FC4B50">
        <w:rPr>
          <w:rFonts w:asciiTheme="minorHAnsi" w:hAnsiTheme="minorHAnsi"/>
          <w:szCs w:val="22"/>
        </w:rPr>
        <w:t xml:space="preserve">the </w:t>
      </w:r>
      <w:r w:rsidR="00B11A6D">
        <w:rPr>
          <w:rFonts w:asciiTheme="minorHAnsi" w:hAnsiTheme="minorHAnsi"/>
          <w:szCs w:val="22"/>
        </w:rPr>
        <w:t xml:space="preserve">SOW or elsewhere in </w:t>
      </w:r>
      <w:r w:rsidRPr="005B7126" w:rsidR="006051B3">
        <w:rPr>
          <w:rFonts w:asciiTheme="minorHAnsi" w:hAnsiTheme="minorHAnsi"/>
          <w:szCs w:val="22"/>
        </w:rPr>
        <w:t>the Agreement</w:t>
      </w:r>
      <w:r w:rsidR="00A653FE">
        <w:rPr>
          <w:rFonts w:asciiTheme="minorHAnsi" w:hAnsiTheme="minorHAnsi"/>
          <w:szCs w:val="22"/>
        </w:rPr>
        <w:t>.</w:t>
      </w:r>
      <w:r w:rsidR="002B7C68">
        <w:rPr>
          <w:rFonts w:asciiTheme="minorHAnsi" w:hAnsiTheme="minorHAnsi"/>
          <w:szCs w:val="22"/>
        </w:rPr>
        <w:t xml:space="preserve"> </w:t>
      </w:r>
      <w:r w:rsidRPr="005B7126">
        <w:rPr>
          <w:rFonts w:asciiTheme="minorHAnsi" w:hAnsiTheme="minorHAnsi"/>
          <w:szCs w:val="22"/>
        </w:rPr>
        <w:t xml:space="preserve">As used in </w:t>
      </w:r>
      <w:r w:rsidRPr="005B7126" w:rsidR="00C972B7">
        <w:rPr>
          <w:rFonts w:asciiTheme="minorHAnsi" w:hAnsiTheme="minorHAnsi"/>
          <w:szCs w:val="22"/>
        </w:rPr>
        <w:t>th</w:t>
      </w:r>
      <w:r w:rsidR="00B55F52">
        <w:rPr>
          <w:rFonts w:asciiTheme="minorHAnsi" w:hAnsiTheme="minorHAnsi"/>
          <w:szCs w:val="22"/>
        </w:rPr>
        <w:t>is</w:t>
      </w:r>
      <w:r w:rsidRPr="005B7126" w:rsidR="00C972B7">
        <w:rPr>
          <w:rFonts w:asciiTheme="minorHAnsi" w:hAnsiTheme="minorHAnsi"/>
          <w:szCs w:val="22"/>
        </w:rPr>
        <w:t xml:space="preserve"> </w:t>
      </w:r>
      <w:r w:rsidR="000D296B">
        <w:rPr>
          <w:rFonts w:asciiTheme="minorHAnsi" w:hAnsiTheme="minorHAnsi"/>
          <w:szCs w:val="22"/>
        </w:rPr>
        <w:t>Schedule</w:t>
      </w:r>
      <w:r w:rsidRPr="005B7126" w:rsidR="004A2FCF">
        <w:rPr>
          <w:rFonts w:asciiTheme="minorHAnsi" w:hAnsiTheme="minorHAnsi"/>
          <w:szCs w:val="22"/>
        </w:rPr>
        <w:t xml:space="preserve"> </w:t>
      </w:r>
      <w:r w:rsidR="00E116B4">
        <w:rPr>
          <w:rFonts w:asciiTheme="minorHAnsi" w:hAnsiTheme="minorHAnsi"/>
          <w:szCs w:val="22"/>
        </w:rPr>
        <w:t>B</w:t>
      </w:r>
      <w:r w:rsidR="00B11A6D">
        <w:rPr>
          <w:rFonts w:asciiTheme="minorHAnsi" w:hAnsiTheme="minorHAnsi"/>
          <w:szCs w:val="22"/>
        </w:rPr>
        <w:t xml:space="preserve">, </w:t>
      </w:r>
      <w:r w:rsidRPr="005B7126">
        <w:rPr>
          <w:rFonts w:asciiTheme="minorHAnsi" w:hAnsiTheme="minorHAnsi"/>
          <w:szCs w:val="22"/>
        </w:rPr>
        <w:t>the following</w:t>
      </w:r>
      <w:r w:rsidRPr="005B7126" w:rsidR="00A64FBE">
        <w:rPr>
          <w:rFonts w:asciiTheme="minorHAnsi" w:hAnsiTheme="minorHAnsi"/>
          <w:szCs w:val="22"/>
        </w:rPr>
        <w:t xml:space="preserve"> abbreviated</w:t>
      </w:r>
      <w:r w:rsidRPr="005B7126">
        <w:rPr>
          <w:rFonts w:asciiTheme="minorHAnsi" w:hAnsiTheme="minorHAnsi"/>
          <w:szCs w:val="22"/>
        </w:rPr>
        <w:t xml:space="preserve"> terms have the meanings set forth</w:t>
      </w:r>
      <w:r w:rsidRPr="005B7126" w:rsidR="00A8782E">
        <w:rPr>
          <w:rFonts w:asciiTheme="minorHAnsi" w:hAnsiTheme="minorHAnsi"/>
          <w:szCs w:val="22"/>
        </w:rPr>
        <w:t xml:space="preserve"> </w:t>
      </w:r>
      <w:r w:rsidRPr="005B7126">
        <w:rPr>
          <w:rFonts w:asciiTheme="minorHAnsi" w:hAnsiTheme="minorHAnsi"/>
          <w:szCs w:val="22"/>
        </w:rPr>
        <w:t>below</w:t>
      </w:r>
      <w:r w:rsidRPr="005B7126" w:rsidR="00A8782E">
        <w:rPr>
          <w:rFonts w:asciiTheme="minorHAnsi" w:hAnsiTheme="minorHAnsi"/>
          <w:szCs w:val="22"/>
        </w:rPr>
        <w:t>:</w:t>
      </w:r>
    </w:p>
    <w:tbl>
      <w:tblPr>
        <w:tblStyle w:val="GridTable5Dark-Accent511"/>
        <w:tblW w:w="98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620" w:firstRow="1" w:lastRow="0" w:firstColumn="0" w:lastColumn="0" w:noHBand="1" w:noVBand="1"/>
      </w:tblPr>
      <w:tblGrid>
        <w:gridCol w:w="2771"/>
        <w:gridCol w:w="7124"/>
      </w:tblGrid>
      <w:tr w:rsidRPr="005B7126" w:rsidR="00A8782E" w:rsidTr="00134509" w14:paraId="345982F7" w14:textId="77777777">
        <w:trPr>
          <w:cnfStyle w:val="100000000000" w:firstRow="1" w:lastRow="0" w:firstColumn="0" w:lastColumn="0" w:oddVBand="0" w:evenVBand="0" w:oddHBand="0" w:evenHBand="0" w:firstRowFirstColumn="0" w:firstRowLastColumn="0" w:lastRowFirstColumn="0" w:lastRowLastColumn="0"/>
          <w:trHeight w:val="144"/>
        </w:trPr>
        <w:tc>
          <w:tcPr>
            <w:tcW w:w="2771" w:type="dxa"/>
            <w:tcBorders>
              <w:top w:val="none" w:color="auto" w:sz="0" w:space="0"/>
              <w:left w:val="none" w:color="auto" w:sz="0" w:space="0"/>
              <w:right w:val="none" w:color="auto" w:sz="0" w:space="0"/>
            </w:tcBorders>
            <w:vAlign w:val="center"/>
          </w:tcPr>
          <w:p w:rsidRPr="007930B9" w:rsidR="00256662" w:rsidP="003E489F" w:rsidRDefault="006B3F04" w14:paraId="73FEB18E" w14:textId="77777777">
            <w:pPr>
              <w:pStyle w:val="Indent"/>
              <w:widowControl w:val="0"/>
              <w:spacing w:before="0"/>
              <w:ind w:left="0"/>
              <w:jc w:val="center"/>
              <w:rPr>
                <w:rFonts w:asciiTheme="minorHAnsi" w:hAnsiTheme="minorHAnsi"/>
                <w:b w:val="0"/>
              </w:rPr>
            </w:pPr>
            <w:r w:rsidRPr="007930B9">
              <w:rPr>
                <w:rFonts w:asciiTheme="minorHAnsi" w:hAnsiTheme="minorHAnsi"/>
              </w:rPr>
              <w:t>Abbreviation</w:t>
            </w:r>
          </w:p>
        </w:tc>
        <w:tc>
          <w:tcPr>
            <w:tcW w:w="7124" w:type="dxa"/>
            <w:tcBorders>
              <w:top w:val="none" w:color="auto" w:sz="0" w:space="0"/>
              <w:left w:val="none" w:color="auto" w:sz="0" w:space="0"/>
              <w:right w:val="none" w:color="auto" w:sz="0" w:space="0"/>
            </w:tcBorders>
            <w:vAlign w:val="center"/>
          </w:tcPr>
          <w:p w:rsidRPr="007930B9" w:rsidR="00256662" w:rsidP="003E489F" w:rsidRDefault="006B3F04" w14:paraId="0CEE7DB7" w14:textId="77777777">
            <w:pPr>
              <w:pStyle w:val="Indent"/>
              <w:widowControl w:val="0"/>
              <w:spacing w:before="0"/>
              <w:ind w:left="0"/>
              <w:jc w:val="center"/>
              <w:rPr>
                <w:rFonts w:asciiTheme="minorHAnsi" w:hAnsiTheme="minorHAnsi"/>
                <w:b w:val="0"/>
              </w:rPr>
            </w:pPr>
            <w:r w:rsidRPr="007930B9">
              <w:rPr>
                <w:rFonts w:asciiTheme="minorHAnsi" w:hAnsiTheme="minorHAnsi"/>
              </w:rPr>
              <w:t>Terminology</w:t>
            </w:r>
          </w:p>
        </w:tc>
      </w:tr>
      <w:tr w:rsidRPr="005B7126" w:rsidR="00064ABB" w:rsidTr="003958B3" w14:paraId="2502402A" w14:textId="77777777">
        <w:trPr>
          <w:trHeight w:val="144"/>
        </w:trPr>
        <w:tc>
          <w:tcPr>
            <w:tcW w:w="2771" w:type="dxa"/>
          </w:tcPr>
          <w:p w:rsidRPr="005B7126" w:rsidR="00064ABB" w:rsidP="00064ABB" w:rsidRDefault="00064ABB" w14:paraId="6901FB05" w14:textId="77777777">
            <w:pPr>
              <w:pStyle w:val="Indent"/>
              <w:widowControl w:val="0"/>
              <w:spacing w:before="0"/>
              <w:ind w:left="0"/>
              <w:jc w:val="left"/>
              <w:rPr>
                <w:rFonts w:cs="Arial" w:asciiTheme="minorHAnsi" w:hAnsiTheme="minorHAnsi"/>
                <w:color w:val="000000"/>
                <w:szCs w:val="22"/>
              </w:rPr>
            </w:pPr>
            <w:r w:rsidRPr="00A65C02">
              <w:rPr>
                <w:rFonts w:cs="Arial" w:asciiTheme="minorHAnsi" w:hAnsiTheme="minorHAnsi"/>
                <w:color w:val="000000"/>
                <w:szCs w:val="22"/>
              </w:rPr>
              <w:t>3</w:t>
            </w:r>
            <w:r w:rsidRPr="00A65C02">
              <w:rPr>
                <w:rFonts w:cs="Arial" w:asciiTheme="minorHAnsi" w:hAnsiTheme="minorHAnsi"/>
                <w:color w:val="000000"/>
                <w:szCs w:val="22"/>
                <w:vertAlign w:val="superscript"/>
              </w:rPr>
              <w:t>rd</w:t>
            </w:r>
            <w:r w:rsidRPr="00A65C02">
              <w:rPr>
                <w:rFonts w:cs="Arial" w:asciiTheme="minorHAnsi" w:hAnsiTheme="minorHAnsi"/>
                <w:color w:val="000000"/>
                <w:szCs w:val="22"/>
              </w:rPr>
              <w:t xml:space="preserve"> Party Product Vendor</w:t>
            </w:r>
          </w:p>
        </w:tc>
        <w:tc>
          <w:tcPr>
            <w:tcW w:w="7124" w:type="dxa"/>
          </w:tcPr>
          <w:p w:rsidRPr="005B7126" w:rsidR="00064ABB" w:rsidP="00064ABB" w:rsidRDefault="00064ABB" w14:paraId="0C07DEFD" w14:textId="77777777">
            <w:pPr>
              <w:pStyle w:val="Indent"/>
              <w:widowControl w:val="0"/>
              <w:spacing w:before="0"/>
              <w:ind w:left="0"/>
              <w:jc w:val="left"/>
              <w:rPr>
                <w:rFonts w:cs="Arial" w:asciiTheme="minorHAnsi" w:hAnsiTheme="minorHAnsi"/>
                <w:color w:val="000000"/>
                <w:szCs w:val="22"/>
              </w:rPr>
            </w:pPr>
            <w:r w:rsidRPr="00A65C02">
              <w:rPr>
                <w:rFonts w:cs="Arial" w:asciiTheme="minorHAnsi" w:hAnsiTheme="minorHAnsi"/>
                <w:color w:val="000000"/>
                <w:szCs w:val="22"/>
              </w:rPr>
              <w:t xml:space="preserve">Product Vendors whose product / application software is used by </w:t>
            </w:r>
            <w:r>
              <w:rPr>
                <w:rFonts w:cs="Arial" w:asciiTheme="minorHAnsi" w:hAnsiTheme="minorHAnsi"/>
                <w:color w:val="000000"/>
                <w:szCs w:val="22"/>
              </w:rPr>
              <w:t>Brighthouse</w:t>
            </w:r>
          </w:p>
        </w:tc>
      </w:tr>
      <w:tr w:rsidRPr="005B7126" w:rsidR="00064ABB" w:rsidTr="003958B3" w14:paraId="74A56BD0" w14:textId="77777777">
        <w:trPr>
          <w:trHeight w:val="144"/>
        </w:trPr>
        <w:tc>
          <w:tcPr>
            <w:tcW w:w="2771" w:type="dxa"/>
          </w:tcPr>
          <w:p w:rsidRPr="005B7126" w:rsidR="00064ABB" w:rsidP="00064ABB" w:rsidRDefault="00064ABB" w14:paraId="62646432" w14:textId="77777777">
            <w:pPr>
              <w:pStyle w:val="Indent"/>
              <w:widowControl w:val="0"/>
              <w:spacing w:before="0"/>
              <w:ind w:left="0"/>
              <w:jc w:val="left"/>
              <w:rPr>
                <w:rFonts w:cs="Arial" w:asciiTheme="minorHAnsi" w:hAnsiTheme="minorHAnsi"/>
                <w:color w:val="000000"/>
                <w:szCs w:val="22"/>
              </w:rPr>
            </w:pPr>
            <w:r w:rsidRPr="00A65C02">
              <w:rPr>
                <w:rFonts w:cs="Arial" w:asciiTheme="minorHAnsi" w:hAnsiTheme="minorHAnsi"/>
                <w:color w:val="000000"/>
                <w:szCs w:val="22"/>
              </w:rPr>
              <w:t>3</w:t>
            </w:r>
            <w:r w:rsidRPr="00A65C02">
              <w:rPr>
                <w:rFonts w:cs="Arial" w:asciiTheme="minorHAnsi" w:hAnsiTheme="minorHAnsi"/>
                <w:color w:val="000000"/>
                <w:szCs w:val="22"/>
                <w:vertAlign w:val="superscript"/>
              </w:rPr>
              <w:t>rd</w:t>
            </w:r>
            <w:r w:rsidRPr="00A65C02">
              <w:rPr>
                <w:rFonts w:cs="Arial" w:asciiTheme="minorHAnsi" w:hAnsiTheme="minorHAnsi"/>
                <w:color w:val="000000"/>
                <w:szCs w:val="22"/>
              </w:rPr>
              <w:t xml:space="preserve"> Party </w:t>
            </w:r>
            <w:r>
              <w:rPr>
                <w:rFonts w:cs="Arial" w:asciiTheme="minorHAnsi" w:hAnsiTheme="minorHAnsi"/>
                <w:color w:val="000000"/>
                <w:szCs w:val="22"/>
              </w:rPr>
              <w:t>Vendor</w:t>
            </w:r>
          </w:p>
        </w:tc>
        <w:tc>
          <w:tcPr>
            <w:tcW w:w="7124" w:type="dxa"/>
          </w:tcPr>
          <w:p w:rsidRPr="005B7126" w:rsidR="00064ABB" w:rsidP="00064ABB" w:rsidRDefault="00064ABB" w14:paraId="4064C34E" w14:textId="77777777">
            <w:pPr>
              <w:pStyle w:val="Indent"/>
              <w:widowControl w:val="0"/>
              <w:spacing w:before="0"/>
              <w:ind w:left="0"/>
              <w:jc w:val="left"/>
              <w:rPr>
                <w:rFonts w:cs="Arial" w:asciiTheme="minorHAnsi" w:hAnsiTheme="minorHAnsi"/>
                <w:color w:val="000000"/>
                <w:szCs w:val="22"/>
              </w:rPr>
            </w:pPr>
            <w:r w:rsidRPr="00A65C02">
              <w:rPr>
                <w:rFonts w:cs="Arial" w:asciiTheme="minorHAnsi" w:hAnsiTheme="minorHAnsi"/>
                <w:color w:val="000000"/>
                <w:szCs w:val="22"/>
              </w:rPr>
              <w:t xml:space="preserve">IT </w:t>
            </w:r>
            <w:r>
              <w:rPr>
                <w:rFonts w:cs="Arial" w:asciiTheme="minorHAnsi" w:hAnsiTheme="minorHAnsi"/>
                <w:color w:val="000000"/>
                <w:szCs w:val="22"/>
              </w:rPr>
              <w:t>Vendor</w:t>
            </w:r>
            <w:r w:rsidRPr="00A65C02">
              <w:rPr>
                <w:rFonts w:cs="Arial" w:asciiTheme="minorHAnsi" w:hAnsiTheme="minorHAnsi"/>
                <w:color w:val="000000"/>
                <w:szCs w:val="22"/>
              </w:rPr>
              <w:t xml:space="preserve">s currently providing service to </w:t>
            </w:r>
            <w:r>
              <w:rPr>
                <w:rFonts w:cs="Arial" w:asciiTheme="minorHAnsi" w:hAnsiTheme="minorHAnsi"/>
                <w:color w:val="000000"/>
                <w:szCs w:val="22"/>
              </w:rPr>
              <w:t>Brighthouse</w:t>
            </w:r>
          </w:p>
        </w:tc>
      </w:tr>
      <w:tr w:rsidRPr="005B7126" w:rsidR="00064ABB" w:rsidTr="003958B3" w14:paraId="59BEC645" w14:textId="77777777">
        <w:trPr>
          <w:trHeight w:val="144"/>
        </w:trPr>
        <w:tc>
          <w:tcPr>
            <w:tcW w:w="2771" w:type="dxa"/>
          </w:tcPr>
          <w:p w:rsidRPr="005B7126" w:rsidR="00064ABB" w:rsidP="00064ABB" w:rsidRDefault="00064ABB" w14:paraId="0925FAA9" w14:textId="77777777">
            <w:pPr>
              <w:pStyle w:val="Indent"/>
              <w:widowControl w:val="0"/>
              <w:spacing w:before="0"/>
              <w:ind w:left="0"/>
              <w:jc w:val="left"/>
              <w:rPr>
                <w:rFonts w:cs="Arial" w:asciiTheme="minorHAnsi" w:hAnsiTheme="minorHAnsi"/>
                <w:color w:val="000000"/>
                <w:szCs w:val="22"/>
              </w:rPr>
            </w:pPr>
            <w:r w:rsidRPr="00A65C02">
              <w:rPr>
                <w:rFonts w:cs="Arial" w:asciiTheme="minorHAnsi" w:hAnsiTheme="minorHAnsi"/>
                <w:color w:val="000000"/>
                <w:szCs w:val="22"/>
              </w:rPr>
              <w:t>CMDB</w:t>
            </w:r>
          </w:p>
        </w:tc>
        <w:tc>
          <w:tcPr>
            <w:tcW w:w="7124" w:type="dxa"/>
          </w:tcPr>
          <w:p w:rsidRPr="005B7126" w:rsidR="00064ABB" w:rsidP="00064ABB" w:rsidRDefault="00064ABB" w14:paraId="110DCEAF" w14:textId="77777777">
            <w:pPr>
              <w:pStyle w:val="Indent"/>
              <w:widowControl w:val="0"/>
              <w:spacing w:before="0"/>
              <w:ind w:left="0"/>
              <w:jc w:val="left"/>
              <w:rPr>
                <w:rFonts w:cs="Arial" w:asciiTheme="minorHAnsi" w:hAnsiTheme="minorHAnsi"/>
                <w:color w:val="000000"/>
                <w:szCs w:val="22"/>
              </w:rPr>
            </w:pPr>
            <w:r w:rsidRPr="00A65C02">
              <w:rPr>
                <w:rFonts w:cs="Arial" w:asciiTheme="minorHAnsi" w:hAnsiTheme="minorHAnsi"/>
                <w:color w:val="000000"/>
                <w:szCs w:val="22"/>
              </w:rPr>
              <w:t>Configuration Management Database</w:t>
            </w:r>
          </w:p>
        </w:tc>
      </w:tr>
      <w:tr w:rsidRPr="005B7126" w:rsidR="00064ABB" w:rsidTr="003958B3" w14:paraId="0CD1AB94" w14:textId="77777777">
        <w:trPr>
          <w:trHeight w:val="144"/>
        </w:trPr>
        <w:tc>
          <w:tcPr>
            <w:tcW w:w="2771" w:type="dxa"/>
          </w:tcPr>
          <w:p w:rsidRPr="005B7126" w:rsidR="00064ABB" w:rsidP="00064ABB" w:rsidRDefault="00064ABB" w14:paraId="06C935D6" w14:textId="77777777">
            <w:pPr>
              <w:pStyle w:val="Indent"/>
              <w:widowControl w:val="0"/>
              <w:spacing w:before="0"/>
              <w:ind w:left="0"/>
              <w:jc w:val="left"/>
              <w:rPr>
                <w:rFonts w:cs="Arial" w:asciiTheme="minorHAnsi" w:hAnsiTheme="minorHAnsi"/>
                <w:color w:val="000000"/>
                <w:szCs w:val="22"/>
              </w:rPr>
            </w:pPr>
            <w:r w:rsidRPr="00A65C02">
              <w:rPr>
                <w:rFonts w:cs="Arial" w:asciiTheme="minorHAnsi" w:hAnsiTheme="minorHAnsi"/>
                <w:color w:val="000000"/>
                <w:szCs w:val="22"/>
              </w:rPr>
              <w:t>CMS</w:t>
            </w:r>
          </w:p>
        </w:tc>
        <w:tc>
          <w:tcPr>
            <w:tcW w:w="7124" w:type="dxa"/>
          </w:tcPr>
          <w:p w:rsidRPr="005B7126" w:rsidR="00064ABB" w:rsidP="00064ABB" w:rsidRDefault="00064ABB" w14:paraId="70231460" w14:textId="77777777">
            <w:pPr>
              <w:pStyle w:val="Indent"/>
              <w:widowControl w:val="0"/>
              <w:spacing w:before="0"/>
              <w:ind w:left="0"/>
              <w:jc w:val="left"/>
              <w:rPr>
                <w:rFonts w:cs="Arial" w:asciiTheme="minorHAnsi" w:hAnsiTheme="minorHAnsi"/>
                <w:color w:val="000000"/>
                <w:szCs w:val="22"/>
              </w:rPr>
            </w:pPr>
            <w:r w:rsidRPr="00A65C02">
              <w:rPr>
                <w:rFonts w:cs="Arial" w:asciiTheme="minorHAnsi" w:hAnsiTheme="minorHAnsi"/>
                <w:color w:val="000000"/>
                <w:szCs w:val="22"/>
              </w:rPr>
              <w:t>Configuration Management System</w:t>
            </w:r>
          </w:p>
        </w:tc>
      </w:tr>
      <w:tr w:rsidRPr="005B7126" w:rsidR="00064ABB" w:rsidTr="003958B3" w14:paraId="3A72550C" w14:textId="77777777">
        <w:trPr>
          <w:trHeight w:val="144"/>
        </w:trPr>
        <w:tc>
          <w:tcPr>
            <w:tcW w:w="2771" w:type="dxa"/>
          </w:tcPr>
          <w:p w:rsidRPr="005B7126" w:rsidR="00064ABB" w:rsidP="00064ABB" w:rsidRDefault="00064ABB" w14:paraId="62AFF440" w14:textId="77777777">
            <w:pPr>
              <w:pStyle w:val="Indent"/>
              <w:widowControl w:val="0"/>
              <w:spacing w:before="0"/>
              <w:ind w:left="0"/>
              <w:jc w:val="left"/>
              <w:rPr>
                <w:rFonts w:cs="Arial" w:asciiTheme="minorHAnsi" w:hAnsiTheme="minorHAnsi"/>
                <w:color w:val="000000"/>
                <w:szCs w:val="22"/>
              </w:rPr>
            </w:pPr>
            <w:r w:rsidRPr="00A65C02">
              <w:rPr>
                <w:rFonts w:cs="Arial" w:asciiTheme="minorHAnsi" w:hAnsiTheme="minorHAnsi"/>
                <w:color w:val="000000"/>
                <w:szCs w:val="22"/>
              </w:rPr>
              <w:t>IMACD</w:t>
            </w:r>
          </w:p>
        </w:tc>
        <w:tc>
          <w:tcPr>
            <w:tcW w:w="7124" w:type="dxa"/>
          </w:tcPr>
          <w:p w:rsidRPr="005B7126" w:rsidR="00064ABB" w:rsidP="00064ABB" w:rsidRDefault="00064ABB" w14:paraId="133A30E4" w14:textId="77777777">
            <w:pPr>
              <w:pStyle w:val="Indent"/>
              <w:widowControl w:val="0"/>
              <w:spacing w:before="0"/>
              <w:ind w:left="0"/>
              <w:jc w:val="left"/>
              <w:rPr>
                <w:rFonts w:cs="Arial" w:asciiTheme="minorHAnsi" w:hAnsiTheme="minorHAnsi"/>
                <w:color w:val="000000"/>
                <w:szCs w:val="22"/>
              </w:rPr>
            </w:pPr>
            <w:r w:rsidRPr="00A65C02">
              <w:rPr>
                <w:rFonts w:cs="Arial" w:asciiTheme="minorHAnsi" w:hAnsiTheme="minorHAnsi"/>
                <w:color w:val="000000"/>
                <w:szCs w:val="22"/>
              </w:rPr>
              <w:t>Installations, moves, adds, changes and de-installation</w:t>
            </w:r>
          </w:p>
        </w:tc>
      </w:tr>
      <w:tr w:rsidRPr="005B7126" w:rsidR="00064ABB" w:rsidTr="003958B3" w14:paraId="22B3E560" w14:textId="77777777">
        <w:trPr>
          <w:trHeight w:val="144"/>
        </w:trPr>
        <w:tc>
          <w:tcPr>
            <w:tcW w:w="2771" w:type="dxa"/>
          </w:tcPr>
          <w:p w:rsidRPr="005B7126" w:rsidR="00064ABB" w:rsidP="00064ABB" w:rsidRDefault="00064ABB" w14:paraId="4F358C5E" w14:textId="77777777">
            <w:pPr>
              <w:pStyle w:val="Indent"/>
              <w:widowControl w:val="0"/>
              <w:spacing w:before="0"/>
              <w:ind w:left="0"/>
              <w:jc w:val="left"/>
              <w:rPr>
                <w:rFonts w:cs="Arial" w:asciiTheme="minorHAnsi" w:hAnsiTheme="minorHAnsi"/>
                <w:color w:val="000000"/>
                <w:szCs w:val="22"/>
              </w:rPr>
            </w:pPr>
            <w:r w:rsidRPr="00A65C02">
              <w:rPr>
                <w:rFonts w:cs="Arial" w:asciiTheme="minorHAnsi" w:hAnsiTheme="minorHAnsi"/>
                <w:color w:val="000000"/>
                <w:szCs w:val="22"/>
              </w:rPr>
              <w:t>IMACs</w:t>
            </w:r>
          </w:p>
        </w:tc>
        <w:tc>
          <w:tcPr>
            <w:tcW w:w="7124" w:type="dxa"/>
          </w:tcPr>
          <w:p w:rsidRPr="005B7126" w:rsidR="00064ABB" w:rsidP="00064ABB" w:rsidRDefault="00064ABB" w14:paraId="5456D846" w14:textId="77777777">
            <w:pPr>
              <w:pStyle w:val="Indent"/>
              <w:widowControl w:val="0"/>
              <w:spacing w:before="0"/>
              <w:ind w:left="0"/>
              <w:jc w:val="left"/>
              <w:rPr>
                <w:rFonts w:cs="Arial" w:asciiTheme="minorHAnsi" w:hAnsiTheme="minorHAnsi"/>
                <w:color w:val="000000"/>
                <w:szCs w:val="22"/>
              </w:rPr>
            </w:pPr>
            <w:r w:rsidRPr="00A65C02">
              <w:rPr>
                <w:rFonts w:cs="Arial" w:asciiTheme="minorHAnsi" w:hAnsiTheme="minorHAnsi"/>
                <w:color w:val="000000"/>
                <w:szCs w:val="22"/>
              </w:rPr>
              <w:t>Installation, Moves, Adds and Changes</w:t>
            </w:r>
          </w:p>
        </w:tc>
      </w:tr>
      <w:tr w:rsidRPr="005B7126" w:rsidR="00064ABB" w:rsidTr="003958B3" w14:paraId="5C6D9BC3" w14:textId="77777777">
        <w:trPr>
          <w:trHeight w:val="144"/>
        </w:trPr>
        <w:tc>
          <w:tcPr>
            <w:tcW w:w="2771" w:type="dxa"/>
          </w:tcPr>
          <w:p w:rsidRPr="005B7126" w:rsidR="00064ABB" w:rsidP="00064ABB" w:rsidRDefault="00064ABB" w14:paraId="6A735596" w14:textId="77777777">
            <w:pPr>
              <w:pStyle w:val="Indent"/>
              <w:widowControl w:val="0"/>
              <w:spacing w:before="0"/>
              <w:ind w:left="0"/>
              <w:jc w:val="left"/>
              <w:rPr>
                <w:rFonts w:cs="Arial" w:asciiTheme="minorHAnsi" w:hAnsiTheme="minorHAnsi"/>
                <w:color w:val="000000"/>
                <w:szCs w:val="22"/>
              </w:rPr>
            </w:pPr>
            <w:r w:rsidRPr="00A65C02">
              <w:rPr>
                <w:rFonts w:cs="Arial" w:asciiTheme="minorHAnsi" w:hAnsiTheme="minorHAnsi"/>
                <w:color w:val="000000"/>
                <w:szCs w:val="22"/>
              </w:rPr>
              <w:t>ITIL</w:t>
            </w:r>
          </w:p>
        </w:tc>
        <w:tc>
          <w:tcPr>
            <w:tcW w:w="7124" w:type="dxa"/>
          </w:tcPr>
          <w:p w:rsidRPr="005B7126" w:rsidR="00064ABB" w:rsidP="00064ABB" w:rsidRDefault="00064ABB" w14:paraId="65A740CB" w14:textId="77777777">
            <w:pPr>
              <w:pStyle w:val="Indent"/>
              <w:widowControl w:val="0"/>
              <w:spacing w:before="0"/>
              <w:ind w:left="0"/>
              <w:jc w:val="left"/>
              <w:rPr>
                <w:rFonts w:cs="Arial" w:asciiTheme="minorHAnsi" w:hAnsiTheme="minorHAnsi"/>
                <w:color w:val="000000"/>
                <w:szCs w:val="22"/>
              </w:rPr>
            </w:pPr>
            <w:r w:rsidRPr="00A65C02">
              <w:rPr>
                <w:rFonts w:cs="Arial" w:asciiTheme="minorHAnsi" w:hAnsiTheme="minorHAnsi"/>
                <w:color w:val="000000"/>
                <w:szCs w:val="22"/>
              </w:rPr>
              <w:t>Information Technology Infrastructure Library</w:t>
            </w:r>
          </w:p>
        </w:tc>
      </w:tr>
      <w:tr w:rsidRPr="005B7126" w:rsidR="00064ABB" w:rsidTr="00BC61D2" w14:paraId="278CC3A0" w14:textId="77777777">
        <w:trPr>
          <w:trHeight w:val="144"/>
        </w:trPr>
        <w:tc>
          <w:tcPr>
            <w:tcW w:w="2771" w:type="dxa"/>
            <w:vAlign w:val="center"/>
          </w:tcPr>
          <w:p w:rsidRPr="005B7126" w:rsidR="00064ABB" w:rsidP="00064ABB" w:rsidRDefault="00064ABB" w14:paraId="73FD76E1" w14:textId="77777777">
            <w:pPr>
              <w:pStyle w:val="Indent"/>
              <w:widowControl w:val="0"/>
              <w:spacing w:before="0"/>
              <w:ind w:left="0"/>
              <w:jc w:val="left"/>
              <w:rPr>
                <w:rFonts w:cs="Arial" w:asciiTheme="minorHAnsi" w:hAnsiTheme="minorHAnsi"/>
                <w:color w:val="000000"/>
                <w:szCs w:val="22"/>
              </w:rPr>
            </w:pPr>
            <w:r>
              <w:rPr>
                <w:rFonts w:cs="Arial" w:asciiTheme="minorHAnsi" w:hAnsiTheme="minorHAnsi"/>
                <w:color w:val="000000"/>
                <w:szCs w:val="22"/>
              </w:rPr>
              <w:t>ITSM</w:t>
            </w:r>
          </w:p>
        </w:tc>
        <w:tc>
          <w:tcPr>
            <w:tcW w:w="7124" w:type="dxa"/>
            <w:vAlign w:val="center"/>
          </w:tcPr>
          <w:p w:rsidRPr="005B7126" w:rsidR="00064ABB" w:rsidP="00064ABB" w:rsidRDefault="00064ABB" w14:paraId="5DC69D48" w14:textId="77777777">
            <w:pPr>
              <w:pStyle w:val="Indent"/>
              <w:widowControl w:val="0"/>
              <w:spacing w:before="0"/>
              <w:ind w:left="0"/>
              <w:jc w:val="left"/>
              <w:rPr>
                <w:rFonts w:cs="Arial" w:asciiTheme="minorHAnsi" w:hAnsiTheme="minorHAnsi"/>
                <w:color w:val="000000"/>
                <w:szCs w:val="22"/>
              </w:rPr>
            </w:pPr>
            <w:r>
              <w:rPr>
                <w:rFonts w:cs="Arial" w:asciiTheme="minorHAnsi" w:hAnsiTheme="minorHAnsi"/>
                <w:color w:val="000000"/>
                <w:szCs w:val="22"/>
              </w:rPr>
              <w:t>Information Technology Service Management</w:t>
            </w:r>
          </w:p>
        </w:tc>
      </w:tr>
      <w:tr w:rsidRPr="005B7126" w:rsidR="00064ABB" w:rsidTr="003958B3" w14:paraId="714771D0" w14:textId="77777777">
        <w:trPr>
          <w:trHeight w:val="144"/>
        </w:trPr>
        <w:tc>
          <w:tcPr>
            <w:tcW w:w="2771" w:type="dxa"/>
          </w:tcPr>
          <w:p w:rsidR="00064ABB" w:rsidP="00064ABB" w:rsidRDefault="00064ABB" w14:paraId="5E399D40" w14:textId="77777777">
            <w:pPr>
              <w:pStyle w:val="Indent"/>
              <w:widowControl w:val="0"/>
              <w:spacing w:before="0"/>
              <w:ind w:left="0"/>
              <w:jc w:val="left"/>
              <w:rPr>
                <w:rFonts w:cs="Arial" w:asciiTheme="minorHAnsi" w:hAnsiTheme="minorHAnsi"/>
                <w:color w:val="000000"/>
                <w:szCs w:val="22"/>
              </w:rPr>
            </w:pPr>
            <w:r w:rsidRPr="00A65C02">
              <w:rPr>
                <w:rFonts w:cs="Arial" w:asciiTheme="minorHAnsi" w:hAnsiTheme="minorHAnsi"/>
                <w:color w:val="000000"/>
                <w:szCs w:val="22"/>
              </w:rPr>
              <w:t>OEM</w:t>
            </w:r>
          </w:p>
        </w:tc>
        <w:tc>
          <w:tcPr>
            <w:tcW w:w="7124" w:type="dxa"/>
          </w:tcPr>
          <w:p w:rsidR="00064ABB" w:rsidP="00064ABB" w:rsidRDefault="00064ABB" w14:paraId="63528F11" w14:textId="77777777">
            <w:pPr>
              <w:pStyle w:val="Indent"/>
              <w:widowControl w:val="0"/>
              <w:spacing w:before="0"/>
              <w:ind w:left="0"/>
              <w:jc w:val="left"/>
              <w:rPr>
                <w:rFonts w:cs="Arial" w:asciiTheme="minorHAnsi" w:hAnsiTheme="minorHAnsi"/>
                <w:color w:val="000000"/>
                <w:szCs w:val="22"/>
              </w:rPr>
            </w:pPr>
            <w:r w:rsidRPr="00A65C02">
              <w:rPr>
                <w:rFonts w:cs="Arial" w:asciiTheme="minorHAnsi" w:hAnsiTheme="minorHAnsi"/>
                <w:color w:val="000000"/>
                <w:szCs w:val="22"/>
              </w:rPr>
              <w:t>Original Equipment Manufacturer</w:t>
            </w:r>
          </w:p>
        </w:tc>
      </w:tr>
      <w:tr w:rsidRPr="005B7126" w:rsidR="00064ABB" w:rsidTr="00064ABB" w14:paraId="1C17ABAB" w14:textId="77777777">
        <w:trPr>
          <w:trHeight w:val="144"/>
        </w:trPr>
        <w:tc>
          <w:tcPr>
            <w:tcW w:w="2771" w:type="dxa"/>
          </w:tcPr>
          <w:p w:rsidRPr="00A65C02" w:rsidR="00064ABB" w:rsidP="00064ABB" w:rsidRDefault="00064ABB" w14:paraId="5CE63551" w14:textId="77777777">
            <w:pPr>
              <w:pStyle w:val="Indent"/>
              <w:widowControl w:val="0"/>
              <w:spacing w:before="0"/>
              <w:ind w:left="0"/>
              <w:jc w:val="left"/>
              <w:rPr>
                <w:rFonts w:cs="Arial" w:asciiTheme="minorHAnsi" w:hAnsiTheme="minorHAnsi"/>
                <w:color w:val="000000"/>
                <w:szCs w:val="22"/>
              </w:rPr>
            </w:pPr>
            <w:r w:rsidRPr="00A65C02">
              <w:rPr>
                <w:rFonts w:cs="Arial" w:asciiTheme="minorHAnsi" w:hAnsiTheme="minorHAnsi"/>
                <w:color w:val="000000"/>
                <w:szCs w:val="22"/>
              </w:rPr>
              <w:t>OS</w:t>
            </w:r>
          </w:p>
        </w:tc>
        <w:tc>
          <w:tcPr>
            <w:tcW w:w="7124" w:type="dxa"/>
          </w:tcPr>
          <w:p w:rsidRPr="00A65C02" w:rsidR="00064ABB" w:rsidP="00064ABB" w:rsidRDefault="00064ABB" w14:paraId="06984EE7" w14:textId="77777777">
            <w:pPr>
              <w:pStyle w:val="Indent"/>
              <w:widowControl w:val="0"/>
              <w:spacing w:before="0"/>
              <w:ind w:left="0"/>
              <w:jc w:val="left"/>
              <w:rPr>
                <w:rFonts w:cs="Arial" w:asciiTheme="minorHAnsi" w:hAnsiTheme="minorHAnsi"/>
                <w:color w:val="000000"/>
                <w:szCs w:val="22"/>
              </w:rPr>
            </w:pPr>
            <w:r w:rsidRPr="00A65C02">
              <w:rPr>
                <w:rFonts w:cs="Arial" w:asciiTheme="minorHAnsi" w:hAnsiTheme="minorHAnsi"/>
                <w:color w:val="000000"/>
                <w:szCs w:val="22"/>
              </w:rPr>
              <w:t>Operating System</w:t>
            </w:r>
          </w:p>
        </w:tc>
      </w:tr>
      <w:tr w:rsidRPr="005B7126" w:rsidR="00064ABB" w:rsidTr="00064ABB" w14:paraId="4DA74421" w14:textId="77777777">
        <w:trPr>
          <w:trHeight w:val="144"/>
        </w:trPr>
        <w:tc>
          <w:tcPr>
            <w:tcW w:w="2771" w:type="dxa"/>
          </w:tcPr>
          <w:p w:rsidRPr="00A65C02" w:rsidR="00064ABB" w:rsidP="00064ABB" w:rsidRDefault="00064ABB" w14:paraId="532177FE" w14:textId="77777777">
            <w:pPr>
              <w:pStyle w:val="Indent"/>
              <w:widowControl w:val="0"/>
              <w:spacing w:before="0"/>
              <w:ind w:left="0"/>
              <w:jc w:val="left"/>
              <w:rPr>
                <w:rFonts w:cs="Arial" w:asciiTheme="minorHAnsi" w:hAnsiTheme="minorHAnsi"/>
                <w:color w:val="000000"/>
                <w:szCs w:val="22"/>
              </w:rPr>
            </w:pPr>
            <w:r w:rsidRPr="00A65C02">
              <w:rPr>
                <w:rFonts w:cs="Arial" w:asciiTheme="minorHAnsi" w:hAnsiTheme="minorHAnsi"/>
                <w:color w:val="000000"/>
                <w:szCs w:val="22"/>
              </w:rPr>
              <w:t>RACI</w:t>
            </w:r>
          </w:p>
        </w:tc>
        <w:tc>
          <w:tcPr>
            <w:tcW w:w="7124" w:type="dxa"/>
          </w:tcPr>
          <w:p w:rsidRPr="00A65C02" w:rsidR="00064ABB" w:rsidP="00064ABB" w:rsidRDefault="00064ABB" w14:paraId="46051FF1" w14:textId="77777777">
            <w:pPr>
              <w:pStyle w:val="Indent"/>
              <w:widowControl w:val="0"/>
              <w:spacing w:before="0"/>
              <w:ind w:left="0"/>
              <w:jc w:val="left"/>
              <w:rPr>
                <w:rFonts w:cs="Arial" w:asciiTheme="minorHAnsi" w:hAnsiTheme="minorHAnsi"/>
                <w:color w:val="000000"/>
                <w:szCs w:val="22"/>
              </w:rPr>
            </w:pPr>
            <w:r w:rsidRPr="00A65C02">
              <w:rPr>
                <w:rFonts w:cs="Arial" w:asciiTheme="minorHAnsi" w:hAnsiTheme="minorHAnsi"/>
                <w:color w:val="000000"/>
                <w:szCs w:val="22"/>
              </w:rPr>
              <w:t>Responsible Accounted Consulted Informed Matrix</w:t>
            </w:r>
          </w:p>
        </w:tc>
      </w:tr>
      <w:tr w:rsidRPr="005B7126" w:rsidR="00064ABB" w:rsidTr="003958B3" w14:paraId="7D3C39E9" w14:textId="77777777">
        <w:trPr>
          <w:trHeight w:val="144"/>
        </w:trPr>
        <w:tc>
          <w:tcPr>
            <w:tcW w:w="2771" w:type="dxa"/>
            <w:vAlign w:val="center"/>
          </w:tcPr>
          <w:p w:rsidRPr="00A65C02" w:rsidR="00064ABB" w:rsidP="00064ABB" w:rsidRDefault="00064ABB" w14:paraId="24ED8F31" w14:textId="77777777">
            <w:pPr>
              <w:pStyle w:val="Indent"/>
              <w:widowControl w:val="0"/>
              <w:spacing w:before="0"/>
              <w:ind w:left="0"/>
              <w:jc w:val="left"/>
              <w:rPr>
                <w:rFonts w:cs="Arial" w:asciiTheme="minorHAnsi" w:hAnsiTheme="minorHAnsi"/>
                <w:color w:val="000000"/>
                <w:szCs w:val="22"/>
              </w:rPr>
            </w:pPr>
            <w:r w:rsidRPr="005B7126">
              <w:rPr>
                <w:rFonts w:cs="Arial" w:asciiTheme="minorHAnsi" w:hAnsiTheme="minorHAnsi"/>
                <w:color w:val="000000"/>
                <w:szCs w:val="22"/>
              </w:rPr>
              <w:t>BAU</w:t>
            </w:r>
          </w:p>
        </w:tc>
        <w:tc>
          <w:tcPr>
            <w:tcW w:w="7124" w:type="dxa"/>
            <w:vAlign w:val="center"/>
          </w:tcPr>
          <w:p w:rsidRPr="00A65C02" w:rsidR="00064ABB" w:rsidP="00064ABB" w:rsidRDefault="00064ABB" w14:paraId="489AFF2D" w14:textId="77777777">
            <w:pPr>
              <w:pStyle w:val="Indent"/>
              <w:widowControl w:val="0"/>
              <w:spacing w:before="0"/>
              <w:ind w:left="0"/>
              <w:jc w:val="left"/>
              <w:rPr>
                <w:rFonts w:cs="Arial" w:asciiTheme="minorHAnsi" w:hAnsiTheme="minorHAnsi"/>
                <w:color w:val="000000"/>
                <w:szCs w:val="22"/>
              </w:rPr>
            </w:pPr>
            <w:r w:rsidRPr="005B7126">
              <w:rPr>
                <w:rFonts w:cs="Arial" w:asciiTheme="minorHAnsi" w:hAnsiTheme="minorHAnsi"/>
                <w:color w:val="000000"/>
                <w:szCs w:val="22"/>
              </w:rPr>
              <w:t>Business As Usual</w:t>
            </w:r>
          </w:p>
        </w:tc>
      </w:tr>
      <w:tr w:rsidRPr="005B7126" w:rsidR="00064ABB" w:rsidTr="00064ABB" w14:paraId="27196FF7" w14:textId="77777777">
        <w:trPr>
          <w:trHeight w:val="144"/>
        </w:trPr>
        <w:tc>
          <w:tcPr>
            <w:tcW w:w="2771" w:type="dxa"/>
            <w:vAlign w:val="center"/>
          </w:tcPr>
          <w:p w:rsidRPr="005B7126" w:rsidR="00064ABB" w:rsidP="00064ABB" w:rsidRDefault="00064ABB" w14:paraId="0A869450" w14:textId="77777777">
            <w:pPr>
              <w:pStyle w:val="Indent"/>
              <w:widowControl w:val="0"/>
              <w:spacing w:before="0"/>
              <w:ind w:left="0"/>
              <w:jc w:val="left"/>
              <w:rPr>
                <w:rFonts w:cs="Arial" w:asciiTheme="minorHAnsi" w:hAnsiTheme="minorHAnsi"/>
                <w:color w:val="000000"/>
                <w:szCs w:val="22"/>
              </w:rPr>
            </w:pPr>
            <w:r w:rsidRPr="005B7126">
              <w:rPr>
                <w:rFonts w:cs="Arial" w:asciiTheme="minorHAnsi" w:hAnsiTheme="minorHAnsi"/>
                <w:color w:val="000000"/>
                <w:szCs w:val="22"/>
              </w:rPr>
              <w:t>KPI</w:t>
            </w:r>
          </w:p>
        </w:tc>
        <w:tc>
          <w:tcPr>
            <w:tcW w:w="7124" w:type="dxa"/>
            <w:vAlign w:val="center"/>
          </w:tcPr>
          <w:p w:rsidRPr="005B7126" w:rsidR="00064ABB" w:rsidP="00064ABB" w:rsidRDefault="00064ABB" w14:paraId="67F46D7E" w14:textId="77777777">
            <w:pPr>
              <w:pStyle w:val="Indent"/>
              <w:widowControl w:val="0"/>
              <w:spacing w:before="0"/>
              <w:ind w:left="0"/>
              <w:jc w:val="left"/>
              <w:rPr>
                <w:rFonts w:cs="Arial" w:asciiTheme="minorHAnsi" w:hAnsiTheme="minorHAnsi"/>
                <w:color w:val="000000"/>
                <w:szCs w:val="22"/>
              </w:rPr>
            </w:pPr>
            <w:r w:rsidRPr="005B7126">
              <w:rPr>
                <w:rFonts w:cs="Arial" w:asciiTheme="minorHAnsi" w:hAnsiTheme="minorHAnsi"/>
                <w:szCs w:val="22"/>
              </w:rPr>
              <w:t>Key Performance Indicator</w:t>
            </w:r>
          </w:p>
        </w:tc>
      </w:tr>
      <w:tr w:rsidRPr="005B7126" w:rsidR="00064ABB" w:rsidTr="00064ABB" w14:paraId="30FBE4AD" w14:textId="77777777">
        <w:trPr>
          <w:trHeight w:val="144"/>
        </w:trPr>
        <w:tc>
          <w:tcPr>
            <w:tcW w:w="2771" w:type="dxa"/>
            <w:vAlign w:val="center"/>
          </w:tcPr>
          <w:p w:rsidRPr="005B7126" w:rsidR="00064ABB" w:rsidP="00064ABB" w:rsidRDefault="00064ABB" w14:paraId="15E90D82" w14:textId="77777777">
            <w:pPr>
              <w:pStyle w:val="Indent"/>
              <w:widowControl w:val="0"/>
              <w:spacing w:before="0"/>
              <w:ind w:left="0"/>
              <w:jc w:val="left"/>
              <w:rPr>
                <w:rFonts w:cs="Arial" w:asciiTheme="minorHAnsi" w:hAnsiTheme="minorHAnsi"/>
                <w:color w:val="000000"/>
                <w:szCs w:val="22"/>
              </w:rPr>
            </w:pPr>
            <w:r w:rsidRPr="005B7126">
              <w:rPr>
                <w:rFonts w:cs="Arial" w:asciiTheme="minorHAnsi" w:hAnsiTheme="minorHAnsi"/>
                <w:color w:val="000000"/>
                <w:szCs w:val="22"/>
              </w:rPr>
              <w:t>KT</w:t>
            </w:r>
          </w:p>
        </w:tc>
        <w:tc>
          <w:tcPr>
            <w:tcW w:w="7124" w:type="dxa"/>
            <w:vAlign w:val="center"/>
          </w:tcPr>
          <w:p w:rsidRPr="005B7126" w:rsidR="00064ABB" w:rsidP="00064ABB" w:rsidRDefault="00064ABB" w14:paraId="28B7DF3D" w14:textId="77777777">
            <w:pPr>
              <w:pStyle w:val="Indent"/>
              <w:widowControl w:val="0"/>
              <w:spacing w:before="0"/>
              <w:ind w:left="0"/>
              <w:jc w:val="left"/>
              <w:rPr>
                <w:rFonts w:cs="Arial" w:asciiTheme="minorHAnsi" w:hAnsiTheme="minorHAnsi"/>
                <w:szCs w:val="22"/>
              </w:rPr>
            </w:pPr>
            <w:r w:rsidRPr="005B7126">
              <w:rPr>
                <w:rFonts w:cs="Arial" w:asciiTheme="minorHAnsi" w:hAnsiTheme="minorHAnsi"/>
                <w:szCs w:val="22"/>
              </w:rPr>
              <w:t>Knowledge Transfer</w:t>
            </w:r>
          </w:p>
        </w:tc>
      </w:tr>
      <w:tr w:rsidRPr="005B7126" w:rsidR="00064ABB" w:rsidTr="00064ABB" w14:paraId="2032D3F5" w14:textId="77777777">
        <w:trPr>
          <w:trHeight w:val="144"/>
        </w:trPr>
        <w:tc>
          <w:tcPr>
            <w:tcW w:w="2771" w:type="dxa"/>
            <w:vAlign w:val="center"/>
          </w:tcPr>
          <w:p w:rsidRPr="005B7126" w:rsidR="00064ABB" w:rsidP="00064ABB" w:rsidRDefault="00064ABB" w14:paraId="4A809F8F" w14:textId="77777777">
            <w:pPr>
              <w:pStyle w:val="Indent"/>
              <w:widowControl w:val="0"/>
              <w:spacing w:before="0"/>
              <w:ind w:left="0"/>
              <w:jc w:val="left"/>
              <w:rPr>
                <w:rFonts w:cs="Arial" w:asciiTheme="minorHAnsi" w:hAnsiTheme="minorHAnsi"/>
                <w:color w:val="000000"/>
                <w:szCs w:val="22"/>
              </w:rPr>
            </w:pPr>
            <w:r>
              <w:rPr>
                <w:rFonts w:asciiTheme="minorHAnsi" w:hAnsiTheme="minorHAnsi"/>
                <w:szCs w:val="22"/>
              </w:rPr>
              <w:t>ServiceNow</w:t>
            </w:r>
          </w:p>
        </w:tc>
        <w:tc>
          <w:tcPr>
            <w:tcW w:w="7124" w:type="dxa"/>
            <w:vAlign w:val="center"/>
          </w:tcPr>
          <w:p w:rsidRPr="005B7126" w:rsidR="00064ABB" w:rsidP="00064ABB" w:rsidRDefault="00064ABB" w14:paraId="4375FB34" w14:textId="77777777">
            <w:pPr>
              <w:pStyle w:val="Indent"/>
              <w:widowControl w:val="0"/>
              <w:spacing w:before="0"/>
              <w:ind w:left="0"/>
              <w:jc w:val="left"/>
              <w:rPr>
                <w:rFonts w:cs="Arial" w:asciiTheme="minorHAnsi" w:hAnsiTheme="minorHAnsi"/>
                <w:szCs w:val="22"/>
              </w:rPr>
            </w:pPr>
            <w:r>
              <w:rPr>
                <w:rFonts w:asciiTheme="minorHAnsi" w:hAnsiTheme="minorHAnsi" w:cstheme="minorHAnsi"/>
              </w:rPr>
              <w:t>Brighthouse’s ITSM as of the SOW Effective Date.</w:t>
            </w:r>
          </w:p>
        </w:tc>
      </w:tr>
      <w:tr w:rsidRPr="005B7126" w:rsidR="00064ABB" w:rsidTr="00064ABB" w14:paraId="7D9B66DB" w14:textId="77777777">
        <w:trPr>
          <w:trHeight w:val="144"/>
        </w:trPr>
        <w:tc>
          <w:tcPr>
            <w:tcW w:w="2771" w:type="dxa"/>
            <w:vAlign w:val="center"/>
          </w:tcPr>
          <w:p w:rsidR="00064ABB" w:rsidP="00064ABB" w:rsidRDefault="00064ABB" w14:paraId="58FA1E37" w14:textId="77777777">
            <w:pPr>
              <w:pStyle w:val="Indent"/>
              <w:widowControl w:val="0"/>
              <w:spacing w:before="0"/>
              <w:ind w:left="0"/>
              <w:jc w:val="left"/>
              <w:rPr>
                <w:rFonts w:asciiTheme="minorHAnsi" w:hAnsiTheme="minorHAnsi"/>
                <w:szCs w:val="22"/>
              </w:rPr>
            </w:pPr>
            <w:r>
              <w:rPr>
                <w:rFonts w:asciiTheme="minorHAnsi" w:hAnsiTheme="minorHAnsi"/>
                <w:szCs w:val="22"/>
              </w:rPr>
              <w:t>AWS</w:t>
            </w:r>
          </w:p>
        </w:tc>
        <w:tc>
          <w:tcPr>
            <w:tcW w:w="7124" w:type="dxa"/>
            <w:vAlign w:val="center"/>
          </w:tcPr>
          <w:p w:rsidR="00064ABB" w:rsidP="00064ABB" w:rsidRDefault="00064ABB" w14:paraId="0E661760" w14:textId="77777777">
            <w:pPr>
              <w:pStyle w:val="Indent"/>
              <w:widowControl w:val="0"/>
              <w:spacing w:before="0"/>
              <w:ind w:left="0"/>
              <w:jc w:val="left"/>
              <w:rPr>
                <w:rFonts w:asciiTheme="minorHAnsi" w:hAnsiTheme="minorHAnsi" w:cstheme="minorHAnsi"/>
              </w:rPr>
            </w:pPr>
            <w:r>
              <w:rPr>
                <w:rFonts w:asciiTheme="minorHAnsi" w:hAnsiTheme="minorHAnsi" w:cstheme="minorHAnsi"/>
              </w:rPr>
              <w:t>Amazon Web Services</w:t>
            </w:r>
          </w:p>
        </w:tc>
      </w:tr>
      <w:tr w:rsidRPr="005B7126" w:rsidR="00064ABB" w:rsidTr="00064ABB" w14:paraId="123CA5B7" w14:textId="77777777">
        <w:trPr>
          <w:trHeight w:val="144"/>
        </w:trPr>
        <w:tc>
          <w:tcPr>
            <w:tcW w:w="2771" w:type="dxa"/>
            <w:vAlign w:val="center"/>
          </w:tcPr>
          <w:p w:rsidR="00064ABB" w:rsidP="00064ABB" w:rsidRDefault="00064ABB" w14:paraId="4DC5ED79" w14:textId="77777777">
            <w:pPr>
              <w:pStyle w:val="Indent"/>
              <w:widowControl w:val="0"/>
              <w:spacing w:before="0"/>
              <w:ind w:left="0"/>
              <w:jc w:val="left"/>
              <w:rPr>
                <w:rFonts w:asciiTheme="minorHAnsi" w:hAnsiTheme="minorHAnsi"/>
                <w:szCs w:val="22"/>
              </w:rPr>
            </w:pPr>
            <w:r>
              <w:rPr>
                <w:rFonts w:asciiTheme="minorHAnsi" w:hAnsiTheme="minorHAnsi"/>
                <w:szCs w:val="22"/>
              </w:rPr>
              <w:t>GCP</w:t>
            </w:r>
          </w:p>
        </w:tc>
        <w:tc>
          <w:tcPr>
            <w:tcW w:w="7124" w:type="dxa"/>
            <w:vAlign w:val="center"/>
          </w:tcPr>
          <w:p w:rsidR="00064ABB" w:rsidP="00064ABB" w:rsidRDefault="00064ABB" w14:paraId="3D3415FF" w14:textId="77777777">
            <w:pPr>
              <w:pStyle w:val="Indent"/>
              <w:widowControl w:val="0"/>
              <w:spacing w:before="0"/>
              <w:ind w:left="0"/>
              <w:jc w:val="left"/>
              <w:rPr>
                <w:rFonts w:asciiTheme="minorHAnsi" w:hAnsiTheme="minorHAnsi" w:cstheme="minorHAnsi"/>
              </w:rPr>
            </w:pPr>
            <w:r>
              <w:rPr>
                <w:rFonts w:asciiTheme="minorHAnsi" w:hAnsiTheme="minorHAnsi" w:cstheme="minorHAnsi"/>
              </w:rPr>
              <w:t>Google Cloud Platform</w:t>
            </w:r>
          </w:p>
        </w:tc>
      </w:tr>
      <w:tr w:rsidRPr="005B7126" w:rsidR="00064ABB" w:rsidTr="00064ABB" w14:paraId="15C4D327" w14:textId="77777777">
        <w:trPr>
          <w:trHeight w:val="144"/>
        </w:trPr>
        <w:tc>
          <w:tcPr>
            <w:tcW w:w="2771" w:type="dxa"/>
            <w:vAlign w:val="center"/>
          </w:tcPr>
          <w:p w:rsidR="00064ABB" w:rsidP="00064ABB" w:rsidRDefault="00064ABB" w14:paraId="3BAE1B4C" w14:textId="77777777">
            <w:pPr>
              <w:pStyle w:val="Indent"/>
              <w:widowControl w:val="0"/>
              <w:spacing w:before="0"/>
              <w:ind w:left="0"/>
              <w:jc w:val="left"/>
              <w:rPr>
                <w:rFonts w:asciiTheme="minorHAnsi" w:hAnsiTheme="minorHAnsi"/>
                <w:szCs w:val="22"/>
              </w:rPr>
            </w:pPr>
            <w:r>
              <w:rPr>
                <w:rFonts w:asciiTheme="minorHAnsi" w:hAnsiTheme="minorHAnsi"/>
                <w:szCs w:val="22"/>
              </w:rPr>
              <w:t>MW</w:t>
            </w:r>
          </w:p>
        </w:tc>
        <w:tc>
          <w:tcPr>
            <w:tcW w:w="7124" w:type="dxa"/>
            <w:vAlign w:val="center"/>
          </w:tcPr>
          <w:p w:rsidR="00064ABB" w:rsidP="00064ABB" w:rsidRDefault="00064ABB" w14:paraId="215A06D5" w14:textId="77777777">
            <w:pPr>
              <w:pStyle w:val="Indent"/>
              <w:widowControl w:val="0"/>
              <w:spacing w:before="0"/>
              <w:ind w:left="0"/>
              <w:jc w:val="left"/>
              <w:rPr>
                <w:rFonts w:asciiTheme="minorHAnsi" w:hAnsiTheme="minorHAnsi" w:cstheme="minorHAnsi"/>
              </w:rPr>
            </w:pPr>
            <w:r>
              <w:rPr>
                <w:rFonts w:asciiTheme="minorHAnsi" w:hAnsiTheme="minorHAnsi" w:cstheme="minorHAnsi"/>
              </w:rPr>
              <w:t>Middleware</w:t>
            </w:r>
          </w:p>
        </w:tc>
      </w:tr>
      <w:tr w:rsidRPr="005B7126" w:rsidR="00064ABB" w:rsidTr="00064ABB" w14:paraId="349BA4E9" w14:textId="77777777">
        <w:trPr>
          <w:trHeight w:val="144"/>
        </w:trPr>
        <w:tc>
          <w:tcPr>
            <w:tcW w:w="2771" w:type="dxa"/>
            <w:vAlign w:val="center"/>
          </w:tcPr>
          <w:p w:rsidR="00064ABB" w:rsidP="00064ABB" w:rsidRDefault="00064ABB" w14:paraId="3AE5345E" w14:textId="77777777">
            <w:pPr>
              <w:pStyle w:val="Indent"/>
              <w:widowControl w:val="0"/>
              <w:spacing w:before="0"/>
              <w:ind w:left="0"/>
              <w:jc w:val="left"/>
              <w:rPr>
                <w:rFonts w:asciiTheme="minorHAnsi" w:hAnsiTheme="minorHAnsi"/>
                <w:szCs w:val="22"/>
              </w:rPr>
            </w:pPr>
            <w:r w:rsidRPr="00E116B4">
              <w:rPr>
                <w:rFonts w:asciiTheme="minorHAnsi" w:hAnsiTheme="minorHAnsi" w:cstheme="minorHAnsi"/>
                <w:bCs/>
                <w:color w:val="000000"/>
                <w:szCs w:val="22"/>
              </w:rPr>
              <w:t>KEDB</w:t>
            </w:r>
          </w:p>
        </w:tc>
        <w:tc>
          <w:tcPr>
            <w:tcW w:w="7124" w:type="dxa"/>
            <w:vAlign w:val="center"/>
          </w:tcPr>
          <w:p w:rsidR="00064ABB" w:rsidP="00064ABB" w:rsidRDefault="00064ABB" w14:paraId="0616D2A5" w14:textId="77777777">
            <w:pPr>
              <w:pStyle w:val="Indent"/>
              <w:widowControl w:val="0"/>
              <w:spacing w:before="0"/>
              <w:ind w:left="0"/>
              <w:jc w:val="left"/>
              <w:rPr>
                <w:rFonts w:asciiTheme="minorHAnsi" w:hAnsiTheme="minorHAnsi" w:cstheme="minorHAnsi"/>
              </w:rPr>
            </w:pPr>
            <w:r>
              <w:rPr>
                <w:rFonts w:asciiTheme="minorHAnsi" w:hAnsiTheme="minorHAnsi" w:cstheme="minorHAnsi"/>
              </w:rPr>
              <w:t>Known Error Database</w:t>
            </w:r>
          </w:p>
        </w:tc>
      </w:tr>
      <w:tr w:rsidRPr="005B7126" w:rsidR="00064ABB" w:rsidTr="00064ABB" w14:paraId="0713069C" w14:textId="77777777">
        <w:trPr>
          <w:trHeight w:val="144"/>
        </w:trPr>
        <w:tc>
          <w:tcPr>
            <w:tcW w:w="2771" w:type="dxa"/>
            <w:vAlign w:val="center"/>
          </w:tcPr>
          <w:p w:rsidRPr="00E116B4" w:rsidR="00064ABB" w:rsidP="00064ABB" w:rsidRDefault="00064ABB" w14:paraId="5212557C" w14:textId="77777777">
            <w:pPr>
              <w:pStyle w:val="Indent"/>
              <w:widowControl w:val="0"/>
              <w:spacing w:before="0"/>
              <w:ind w:left="0"/>
              <w:jc w:val="left"/>
              <w:rPr>
                <w:rFonts w:asciiTheme="minorHAnsi" w:hAnsiTheme="minorHAnsi" w:cstheme="minorHAnsi"/>
                <w:bCs/>
                <w:color w:val="000000"/>
                <w:szCs w:val="22"/>
              </w:rPr>
            </w:pPr>
            <w:r w:rsidRPr="00E116B4">
              <w:rPr>
                <w:rFonts w:asciiTheme="minorHAnsi" w:hAnsiTheme="minorHAnsi" w:cstheme="minorHAnsi"/>
                <w:szCs w:val="20"/>
              </w:rPr>
              <w:t>HA</w:t>
            </w:r>
          </w:p>
        </w:tc>
        <w:tc>
          <w:tcPr>
            <w:tcW w:w="7124" w:type="dxa"/>
            <w:vAlign w:val="center"/>
          </w:tcPr>
          <w:p w:rsidR="00064ABB" w:rsidP="00064ABB" w:rsidRDefault="00064ABB" w14:paraId="246663E5" w14:textId="77777777">
            <w:pPr>
              <w:pStyle w:val="Indent"/>
              <w:widowControl w:val="0"/>
              <w:spacing w:before="0"/>
              <w:ind w:left="0"/>
              <w:jc w:val="left"/>
              <w:rPr>
                <w:rFonts w:asciiTheme="minorHAnsi" w:hAnsiTheme="minorHAnsi" w:cstheme="minorHAnsi"/>
              </w:rPr>
            </w:pPr>
            <w:r>
              <w:rPr>
                <w:rFonts w:asciiTheme="minorHAnsi" w:hAnsiTheme="minorHAnsi" w:cstheme="minorHAnsi"/>
              </w:rPr>
              <w:t>High Availability</w:t>
            </w:r>
          </w:p>
        </w:tc>
      </w:tr>
      <w:tr w:rsidRPr="005B7126" w:rsidR="00064ABB" w:rsidTr="00064ABB" w14:paraId="21A07B9F" w14:textId="77777777">
        <w:trPr>
          <w:trHeight w:val="144"/>
        </w:trPr>
        <w:tc>
          <w:tcPr>
            <w:tcW w:w="2771" w:type="dxa"/>
            <w:vAlign w:val="center"/>
          </w:tcPr>
          <w:p w:rsidRPr="00E116B4" w:rsidR="00064ABB" w:rsidP="00064ABB" w:rsidRDefault="00064ABB" w14:paraId="7FF14DE8" w14:textId="77777777">
            <w:pPr>
              <w:pStyle w:val="Indent"/>
              <w:widowControl w:val="0"/>
              <w:spacing w:before="0"/>
              <w:ind w:left="0"/>
              <w:jc w:val="left"/>
              <w:rPr>
                <w:rFonts w:asciiTheme="minorHAnsi" w:hAnsiTheme="minorHAnsi" w:cstheme="minorHAnsi"/>
                <w:szCs w:val="20"/>
              </w:rPr>
            </w:pPr>
            <w:r w:rsidRPr="00E116B4">
              <w:rPr>
                <w:rFonts w:asciiTheme="minorHAnsi" w:hAnsiTheme="minorHAnsi" w:cstheme="minorHAnsi"/>
                <w:szCs w:val="20"/>
              </w:rPr>
              <w:t>DR</w:t>
            </w:r>
          </w:p>
        </w:tc>
        <w:tc>
          <w:tcPr>
            <w:tcW w:w="7124" w:type="dxa"/>
            <w:vAlign w:val="center"/>
          </w:tcPr>
          <w:p w:rsidR="00064ABB" w:rsidP="00064ABB" w:rsidRDefault="00064ABB" w14:paraId="6746C92C" w14:textId="77777777">
            <w:pPr>
              <w:pStyle w:val="Indent"/>
              <w:widowControl w:val="0"/>
              <w:spacing w:before="0"/>
              <w:ind w:left="0"/>
              <w:jc w:val="left"/>
              <w:rPr>
                <w:rFonts w:asciiTheme="minorHAnsi" w:hAnsiTheme="minorHAnsi" w:cstheme="minorHAnsi"/>
              </w:rPr>
            </w:pPr>
            <w:r>
              <w:rPr>
                <w:rFonts w:asciiTheme="minorHAnsi" w:hAnsiTheme="minorHAnsi" w:cstheme="minorHAnsi"/>
              </w:rPr>
              <w:t>Disaster Recovery</w:t>
            </w:r>
          </w:p>
        </w:tc>
      </w:tr>
      <w:tr w:rsidRPr="005B7126" w:rsidR="00064ABB" w:rsidTr="00064ABB" w14:paraId="022172B4" w14:textId="77777777">
        <w:trPr>
          <w:trHeight w:val="144"/>
        </w:trPr>
        <w:tc>
          <w:tcPr>
            <w:tcW w:w="2771" w:type="dxa"/>
            <w:vAlign w:val="center"/>
          </w:tcPr>
          <w:p w:rsidRPr="00E116B4" w:rsidR="00064ABB" w:rsidP="00064ABB" w:rsidRDefault="00064ABB" w14:paraId="24B3460D" w14:textId="77777777">
            <w:pPr>
              <w:pStyle w:val="Indent"/>
              <w:widowControl w:val="0"/>
              <w:spacing w:before="0"/>
              <w:ind w:left="0"/>
              <w:jc w:val="left"/>
              <w:rPr>
                <w:rFonts w:asciiTheme="minorHAnsi" w:hAnsiTheme="minorHAnsi" w:cstheme="minorHAnsi"/>
                <w:szCs w:val="20"/>
              </w:rPr>
            </w:pPr>
            <w:r>
              <w:rPr>
                <w:rFonts w:asciiTheme="minorHAnsi" w:hAnsiTheme="minorHAnsi" w:cstheme="minorHAnsi"/>
                <w:szCs w:val="20"/>
              </w:rPr>
              <w:t>AD</w:t>
            </w:r>
          </w:p>
        </w:tc>
        <w:tc>
          <w:tcPr>
            <w:tcW w:w="7124" w:type="dxa"/>
            <w:vAlign w:val="center"/>
          </w:tcPr>
          <w:p w:rsidR="00064ABB" w:rsidP="00064ABB" w:rsidRDefault="00064ABB" w14:paraId="0C93188C" w14:textId="77777777">
            <w:pPr>
              <w:pStyle w:val="Indent"/>
              <w:widowControl w:val="0"/>
              <w:spacing w:before="0"/>
              <w:ind w:left="0"/>
              <w:jc w:val="left"/>
              <w:rPr>
                <w:rFonts w:asciiTheme="minorHAnsi" w:hAnsiTheme="minorHAnsi" w:cstheme="minorHAnsi"/>
              </w:rPr>
            </w:pPr>
            <w:r>
              <w:rPr>
                <w:rFonts w:asciiTheme="minorHAnsi" w:hAnsiTheme="minorHAnsi" w:cstheme="minorHAnsi"/>
              </w:rPr>
              <w:t>Active Directory</w:t>
            </w:r>
          </w:p>
        </w:tc>
      </w:tr>
      <w:tr w:rsidRPr="005B7126" w:rsidR="00064ABB" w:rsidTr="00064ABB" w14:paraId="79D933BC" w14:textId="77777777">
        <w:trPr>
          <w:trHeight w:val="144"/>
        </w:trPr>
        <w:tc>
          <w:tcPr>
            <w:tcW w:w="2771" w:type="dxa"/>
            <w:vAlign w:val="center"/>
          </w:tcPr>
          <w:p w:rsidR="00064ABB" w:rsidP="00064ABB" w:rsidRDefault="00064ABB" w14:paraId="583A0D93" w14:textId="77777777">
            <w:pPr>
              <w:pStyle w:val="Indent"/>
              <w:widowControl w:val="0"/>
              <w:spacing w:before="0"/>
              <w:ind w:left="0"/>
              <w:jc w:val="left"/>
              <w:rPr>
                <w:rFonts w:asciiTheme="minorHAnsi" w:hAnsiTheme="minorHAnsi" w:cstheme="minorHAnsi"/>
                <w:szCs w:val="20"/>
              </w:rPr>
            </w:pPr>
            <w:r w:rsidRPr="00E275BB">
              <w:rPr>
                <w:rFonts w:cs="Arial"/>
                <w:sz w:val="20"/>
                <w:szCs w:val="20"/>
              </w:rPr>
              <w:t>CI/CD</w:t>
            </w:r>
          </w:p>
        </w:tc>
        <w:tc>
          <w:tcPr>
            <w:tcW w:w="7124" w:type="dxa"/>
            <w:vAlign w:val="center"/>
          </w:tcPr>
          <w:p w:rsidR="00064ABB" w:rsidP="00064ABB" w:rsidRDefault="00064ABB" w14:paraId="4627A45C" w14:textId="77777777">
            <w:pPr>
              <w:pStyle w:val="Indent"/>
              <w:widowControl w:val="0"/>
              <w:spacing w:before="0"/>
              <w:ind w:left="0"/>
              <w:jc w:val="left"/>
              <w:rPr>
                <w:rFonts w:asciiTheme="minorHAnsi" w:hAnsiTheme="minorHAnsi" w:cstheme="minorHAnsi"/>
              </w:rPr>
            </w:pPr>
            <w:r>
              <w:rPr>
                <w:rFonts w:asciiTheme="minorHAnsi" w:hAnsiTheme="minorHAnsi" w:cstheme="minorHAnsi"/>
              </w:rPr>
              <w:t>Continuous Integration / Continuous Deployment</w:t>
            </w:r>
          </w:p>
        </w:tc>
      </w:tr>
      <w:tr w:rsidRPr="005B7126" w:rsidR="00064ABB" w:rsidTr="00064ABB" w14:paraId="7FD0CE3F" w14:textId="77777777">
        <w:trPr>
          <w:trHeight w:val="144"/>
        </w:trPr>
        <w:tc>
          <w:tcPr>
            <w:tcW w:w="2771" w:type="dxa"/>
            <w:vAlign w:val="center"/>
          </w:tcPr>
          <w:p w:rsidRPr="00E275BB" w:rsidR="00064ABB" w:rsidP="00064ABB" w:rsidRDefault="00064ABB" w14:paraId="1CA2BD18" w14:textId="77777777">
            <w:pPr>
              <w:pStyle w:val="Indent"/>
              <w:widowControl w:val="0"/>
              <w:spacing w:before="0"/>
              <w:ind w:left="0"/>
              <w:jc w:val="left"/>
              <w:rPr>
                <w:rFonts w:cs="Arial"/>
                <w:sz w:val="20"/>
                <w:szCs w:val="20"/>
              </w:rPr>
            </w:pPr>
            <w:r>
              <w:rPr>
                <w:rFonts w:cs="Arial"/>
                <w:sz w:val="20"/>
                <w:szCs w:val="20"/>
              </w:rPr>
              <w:lastRenderedPageBreak/>
              <w:t>WAN</w:t>
            </w:r>
          </w:p>
        </w:tc>
        <w:tc>
          <w:tcPr>
            <w:tcW w:w="7124" w:type="dxa"/>
            <w:vAlign w:val="center"/>
          </w:tcPr>
          <w:p w:rsidR="00064ABB" w:rsidP="00064ABB" w:rsidRDefault="00064ABB" w14:paraId="2A3CF6B2" w14:textId="77777777">
            <w:pPr>
              <w:pStyle w:val="Indent"/>
              <w:widowControl w:val="0"/>
              <w:spacing w:before="0"/>
              <w:ind w:left="0"/>
              <w:jc w:val="left"/>
              <w:rPr>
                <w:rFonts w:asciiTheme="minorHAnsi" w:hAnsiTheme="minorHAnsi" w:cstheme="minorHAnsi"/>
              </w:rPr>
            </w:pPr>
            <w:r>
              <w:rPr>
                <w:rFonts w:asciiTheme="minorHAnsi" w:hAnsiTheme="minorHAnsi" w:cstheme="minorHAnsi"/>
              </w:rPr>
              <w:t>Wide Area Network</w:t>
            </w:r>
          </w:p>
        </w:tc>
      </w:tr>
      <w:tr w:rsidRPr="005B7126" w:rsidR="00064ABB" w:rsidTr="00064ABB" w14:paraId="16934DC6" w14:textId="77777777">
        <w:trPr>
          <w:trHeight w:val="144"/>
        </w:trPr>
        <w:tc>
          <w:tcPr>
            <w:tcW w:w="2771" w:type="dxa"/>
            <w:vAlign w:val="center"/>
          </w:tcPr>
          <w:p w:rsidR="00064ABB" w:rsidP="00064ABB" w:rsidRDefault="00064ABB" w14:paraId="088540F3" w14:textId="77777777">
            <w:pPr>
              <w:pStyle w:val="Indent"/>
              <w:widowControl w:val="0"/>
              <w:spacing w:before="0"/>
              <w:ind w:left="0"/>
              <w:jc w:val="left"/>
              <w:rPr>
                <w:rFonts w:cs="Arial"/>
                <w:sz w:val="20"/>
                <w:szCs w:val="20"/>
              </w:rPr>
            </w:pPr>
            <w:r>
              <w:rPr>
                <w:rFonts w:cs="Arial"/>
                <w:sz w:val="20"/>
                <w:szCs w:val="20"/>
              </w:rPr>
              <w:t>ECX</w:t>
            </w:r>
          </w:p>
        </w:tc>
        <w:tc>
          <w:tcPr>
            <w:tcW w:w="7124" w:type="dxa"/>
            <w:vAlign w:val="center"/>
          </w:tcPr>
          <w:p w:rsidR="00064ABB" w:rsidP="00064ABB" w:rsidRDefault="00064ABB" w14:paraId="7B1959B4" w14:textId="77777777">
            <w:pPr>
              <w:pStyle w:val="Indent"/>
              <w:widowControl w:val="0"/>
              <w:spacing w:before="0"/>
              <w:ind w:left="0"/>
              <w:jc w:val="left"/>
              <w:rPr>
                <w:rFonts w:asciiTheme="minorHAnsi" w:hAnsiTheme="minorHAnsi" w:cstheme="minorHAnsi"/>
              </w:rPr>
            </w:pPr>
            <w:proofErr w:type="spellStart"/>
            <w:r>
              <w:rPr>
                <w:rFonts w:asciiTheme="minorHAnsi" w:hAnsiTheme="minorHAnsi" w:cstheme="minorHAnsi"/>
              </w:rPr>
              <w:t>Equinix</w:t>
            </w:r>
            <w:proofErr w:type="spellEnd"/>
            <w:r>
              <w:rPr>
                <w:rFonts w:asciiTheme="minorHAnsi" w:hAnsiTheme="minorHAnsi" w:cstheme="minorHAnsi"/>
              </w:rPr>
              <w:t xml:space="preserve"> Cloud Exchange Platform</w:t>
            </w:r>
          </w:p>
        </w:tc>
      </w:tr>
      <w:tr w:rsidRPr="005B7126" w:rsidR="00064ABB" w:rsidTr="00064ABB" w14:paraId="1F751257" w14:textId="77777777">
        <w:trPr>
          <w:trHeight w:val="144"/>
        </w:trPr>
        <w:tc>
          <w:tcPr>
            <w:tcW w:w="2771" w:type="dxa"/>
            <w:vAlign w:val="center"/>
          </w:tcPr>
          <w:p w:rsidR="00064ABB" w:rsidP="00064ABB" w:rsidRDefault="00064ABB" w14:paraId="2C1B5051" w14:textId="77777777">
            <w:pPr>
              <w:pStyle w:val="Indent"/>
              <w:widowControl w:val="0"/>
              <w:spacing w:before="0"/>
              <w:ind w:left="0"/>
              <w:jc w:val="left"/>
              <w:rPr>
                <w:rFonts w:cs="Arial"/>
                <w:sz w:val="20"/>
                <w:szCs w:val="20"/>
              </w:rPr>
            </w:pPr>
            <w:r>
              <w:rPr>
                <w:rFonts w:cs="Arial"/>
                <w:sz w:val="20"/>
                <w:szCs w:val="20"/>
              </w:rPr>
              <w:t>SIEM</w:t>
            </w:r>
          </w:p>
        </w:tc>
        <w:tc>
          <w:tcPr>
            <w:tcW w:w="7124" w:type="dxa"/>
            <w:vAlign w:val="center"/>
          </w:tcPr>
          <w:p w:rsidR="00064ABB" w:rsidP="00064ABB" w:rsidRDefault="00064ABB" w14:paraId="2EE4ED6C" w14:textId="77777777">
            <w:pPr>
              <w:pStyle w:val="Indent"/>
              <w:widowControl w:val="0"/>
              <w:spacing w:before="0"/>
              <w:ind w:left="0"/>
              <w:jc w:val="left"/>
              <w:rPr>
                <w:rFonts w:asciiTheme="minorHAnsi" w:hAnsiTheme="minorHAnsi" w:cstheme="minorHAnsi"/>
              </w:rPr>
            </w:pPr>
            <w:r w:rsidRPr="00D43F18">
              <w:rPr>
                <w:rFonts w:asciiTheme="minorHAnsi" w:hAnsiTheme="minorHAnsi" w:cstheme="minorHAnsi"/>
              </w:rPr>
              <w:t xml:space="preserve">Security </w:t>
            </w:r>
            <w:r>
              <w:rPr>
                <w:rFonts w:asciiTheme="minorHAnsi" w:hAnsiTheme="minorHAnsi" w:cstheme="minorHAnsi"/>
              </w:rPr>
              <w:t>I</w:t>
            </w:r>
            <w:r w:rsidRPr="00D43F18">
              <w:rPr>
                <w:rFonts w:asciiTheme="minorHAnsi" w:hAnsiTheme="minorHAnsi" w:cstheme="minorHAnsi"/>
              </w:rPr>
              <w:t xml:space="preserve">nformation and </w:t>
            </w:r>
            <w:r>
              <w:rPr>
                <w:rFonts w:asciiTheme="minorHAnsi" w:hAnsiTheme="minorHAnsi" w:cstheme="minorHAnsi"/>
              </w:rPr>
              <w:t>E</w:t>
            </w:r>
            <w:r w:rsidRPr="00D43F18">
              <w:rPr>
                <w:rFonts w:asciiTheme="minorHAnsi" w:hAnsiTheme="minorHAnsi" w:cstheme="minorHAnsi"/>
              </w:rPr>
              <w:t xml:space="preserve">vent </w:t>
            </w:r>
            <w:r>
              <w:rPr>
                <w:rFonts w:asciiTheme="minorHAnsi" w:hAnsiTheme="minorHAnsi" w:cstheme="minorHAnsi"/>
              </w:rPr>
              <w:t>M</w:t>
            </w:r>
            <w:r w:rsidRPr="00D43F18">
              <w:rPr>
                <w:rFonts w:asciiTheme="minorHAnsi" w:hAnsiTheme="minorHAnsi" w:cstheme="minorHAnsi"/>
              </w:rPr>
              <w:t>anagement</w:t>
            </w:r>
          </w:p>
        </w:tc>
      </w:tr>
      <w:tr w:rsidRPr="005B7126" w:rsidR="00064ABB" w:rsidTr="00064ABB" w14:paraId="3B24F364" w14:textId="77777777">
        <w:trPr>
          <w:trHeight w:val="144"/>
        </w:trPr>
        <w:tc>
          <w:tcPr>
            <w:tcW w:w="2771" w:type="dxa"/>
            <w:vAlign w:val="center"/>
          </w:tcPr>
          <w:p w:rsidR="00064ABB" w:rsidP="00064ABB" w:rsidRDefault="00064ABB" w14:paraId="694D5FBB" w14:textId="77777777">
            <w:pPr>
              <w:pStyle w:val="Indent"/>
              <w:widowControl w:val="0"/>
              <w:spacing w:before="0"/>
              <w:ind w:left="0"/>
              <w:jc w:val="left"/>
              <w:rPr>
                <w:rFonts w:cs="Arial"/>
                <w:sz w:val="20"/>
                <w:szCs w:val="20"/>
              </w:rPr>
            </w:pPr>
            <w:r>
              <w:rPr>
                <w:rFonts w:cs="Arial"/>
                <w:sz w:val="20"/>
                <w:szCs w:val="20"/>
              </w:rPr>
              <w:t>SIAM</w:t>
            </w:r>
          </w:p>
        </w:tc>
        <w:tc>
          <w:tcPr>
            <w:tcW w:w="7124" w:type="dxa"/>
            <w:vAlign w:val="center"/>
          </w:tcPr>
          <w:p w:rsidRPr="00D43F18" w:rsidR="00064ABB" w:rsidP="00064ABB" w:rsidRDefault="00064ABB" w14:paraId="585E77C0" w14:textId="77777777">
            <w:pPr>
              <w:pStyle w:val="Indent"/>
              <w:widowControl w:val="0"/>
              <w:spacing w:before="0"/>
              <w:ind w:left="0"/>
              <w:jc w:val="left"/>
              <w:rPr>
                <w:rFonts w:asciiTheme="minorHAnsi" w:hAnsiTheme="minorHAnsi" w:cstheme="minorHAnsi"/>
              </w:rPr>
            </w:pPr>
            <w:r w:rsidRPr="00D43F18">
              <w:rPr>
                <w:rFonts w:asciiTheme="minorHAnsi" w:hAnsiTheme="minorHAnsi" w:cstheme="minorHAnsi"/>
              </w:rPr>
              <w:t>Service Integration and Management</w:t>
            </w:r>
          </w:p>
        </w:tc>
      </w:tr>
      <w:tr w:rsidRPr="005B7126" w:rsidR="00064ABB" w:rsidTr="00064ABB" w14:paraId="4ACC2BAA" w14:textId="77777777">
        <w:trPr>
          <w:trHeight w:val="144"/>
        </w:trPr>
        <w:tc>
          <w:tcPr>
            <w:tcW w:w="2771" w:type="dxa"/>
            <w:vAlign w:val="center"/>
          </w:tcPr>
          <w:p w:rsidR="00064ABB" w:rsidP="00064ABB" w:rsidRDefault="00064ABB" w14:paraId="139A19B9" w14:textId="77777777">
            <w:pPr>
              <w:pStyle w:val="Indent"/>
              <w:widowControl w:val="0"/>
              <w:spacing w:before="0"/>
              <w:ind w:left="0"/>
              <w:jc w:val="left"/>
              <w:rPr>
                <w:rFonts w:cs="Arial"/>
                <w:sz w:val="20"/>
                <w:szCs w:val="20"/>
              </w:rPr>
            </w:pPr>
            <w:r>
              <w:rPr>
                <w:rFonts w:cs="Arial"/>
                <w:sz w:val="20"/>
                <w:szCs w:val="20"/>
              </w:rPr>
              <w:t>NOC</w:t>
            </w:r>
          </w:p>
        </w:tc>
        <w:tc>
          <w:tcPr>
            <w:tcW w:w="7124" w:type="dxa"/>
            <w:vAlign w:val="center"/>
          </w:tcPr>
          <w:p w:rsidRPr="00D43F18" w:rsidR="00064ABB" w:rsidP="00064ABB" w:rsidRDefault="00064ABB" w14:paraId="19D9923F" w14:textId="77777777">
            <w:pPr>
              <w:pStyle w:val="Indent"/>
              <w:widowControl w:val="0"/>
              <w:spacing w:before="0"/>
              <w:ind w:left="0"/>
              <w:jc w:val="left"/>
              <w:rPr>
                <w:rFonts w:asciiTheme="minorHAnsi" w:hAnsiTheme="minorHAnsi" w:cstheme="minorHAnsi"/>
              </w:rPr>
            </w:pPr>
            <w:r w:rsidRPr="00D43F18">
              <w:rPr>
                <w:rFonts w:asciiTheme="minorHAnsi" w:hAnsiTheme="minorHAnsi" w:cstheme="minorHAnsi"/>
              </w:rPr>
              <w:t>Network Operations Center</w:t>
            </w:r>
          </w:p>
        </w:tc>
      </w:tr>
      <w:tr w:rsidRPr="005B7126" w:rsidR="00064ABB" w:rsidTr="00064ABB" w14:paraId="6C4E841D" w14:textId="77777777">
        <w:trPr>
          <w:trHeight w:val="144"/>
        </w:trPr>
        <w:tc>
          <w:tcPr>
            <w:tcW w:w="2771" w:type="dxa"/>
            <w:vAlign w:val="center"/>
          </w:tcPr>
          <w:p w:rsidR="00064ABB" w:rsidP="00064ABB" w:rsidRDefault="00064ABB" w14:paraId="15B3FC1E" w14:textId="77777777">
            <w:pPr>
              <w:pStyle w:val="Indent"/>
              <w:widowControl w:val="0"/>
              <w:spacing w:before="0"/>
              <w:ind w:left="0"/>
              <w:jc w:val="left"/>
              <w:rPr>
                <w:rFonts w:cs="Arial"/>
                <w:sz w:val="20"/>
                <w:szCs w:val="20"/>
              </w:rPr>
            </w:pPr>
            <w:r>
              <w:rPr>
                <w:rFonts w:cs="Arial"/>
                <w:sz w:val="20"/>
                <w:szCs w:val="20"/>
              </w:rPr>
              <w:t>SMB</w:t>
            </w:r>
          </w:p>
        </w:tc>
        <w:tc>
          <w:tcPr>
            <w:tcW w:w="7124" w:type="dxa"/>
            <w:vAlign w:val="center"/>
          </w:tcPr>
          <w:p w:rsidRPr="00D43F18" w:rsidR="00064ABB" w:rsidP="00064ABB" w:rsidRDefault="00064ABB" w14:paraId="34DBB8D5" w14:textId="77777777">
            <w:pPr>
              <w:pStyle w:val="Indent"/>
              <w:widowControl w:val="0"/>
              <w:spacing w:before="0"/>
              <w:ind w:left="0"/>
              <w:jc w:val="left"/>
              <w:rPr>
                <w:rFonts w:asciiTheme="minorHAnsi" w:hAnsiTheme="minorHAnsi" w:cstheme="minorHAnsi"/>
              </w:rPr>
            </w:pPr>
            <w:r w:rsidRPr="00D43F18">
              <w:rPr>
                <w:rFonts w:asciiTheme="minorHAnsi" w:hAnsiTheme="minorHAnsi" w:cstheme="minorHAnsi"/>
              </w:rPr>
              <w:t>Server Message Block</w:t>
            </w:r>
          </w:p>
        </w:tc>
      </w:tr>
      <w:tr w:rsidRPr="005B7126" w:rsidR="00064ABB" w:rsidTr="00064ABB" w14:paraId="42D7F9A3" w14:textId="77777777">
        <w:trPr>
          <w:trHeight w:val="144"/>
        </w:trPr>
        <w:tc>
          <w:tcPr>
            <w:tcW w:w="2771" w:type="dxa"/>
            <w:vAlign w:val="center"/>
          </w:tcPr>
          <w:p w:rsidR="00064ABB" w:rsidP="00064ABB" w:rsidRDefault="00064ABB" w14:paraId="1B2F4A58" w14:textId="77777777">
            <w:pPr>
              <w:pStyle w:val="Indent"/>
              <w:widowControl w:val="0"/>
              <w:spacing w:before="0"/>
              <w:ind w:left="0"/>
              <w:jc w:val="left"/>
              <w:rPr>
                <w:rFonts w:cs="Arial"/>
                <w:sz w:val="20"/>
                <w:szCs w:val="20"/>
              </w:rPr>
            </w:pPr>
            <w:r>
              <w:rPr>
                <w:rFonts w:cs="Arial"/>
                <w:sz w:val="20"/>
                <w:szCs w:val="20"/>
              </w:rPr>
              <w:t>ADFS</w:t>
            </w:r>
          </w:p>
        </w:tc>
        <w:tc>
          <w:tcPr>
            <w:tcW w:w="7124" w:type="dxa"/>
            <w:vAlign w:val="center"/>
          </w:tcPr>
          <w:p w:rsidRPr="00D43F18" w:rsidR="00064ABB" w:rsidP="00064ABB" w:rsidRDefault="00064ABB" w14:paraId="0043C48D" w14:textId="77777777">
            <w:pPr>
              <w:pStyle w:val="Indent"/>
              <w:widowControl w:val="0"/>
              <w:spacing w:before="0"/>
              <w:ind w:left="0"/>
              <w:jc w:val="left"/>
              <w:rPr>
                <w:rFonts w:asciiTheme="minorHAnsi" w:hAnsiTheme="minorHAnsi" w:cstheme="minorHAnsi"/>
              </w:rPr>
            </w:pPr>
            <w:r w:rsidRPr="00D43F18">
              <w:rPr>
                <w:rFonts w:asciiTheme="minorHAnsi" w:hAnsiTheme="minorHAnsi" w:cstheme="minorHAnsi"/>
              </w:rPr>
              <w:t>Active Directory Federation Services</w:t>
            </w:r>
          </w:p>
        </w:tc>
      </w:tr>
      <w:tr w:rsidRPr="005B7126" w:rsidR="00064ABB" w:rsidTr="00064ABB" w14:paraId="65F72D82" w14:textId="77777777">
        <w:trPr>
          <w:trHeight w:val="144"/>
        </w:trPr>
        <w:tc>
          <w:tcPr>
            <w:tcW w:w="2771" w:type="dxa"/>
            <w:vAlign w:val="center"/>
          </w:tcPr>
          <w:p w:rsidR="00064ABB" w:rsidP="00064ABB" w:rsidRDefault="00064ABB" w14:paraId="7290C6B1" w14:textId="77777777">
            <w:pPr>
              <w:pStyle w:val="Indent"/>
              <w:widowControl w:val="0"/>
              <w:spacing w:before="0"/>
              <w:ind w:left="0"/>
              <w:jc w:val="left"/>
              <w:rPr>
                <w:rFonts w:cs="Arial"/>
                <w:sz w:val="20"/>
                <w:szCs w:val="20"/>
              </w:rPr>
            </w:pPr>
            <w:r>
              <w:rPr>
                <w:rFonts w:cs="Arial"/>
                <w:sz w:val="20"/>
                <w:szCs w:val="20"/>
              </w:rPr>
              <w:t>NTFS</w:t>
            </w:r>
          </w:p>
        </w:tc>
        <w:tc>
          <w:tcPr>
            <w:tcW w:w="7124" w:type="dxa"/>
            <w:vAlign w:val="center"/>
          </w:tcPr>
          <w:p w:rsidRPr="00D43F18" w:rsidR="00064ABB" w:rsidP="00064ABB" w:rsidRDefault="00064ABB" w14:paraId="372372C8" w14:textId="77777777">
            <w:pPr>
              <w:pStyle w:val="Indent"/>
              <w:widowControl w:val="0"/>
              <w:spacing w:before="0"/>
              <w:ind w:left="0"/>
              <w:jc w:val="left"/>
              <w:rPr>
                <w:rFonts w:asciiTheme="minorHAnsi" w:hAnsiTheme="minorHAnsi" w:cstheme="minorHAnsi"/>
              </w:rPr>
            </w:pPr>
            <w:r w:rsidRPr="00D43F18">
              <w:rPr>
                <w:rFonts w:asciiTheme="minorHAnsi" w:hAnsiTheme="minorHAnsi" w:cstheme="minorHAnsi"/>
              </w:rPr>
              <w:t>New Technology File System</w:t>
            </w:r>
          </w:p>
        </w:tc>
      </w:tr>
      <w:tr w:rsidRPr="005B7126" w:rsidR="00064ABB" w:rsidTr="00064ABB" w14:paraId="3852F987" w14:textId="77777777">
        <w:trPr>
          <w:trHeight w:val="144"/>
        </w:trPr>
        <w:tc>
          <w:tcPr>
            <w:tcW w:w="2771" w:type="dxa"/>
            <w:vAlign w:val="center"/>
          </w:tcPr>
          <w:p w:rsidR="00064ABB" w:rsidP="00064ABB" w:rsidRDefault="00064ABB" w14:paraId="5699BFAC" w14:textId="77777777">
            <w:pPr>
              <w:pStyle w:val="Indent"/>
              <w:widowControl w:val="0"/>
              <w:spacing w:before="0"/>
              <w:ind w:left="0"/>
              <w:jc w:val="left"/>
              <w:rPr>
                <w:rFonts w:cs="Arial"/>
                <w:sz w:val="20"/>
                <w:szCs w:val="20"/>
              </w:rPr>
            </w:pPr>
            <w:r>
              <w:rPr>
                <w:rFonts w:cs="Arial"/>
                <w:sz w:val="20"/>
                <w:szCs w:val="20"/>
              </w:rPr>
              <w:t>FSMO</w:t>
            </w:r>
          </w:p>
        </w:tc>
        <w:tc>
          <w:tcPr>
            <w:tcW w:w="7124" w:type="dxa"/>
            <w:vAlign w:val="center"/>
          </w:tcPr>
          <w:p w:rsidRPr="00D43F18" w:rsidR="00064ABB" w:rsidP="00064ABB" w:rsidRDefault="00064ABB" w14:paraId="635B1574" w14:textId="77777777">
            <w:pPr>
              <w:pStyle w:val="Indent"/>
              <w:widowControl w:val="0"/>
              <w:spacing w:before="0"/>
              <w:ind w:left="0"/>
              <w:jc w:val="left"/>
              <w:rPr>
                <w:rFonts w:asciiTheme="minorHAnsi" w:hAnsiTheme="minorHAnsi" w:cstheme="minorHAnsi"/>
              </w:rPr>
            </w:pPr>
            <w:r w:rsidRPr="00D43F18">
              <w:rPr>
                <w:rFonts w:asciiTheme="minorHAnsi" w:hAnsiTheme="minorHAnsi" w:cstheme="minorHAnsi"/>
              </w:rPr>
              <w:t xml:space="preserve">Flexible </w:t>
            </w:r>
            <w:r>
              <w:rPr>
                <w:rFonts w:asciiTheme="minorHAnsi" w:hAnsiTheme="minorHAnsi" w:cstheme="minorHAnsi"/>
              </w:rPr>
              <w:t>S</w:t>
            </w:r>
            <w:r w:rsidRPr="00D43F18">
              <w:rPr>
                <w:rFonts w:asciiTheme="minorHAnsi" w:hAnsiTheme="minorHAnsi" w:cstheme="minorHAnsi"/>
              </w:rPr>
              <w:t xml:space="preserve">ingle </w:t>
            </w:r>
            <w:r>
              <w:rPr>
                <w:rFonts w:asciiTheme="minorHAnsi" w:hAnsiTheme="minorHAnsi" w:cstheme="minorHAnsi"/>
              </w:rPr>
              <w:t>M</w:t>
            </w:r>
            <w:r w:rsidRPr="00D43F18">
              <w:rPr>
                <w:rFonts w:asciiTheme="minorHAnsi" w:hAnsiTheme="minorHAnsi" w:cstheme="minorHAnsi"/>
              </w:rPr>
              <w:t xml:space="preserve">aster </w:t>
            </w:r>
            <w:r>
              <w:rPr>
                <w:rFonts w:asciiTheme="minorHAnsi" w:hAnsiTheme="minorHAnsi" w:cstheme="minorHAnsi"/>
              </w:rPr>
              <w:t>O</w:t>
            </w:r>
            <w:r w:rsidRPr="00D43F18">
              <w:rPr>
                <w:rFonts w:asciiTheme="minorHAnsi" w:hAnsiTheme="minorHAnsi" w:cstheme="minorHAnsi"/>
              </w:rPr>
              <w:t>peration</w:t>
            </w:r>
          </w:p>
        </w:tc>
      </w:tr>
      <w:tr w:rsidRPr="005B7126" w:rsidR="00064ABB" w:rsidTr="00064ABB" w14:paraId="7BE401C1" w14:textId="77777777">
        <w:trPr>
          <w:trHeight w:val="144"/>
        </w:trPr>
        <w:tc>
          <w:tcPr>
            <w:tcW w:w="2771" w:type="dxa"/>
            <w:vAlign w:val="center"/>
          </w:tcPr>
          <w:p w:rsidR="00064ABB" w:rsidP="00064ABB" w:rsidRDefault="00064ABB" w14:paraId="623B8995" w14:textId="77777777">
            <w:pPr>
              <w:pStyle w:val="Indent"/>
              <w:widowControl w:val="0"/>
              <w:spacing w:before="0"/>
              <w:ind w:left="0"/>
              <w:jc w:val="left"/>
              <w:rPr>
                <w:rFonts w:cs="Arial"/>
                <w:sz w:val="20"/>
                <w:szCs w:val="20"/>
              </w:rPr>
            </w:pPr>
            <w:r>
              <w:rPr>
                <w:rFonts w:cs="Arial"/>
                <w:sz w:val="20"/>
                <w:szCs w:val="20"/>
              </w:rPr>
              <w:t>CPU</w:t>
            </w:r>
          </w:p>
        </w:tc>
        <w:tc>
          <w:tcPr>
            <w:tcW w:w="7124" w:type="dxa"/>
            <w:vAlign w:val="center"/>
          </w:tcPr>
          <w:p w:rsidRPr="00D43F18" w:rsidR="00064ABB" w:rsidP="00064ABB" w:rsidRDefault="00064ABB" w14:paraId="2119F54B" w14:textId="77777777">
            <w:pPr>
              <w:pStyle w:val="Indent"/>
              <w:widowControl w:val="0"/>
              <w:spacing w:before="0"/>
              <w:ind w:left="0"/>
              <w:jc w:val="left"/>
              <w:rPr>
                <w:rFonts w:asciiTheme="minorHAnsi" w:hAnsiTheme="minorHAnsi" w:cstheme="minorHAnsi"/>
              </w:rPr>
            </w:pPr>
            <w:r>
              <w:rPr>
                <w:rFonts w:asciiTheme="minorHAnsi" w:hAnsiTheme="minorHAnsi" w:cstheme="minorHAnsi"/>
              </w:rPr>
              <w:t>Central Processing Unit</w:t>
            </w:r>
          </w:p>
        </w:tc>
      </w:tr>
      <w:tr w:rsidRPr="005B7126" w:rsidR="00064ABB" w:rsidTr="00064ABB" w14:paraId="7FBF87AD" w14:textId="77777777">
        <w:trPr>
          <w:trHeight w:val="144"/>
        </w:trPr>
        <w:tc>
          <w:tcPr>
            <w:tcW w:w="2771" w:type="dxa"/>
            <w:vAlign w:val="center"/>
          </w:tcPr>
          <w:p w:rsidR="00064ABB" w:rsidP="00064ABB" w:rsidRDefault="00064ABB" w14:paraId="75243C33" w14:textId="77777777">
            <w:pPr>
              <w:pStyle w:val="Indent"/>
              <w:widowControl w:val="0"/>
              <w:spacing w:before="0"/>
              <w:ind w:left="0"/>
              <w:jc w:val="left"/>
              <w:rPr>
                <w:rFonts w:cs="Arial"/>
                <w:sz w:val="20"/>
                <w:szCs w:val="20"/>
              </w:rPr>
            </w:pPr>
            <w:r>
              <w:rPr>
                <w:rFonts w:cs="Arial"/>
                <w:sz w:val="20"/>
                <w:szCs w:val="20"/>
              </w:rPr>
              <w:t>RAM</w:t>
            </w:r>
          </w:p>
        </w:tc>
        <w:tc>
          <w:tcPr>
            <w:tcW w:w="7124" w:type="dxa"/>
            <w:vAlign w:val="center"/>
          </w:tcPr>
          <w:p w:rsidR="00064ABB" w:rsidP="00064ABB" w:rsidRDefault="00064ABB" w14:paraId="0A2670BC" w14:textId="77777777">
            <w:pPr>
              <w:pStyle w:val="Indent"/>
              <w:widowControl w:val="0"/>
              <w:spacing w:before="0"/>
              <w:ind w:left="0"/>
              <w:jc w:val="left"/>
              <w:rPr>
                <w:rFonts w:asciiTheme="minorHAnsi" w:hAnsiTheme="minorHAnsi" w:cstheme="minorHAnsi"/>
              </w:rPr>
            </w:pPr>
            <w:r>
              <w:rPr>
                <w:rFonts w:asciiTheme="minorHAnsi" w:hAnsiTheme="minorHAnsi" w:cstheme="minorHAnsi"/>
              </w:rPr>
              <w:t>Random Access Memory</w:t>
            </w:r>
          </w:p>
        </w:tc>
      </w:tr>
      <w:tr w:rsidRPr="005B7126" w:rsidR="00064ABB" w:rsidTr="00064ABB" w14:paraId="6143A462" w14:textId="77777777">
        <w:trPr>
          <w:trHeight w:val="144"/>
        </w:trPr>
        <w:tc>
          <w:tcPr>
            <w:tcW w:w="2771" w:type="dxa"/>
            <w:vAlign w:val="center"/>
          </w:tcPr>
          <w:p w:rsidR="00064ABB" w:rsidP="00064ABB" w:rsidRDefault="00064ABB" w14:paraId="71C4FE91" w14:textId="77777777">
            <w:pPr>
              <w:pStyle w:val="Indent"/>
              <w:widowControl w:val="0"/>
              <w:spacing w:before="0"/>
              <w:ind w:left="0"/>
              <w:jc w:val="left"/>
              <w:rPr>
                <w:rFonts w:cs="Arial"/>
                <w:sz w:val="20"/>
                <w:szCs w:val="20"/>
              </w:rPr>
            </w:pPr>
            <w:r>
              <w:rPr>
                <w:rFonts w:cs="Arial"/>
                <w:sz w:val="20"/>
                <w:szCs w:val="20"/>
              </w:rPr>
              <w:t>SDLC</w:t>
            </w:r>
          </w:p>
        </w:tc>
        <w:tc>
          <w:tcPr>
            <w:tcW w:w="7124" w:type="dxa"/>
            <w:vAlign w:val="center"/>
          </w:tcPr>
          <w:p w:rsidR="00064ABB" w:rsidP="00064ABB" w:rsidRDefault="00064ABB" w14:paraId="2D66F14B" w14:textId="77777777">
            <w:pPr>
              <w:pStyle w:val="Indent"/>
              <w:widowControl w:val="0"/>
              <w:spacing w:before="0"/>
              <w:ind w:left="0"/>
              <w:jc w:val="left"/>
              <w:rPr>
                <w:rFonts w:asciiTheme="minorHAnsi" w:hAnsiTheme="minorHAnsi" w:cstheme="minorHAnsi"/>
              </w:rPr>
            </w:pPr>
            <w:r>
              <w:rPr>
                <w:rFonts w:asciiTheme="minorHAnsi" w:hAnsiTheme="minorHAnsi" w:cstheme="minorHAnsi"/>
              </w:rPr>
              <w:t xml:space="preserve">Software Development Lifecycle </w:t>
            </w:r>
          </w:p>
        </w:tc>
      </w:tr>
      <w:tr w:rsidRPr="005B7126" w:rsidR="00064ABB" w:rsidTr="00064ABB" w14:paraId="6803E0EA" w14:textId="77777777">
        <w:trPr>
          <w:trHeight w:val="144"/>
        </w:trPr>
        <w:tc>
          <w:tcPr>
            <w:tcW w:w="2771" w:type="dxa"/>
            <w:vAlign w:val="center"/>
          </w:tcPr>
          <w:p w:rsidR="00064ABB" w:rsidP="00064ABB" w:rsidRDefault="00064ABB" w14:paraId="7B063125" w14:textId="77777777">
            <w:pPr>
              <w:pStyle w:val="Indent"/>
              <w:widowControl w:val="0"/>
              <w:spacing w:before="0"/>
              <w:ind w:left="0"/>
              <w:jc w:val="left"/>
              <w:rPr>
                <w:rFonts w:cs="Arial"/>
                <w:sz w:val="20"/>
                <w:szCs w:val="20"/>
              </w:rPr>
            </w:pPr>
            <w:r>
              <w:rPr>
                <w:rFonts w:cs="Arial"/>
                <w:sz w:val="20"/>
                <w:szCs w:val="20"/>
              </w:rPr>
              <w:t>SaaS</w:t>
            </w:r>
          </w:p>
        </w:tc>
        <w:tc>
          <w:tcPr>
            <w:tcW w:w="7124" w:type="dxa"/>
            <w:vAlign w:val="center"/>
          </w:tcPr>
          <w:p w:rsidR="00064ABB" w:rsidP="00064ABB" w:rsidRDefault="00064ABB" w14:paraId="379847B6" w14:textId="77777777">
            <w:pPr>
              <w:pStyle w:val="Indent"/>
              <w:widowControl w:val="0"/>
              <w:spacing w:before="0"/>
              <w:ind w:left="0"/>
              <w:jc w:val="left"/>
              <w:rPr>
                <w:rFonts w:asciiTheme="minorHAnsi" w:hAnsiTheme="minorHAnsi" w:cstheme="minorHAnsi"/>
              </w:rPr>
            </w:pPr>
            <w:r>
              <w:rPr>
                <w:rFonts w:asciiTheme="minorHAnsi" w:hAnsiTheme="minorHAnsi" w:cstheme="minorHAnsi"/>
              </w:rPr>
              <w:t>Software as a Service</w:t>
            </w:r>
          </w:p>
        </w:tc>
      </w:tr>
    </w:tbl>
    <w:p w:rsidRPr="005B7126" w:rsidR="008810D4" w:rsidP="005F49BC" w:rsidRDefault="007A1453" w14:paraId="77D85C01" w14:textId="77777777">
      <w:pPr>
        <w:pStyle w:val="Heading1"/>
        <w:keepNext w:val="0"/>
        <w:keepLines w:val="0"/>
        <w:widowControl w:val="0"/>
        <w:tabs>
          <w:tab w:val="clear" w:pos="630"/>
          <w:tab w:val="num" w:pos="360"/>
        </w:tabs>
        <w:ind w:left="360"/>
        <w:rPr>
          <w:rFonts w:asciiTheme="minorHAnsi" w:hAnsiTheme="minorHAnsi"/>
          <w:szCs w:val="22"/>
        </w:rPr>
      </w:pPr>
      <w:r w:rsidRPr="005B7126">
        <w:rPr>
          <w:rFonts w:asciiTheme="minorHAnsi" w:hAnsiTheme="minorHAnsi"/>
          <w:szCs w:val="22"/>
        </w:rPr>
        <w:t xml:space="preserve">DETAILED DESCRIPTION OF </w:t>
      </w:r>
      <w:r w:rsidR="007F02E0">
        <w:rPr>
          <w:rFonts w:asciiTheme="minorHAnsi" w:hAnsiTheme="minorHAnsi"/>
          <w:szCs w:val="22"/>
        </w:rPr>
        <w:t>CLOUD</w:t>
      </w:r>
      <w:r w:rsidR="004B216B">
        <w:rPr>
          <w:rFonts w:asciiTheme="minorHAnsi" w:hAnsiTheme="minorHAnsi"/>
          <w:szCs w:val="22"/>
        </w:rPr>
        <w:t xml:space="preserve"> </w:t>
      </w:r>
      <w:r w:rsidRPr="005B7126" w:rsidR="00A75A3F">
        <w:rPr>
          <w:rFonts w:asciiTheme="minorHAnsi" w:hAnsiTheme="minorHAnsi"/>
          <w:szCs w:val="22"/>
        </w:rPr>
        <w:t>SERVICES</w:t>
      </w:r>
    </w:p>
    <w:p w:rsidRPr="00E116B4" w:rsidR="00E116B4" w:rsidP="00E116B4" w:rsidRDefault="00E116B4" w14:paraId="424E7AE3" w14:textId="77777777">
      <w:pPr>
        <w:rPr>
          <w:rFonts w:asciiTheme="minorHAnsi" w:hAnsiTheme="minorHAnsi" w:cstheme="minorHAnsi"/>
        </w:rPr>
      </w:pPr>
    </w:p>
    <w:p w:rsidRPr="00A65C02" w:rsidR="00F8529A" w:rsidP="00F8529A" w:rsidRDefault="00F8529A" w14:paraId="57CD3F4A" w14:textId="77777777">
      <w:pPr>
        <w:pStyle w:val="Indent"/>
        <w:widowControl w:val="0"/>
        <w:ind w:left="0"/>
        <w:rPr>
          <w:rFonts w:asciiTheme="minorHAnsi" w:hAnsiTheme="minorHAnsi"/>
          <w:szCs w:val="22"/>
        </w:rPr>
      </w:pPr>
      <w:r w:rsidRPr="00A65C02">
        <w:rPr>
          <w:rFonts w:asciiTheme="minorHAnsi" w:hAnsiTheme="minorHAnsi"/>
          <w:szCs w:val="22"/>
        </w:rPr>
        <w:t xml:space="preserve">Under this Schedule </w:t>
      </w:r>
      <w:r>
        <w:rPr>
          <w:rFonts w:asciiTheme="minorHAnsi" w:hAnsiTheme="minorHAnsi"/>
          <w:szCs w:val="22"/>
        </w:rPr>
        <w:t>B</w:t>
      </w:r>
      <w:r w:rsidRPr="00A65C02">
        <w:rPr>
          <w:rFonts w:asciiTheme="minorHAnsi" w:hAnsiTheme="minorHAnsi"/>
          <w:szCs w:val="22"/>
        </w:rPr>
        <w:t xml:space="preserve">, as part of the </w:t>
      </w:r>
      <w:r>
        <w:rPr>
          <w:rFonts w:asciiTheme="minorHAnsi" w:hAnsiTheme="minorHAnsi"/>
          <w:szCs w:val="22"/>
        </w:rPr>
        <w:t xml:space="preserve">Cloud </w:t>
      </w:r>
      <w:r w:rsidRPr="00A65C02">
        <w:rPr>
          <w:rFonts w:asciiTheme="minorHAnsi" w:hAnsiTheme="minorHAnsi"/>
          <w:szCs w:val="22"/>
        </w:rPr>
        <w:t xml:space="preserve">Services, </w:t>
      </w:r>
      <w:r>
        <w:rPr>
          <w:rFonts w:asciiTheme="minorHAnsi" w:hAnsiTheme="minorHAnsi"/>
          <w:szCs w:val="22"/>
        </w:rPr>
        <w:t>Vendor</w:t>
      </w:r>
      <w:r w:rsidRPr="00A65C02">
        <w:rPr>
          <w:rFonts w:asciiTheme="minorHAnsi" w:hAnsiTheme="minorHAnsi"/>
          <w:szCs w:val="22"/>
        </w:rPr>
        <w:t xml:space="preserve"> shall provide the </w:t>
      </w:r>
      <w:r>
        <w:rPr>
          <w:rFonts w:asciiTheme="minorHAnsi" w:hAnsiTheme="minorHAnsi"/>
          <w:szCs w:val="22"/>
        </w:rPr>
        <w:t xml:space="preserve">Cloud </w:t>
      </w:r>
      <w:r w:rsidRPr="00A65C02">
        <w:rPr>
          <w:rFonts w:asciiTheme="minorHAnsi" w:hAnsiTheme="minorHAnsi"/>
          <w:szCs w:val="22"/>
        </w:rPr>
        <w:t xml:space="preserve">management services as set forth herein. The activities that </w:t>
      </w:r>
      <w:r>
        <w:rPr>
          <w:rFonts w:asciiTheme="minorHAnsi" w:hAnsiTheme="minorHAnsi"/>
          <w:szCs w:val="22"/>
        </w:rPr>
        <w:t>Vendor</w:t>
      </w:r>
      <w:r w:rsidRPr="00A65C02">
        <w:rPr>
          <w:rFonts w:asciiTheme="minorHAnsi" w:hAnsiTheme="minorHAnsi"/>
          <w:szCs w:val="22"/>
        </w:rPr>
        <w:t xml:space="preserve"> will perform as part of the </w:t>
      </w:r>
      <w:r>
        <w:rPr>
          <w:rFonts w:asciiTheme="minorHAnsi" w:hAnsiTheme="minorHAnsi"/>
          <w:szCs w:val="22"/>
        </w:rPr>
        <w:t>Cloud</w:t>
      </w:r>
      <w:r w:rsidRPr="00A65C02">
        <w:rPr>
          <w:rFonts w:asciiTheme="minorHAnsi" w:hAnsiTheme="minorHAnsi"/>
          <w:szCs w:val="22"/>
        </w:rPr>
        <w:t xml:space="preserve"> Services include the following.</w:t>
      </w:r>
    </w:p>
    <w:p w:rsidR="00F8529A" w:rsidP="00F8529A" w:rsidRDefault="00F8529A" w14:paraId="7801D824" w14:textId="77777777">
      <w:pPr>
        <w:pStyle w:val="Indent"/>
        <w:widowControl w:val="0"/>
        <w:ind w:left="360"/>
        <w:rPr>
          <w:rFonts w:asciiTheme="minorHAnsi" w:hAnsiTheme="minorHAnsi"/>
          <w:b/>
          <w:szCs w:val="22"/>
        </w:rPr>
      </w:pPr>
      <w:r>
        <w:rPr>
          <w:rFonts w:asciiTheme="minorHAnsi" w:hAnsiTheme="minorHAnsi"/>
          <w:b/>
          <w:szCs w:val="22"/>
        </w:rPr>
        <w:t>Cloud</w:t>
      </w:r>
      <w:r w:rsidRPr="00A65C02">
        <w:rPr>
          <w:rFonts w:asciiTheme="minorHAnsi" w:hAnsiTheme="minorHAnsi"/>
          <w:b/>
          <w:szCs w:val="22"/>
        </w:rPr>
        <w:t xml:space="preserve"> </w:t>
      </w:r>
      <w:r>
        <w:rPr>
          <w:rFonts w:asciiTheme="minorHAnsi" w:hAnsiTheme="minorHAnsi"/>
          <w:b/>
          <w:szCs w:val="22"/>
        </w:rPr>
        <w:t xml:space="preserve">BAU </w:t>
      </w:r>
      <w:r w:rsidRPr="00A65C02">
        <w:rPr>
          <w:rFonts w:asciiTheme="minorHAnsi" w:hAnsiTheme="minorHAnsi"/>
          <w:b/>
          <w:szCs w:val="22"/>
        </w:rPr>
        <w:t>Services</w:t>
      </w:r>
      <w:r>
        <w:rPr>
          <w:rFonts w:asciiTheme="minorHAnsi" w:hAnsiTheme="minorHAnsi"/>
          <w:b/>
          <w:szCs w:val="22"/>
        </w:rPr>
        <w:t xml:space="preserve"> Scope</w:t>
      </w:r>
    </w:p>
    <w:tbl>
      <w:tblPr>
        <w:tblStyle w:val="GridTable5Dark-Accent511"/>
        <w:tblW w:w="103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620" w:firstRow="1" w:lastRow="0" w:firstColumn="0" w:lastColumn="0" w:noHBand="1" w:noVBand="1"/>
      </w:tblPr>
      <w:tblGrid>
        <w:gridCol w:w="1969"/>
        <w:gridCol w:w="8381"/>
      </w:tblGrid>
      <w:tr w:rsidRPr="00A65C02" w:rsidR="00F8529A" w:rsidTr="00B566B7" w14:paraId="0BB34220" w14:textId="77777777">
        <w:trPr>
          <w:cnfStyle w:val="100000000000" w:firstRow="1" w:lastRow="0" w:firstColumn="0" w:lastColumn="0" w:oddVBand="0" w:evenVBand="0" w:oddHBand="0" w:evenHBand="0" w:firstRowFirstColumn="0" w:firstRowLastColumn="0" w:lastRowFirstColumn="0" w:lastRowLastColumn="0"/>
          <w:tblHeader/>
        </w:trPr>
        <w:tc>
          <w:tcPr>
            <w:tcW w:w="1969" w:type="dxa"/>
            <w:tcBorders>
              <w:top w:val="single" w:color="auto" w:sz="4" w:space="0"/>
              <w:left w:val="single" w:color="auto" w:sz="4" w:space="0"/>
              <w:right w:val="single" w:color="auto" w:sz="4" w:space="0"/>
            </w:tcBorders>
          </w:tcPr>
          <w:p w:rsidRPr="007930B9" w:rsidR="00F8529A" w:rsidP="00B566B7" w:rsidRDefault="00F8529A" w14:paraId="79CDCA3F" w14:textId="77777777">
            <w:pPr>
              <w:jc w:val="center"/>
              <w:rPr>
                <w:rFonts w:asciiTheme="minorHAnsi" w:hAnsiTheme="minorHAnsi"/>
                <w:b w:val="0"/>
              </w:rPr>
            </w:pPr>
            <w:r w:rsidRPr="007930B9">
              <w:rPr>
                <w:rFonts w:asciiTheme="minorHAnsi" w:hAnsiTheme="minorHAnsi"/>
              </w:rPr>
              <w:t>Service Tower</w:t>
            </w:r>
          </w:p>
        </w:tc>
        <w:tc>
          <w:tcPr>
            <w:tcW w:w="8381" w:type="dxa"/>
            <w:tcBorders>
              <w:top w:val="single" w:color="auto" w:sz="4" w:space="0"/>
              <w:left w:val="single" w:color="auto" w:sz="4" w:space="0"/>
              <w:right w:val="single" w:color="auto" w:sz="4" w:space="0"/>
            </w:tcBorders>
          </w:tcPr>
          <w:p w:rsidRPr="007930B9" w:rsidR="00F8529A" w:rsidP="00B566B7" w:rsidRDefault="00F8529A" w14:paraId="66D4C5C0" w14:textId="77777777">
            <w:pPr>
              <w:jc w:val="center"/>
              <w:rPr>
                <w:rFonts w:asciiTheme="minorHAnsi" w:hAnsiTheme="minorHAnsi"/>
                <w:b w:val="0"/>
              </w:rPr>
            </w:pPr>
            <w:r w:rsidRPr="007930B9">
              <w:rPr>
                <w:rFonts w:asciiTheme="minorHAnsi" w:hAnsiTheme="minorHAnsi"/>
              </w:rPr>
              <w:t>Scope of Services</w:t>
            </w:r>
          </w:p>
        </w:tc>
      </w:tr>
      <w:tr w:rsidRPr="00A65C02" w:rsidR="00F8529A" w:rsidTr="00B566B7" w14:paraId="233FA0CD" w14:textId="77777777">
        <w:tc>
          <w:tcPr>
            <w:tcW w:w="1969" w:type="dxa"/>
            <w:vAlign w:val="center"/>
          </w:tcPr>
          <w:p w:rsidRPr="00A65C02" w:rsidR="00F8529A" w:rsidP="00B566B7" w:rsidRDefault="00F8529A" w14:paraId="76FC8443" w14:textId="77777777">
            <w:pPr>
              <w:rPr>
                <w:rFonts w:cs="Arial" w:asciiTheme="minorHAnsi" w:hAnsiTheme="minorHAnsi"/>
                <w:b/>
                <w:szCs w:val="22"/>
              </w:rPr>
            </w:pPr>
            <w:r>
              <w:rPr>
                <w:rFonts w:cs="Arial" w:asciiTheme="minorHAnsi" w:hAnsiTheme="minorHAnsi"/>
                <w:szCs w:val="22"/>
              </w:rPr>
              <w:t>Cloud Operations</w:t>
            </w:r>
          </w:p>
        </w:tc>
        <w:tc>
          <w:tcPr>
            <w:tcW w:w="8381" w:type="dxa"/>
          </w:tcPr>
          <w:p w:rsidR="00F8529A" w:rsidP="00795A32" w:rsidRDefault="00F8529A" w14:paraId="506AF8D9" w14:textId="77777777">
            <w:pPr>
              <w:pStyle w:val="ListParagraph"/>
              <w:widowControl/>
              <w:numPr>
                <w:ilvl w:val="0"/>
                <w:numId w:val="63"/>
              </w:numPr>
              <w:adjustRightInd/>
              <w:spacing w:line="276" w:lineRule="auto"/>
              <w:contextualSpacing/>
              <w:rPr>
                <w:rFonts w:cs="Arial" w:asciiTheme="minorHAnsi" w:hAnsiTheme="minorHAnsi" w:eastAsiaTheme="minorHAnsi"/>
                <w:sz w:val="22"/>
                <w:szCs w:val="22"/>
              </w:rPr>
            </w:pPr>
            <w:r>
              <w:rPr>
                <w:rFonts w:cs="Arial" w:asciiTheme="minorHAnsi" w:hAnsiTheme="minorHAnsi" w:eastAsiaTheme="minorHAnsi"/>
                <w:sz w:val="22"/>
                <w:szCs w:val="22"/>
              </w:rPr>
              <w:t>Provide Level 2(L2) and Level 3 (L3) Cloud Operations Support</w:t>
            </w:r>
          </w:p>
          <w:p w:rsidRPr="00A65C02" w:rsidR="00F8529A" w:rsidP="00795A32" w:rsidRDefault="00F8529A" w14:paraId="32D97613" w14:textId="77777777">
            <w:pPr>
              <w:pStyle w:val="ListParagraph"/>
              <w:widowControl/>
              <w:numPr>
                <w:ilvl w:val="0"/>
                <w:numId w:val="63"/>
              </w:numPr>
              <w:adjustRightInd/>
              <w:spacing w:line="276" w:lineRule="auto"/>
              <w:contextualSpacing/>
              <w:rPr>
                <w:rFonts w:cs="Arial" w:asciiTheme="minorHAnsi" w:hAnsiTheme="minorHAnsi" w:eastAsiaTheme="minorHAnsi"/>
                <w:sz w:val="22"/>
                <w:szCs w:val="22"/>
              </w:rPr>
            </w:pPr>
            <w:r>
              <w:rPr>
                <w:rFonts w:cs="Arial" w:asciiTheme="minorHAnsi" w:hAnsiTheme="minorHAnsi" w:eastAsiaTheme="minorHAnsi"/>
                <w:sz w:val="22"/>
                <w:szCs w:val="22"/>
              </w:rPr>
              <w:t xml:space="preserve">Remote </w:t>
            </w:r>
            <w:r w:rsidRPr="00A65C02">
              <w:rPr>
                <w:rFonts w:cs="Arial" w:asciiTheme="minorHAnsi" w:hAnsiTheme="minorHAnsi" w:eastAsiaTheme="minorHAnsi"/>
                <w:sz w:val="22"/>
                <w:szCs w:val="22"/>
              </w:rPr>
              <w:t xml:space="preserve">Troubleshooting and resolving </w:t>
            </w:r>
            <w:r>
              <w:rPr>
                <w:rFonts w:cs="Arial" w:asciiTheme="minorHAnsi" w:hAnsiTheme="minorHAnsi" w:eastAsiaTheme="minorHAnsi"/>
                <w:sz w:val="22"/>
                <w:szCs w:val="22"/>
              </w:rPr>
              <w:t xml:space="preserve">L2 &amp; L3 </w:t>
            </w:r>
            <w:r w:rsidRPr="00A65C02">
              <w:rPr>
                <w:rFonts w:cs="Arial" w:asciiTheme="minorHAnsi" w:hAnsiTheme="minorHAnsi" w:eastAsiaTheme="minorHAnsi"/>
                <w:sz w:val="22"/>
                <w:szCs w:val="22"/>
              </w:rPr>
              <w:t xml:space="preserve">Incidents </w:t>
            </w:r>
          </w:p>
          <w:p w:rsidRPr="00A65C02" w:rsidR="00F8529A" w:rsidP="00795A32" w:rsidRDefault="00F8529A" w14:paraId="5B937731" w14:textId="77777777">
            <w:pPr>
              <w:pStyle w:val="ListParagraph"/>
              <w:widowControl/>
              <w:numPr>
                <w:ilvl w:val="0"/>
                <w:numId w:val="63"/>
              </w:numPr>
              <w:adjustRightInd/>
              <w:spacing w:line="276" w:lineRule="auto"/>
              <w:contextualSpacing/>
              <w:rPr>
                <w:rFonts w:cs="Arial" w:asciiTheme="minorHAnsi" w:hAnsiTheme="minorHAnsi" w:eastAsiaTheme="minorHAnsi"/>
                <w:sz w:val="22"/>
                <w:szCs w:val="22"/>
              </w:rPr>
            </w:pPr>
            <w:r w:rsidRPr="00A65C02">
              <w:rPr>
                <w:rFonts w:cs="Arial" w:asciiTheme="minorHAnsi" w:hAnsiTheme="minorHAnsi" w:eastAsiaTheme="minorHAnsi"/>
                <w:sz w:val="22"/>
                <w:szCs w:val="22"/>
              </w:rPr>
              <w:t>Track and ensure timely closure of tickets and create reports as required</w:t>
            </w:r>
          </w:p>
          <w:p w:rsidRPr="00A65C02" w:rsidR="00F8529A" w:rsidP="00795A32" w:rsidRDefault="00F8529A" w14:paraId="435066CC" w14:textId="77777777">
            <w:pPr>
              <w:pStyle w:val="ListParagraph"/>
              <w:widowControl/>
              <w:numPr>
                <w:ilvl w:val="0"/>
                <w:numId w:val="63"/>
              </w:numPr>
              <w:adjustRightInd/>
              <w:spacing w:line="276" w:lineRule="auto"/>
              <w:contextualSpacing/>
              <w:rPr>
                <w:rFonts w:cs="Arial" w:asciiTheme="minorHAnsi" w:hAnsiTheme="minorHAnsi" w:eastAsiaTheme="minorHAnsi"/>
                <w:sz w:val="22"/>
                <w:szCs w:val="22"/>
              </w:rPr>
            </w:pPr>
            <w:r w:rsidRPr="00A65C02">
              <w:rPr>
                <w:rFonts w:cs="Arial" w:asciiTheme="minorHAnsi" w:hAnsiTheme="minorHAnsi" w:eastAsiaTheme="minorHAnsi"/>
                <w:sz w:val="22"/>
                <w:szCs w:val="22"/>
              </w:rPr>
              <w:t>Raises Change Request if required to facilitate the Incident resolution (workaround)</w:t>
            </w:r>
          </w:p>
          <w:p w:rsidRPr="00A65C02" w:rsidR="00F8529A" w:rsidP="00795A32" w:rsidRDefault="00F8529A" w14:paraId="7E846B55" w14:textId="77777777">
            <w:pPr>
              <w:pStyle w:val="ListParagraph"/>
              <w:widowControl/>
              <w:numPr>
                <w:ilvl w:val="0"/>
                <w:numId w:val="63"/>
              </w:numPr>
              <w:adjustRightInd/>
              <w:spacing w:line="276" w:lineRule="auto"/>
              <w:contextualSpacing/>
              <w:rPr>
                <w:rFonts w:cs="Arial" w:asciiTheme="minorHAnsi" w:hAnsiTheme="minorHAnsi" w:eastAsiaTheme="minorHAnsi"/>
                <w:sz w:val="22"/>
                <w:szCs w:val="22"/>
              </w:rPr>
            </w:pPr>
            <w:r w:rsidRPr="00A65C02">
              <w:rPr>
                <w:rFonts w:cs="Arial" w:asciiTheme="minorHAnsi" w:hAnsiTheme="minorHAnsi" w:eastAsiaTheme="minorHAnsi"/>
                <w:sz w:val="22"/>
                <w:szCs w:val="22"/>
              </w:rPr>
              <w:t xml:space="preserve">Troubleshoots complex problems that </w:t>
            </w:r>
            <w:r>
              <w:rPr>
                <w:rFonts w:cs="Arial" w:asciiTheme="minorHAnsi" w:hAnsiTheme="minorHAnsi" w:eastAsiaTheme="minorHAnsi"/>
                <w:sz w:val="22"/>
                <w:szCs w:val="22"/>
              </w:rPr>
              <w:t xml:space="preserve">incumbent’s </w:t>
            </w:r>
            <w:r w:rsidRPr="00A65C02">
              <w:rPr>
                <w:rFonts w:cs="Arial" w:asciiTheme="minorHAnsi" w:hAnsiTheme="minorHAnsi" w:eastAsiaTheme="minorHAnsi"/>
                <w:sz w:val="22"/>
                <w:szCs w:val="22"/>
              </w:rPr>
              <w:t>Level 1 engineers are unable to resolve.</w:t>
            </w:r>
          </w:p>
          <w:p w:rsidRPr="00A65C02" w:rsidR="00F8529A" w:rsidP="00795A32" w:rsidRDefault="00F8529A" w14:paraId="3916AA2B" w14:textId="77777777">
            <w:pPr>
              <w:pStyle w:val="ListParagraph"/>
              <w:widowControl/>
              <w:numPr>
                <w:ilvl w:val="0"/>
                <w:numId w:val="63"/>
              </w:numPr>
              <w:adjustRightInd/>
              <w:spacing w:line="276" w:lineRule="auto"/>
              <w:contextualSpacing/>
              <w:rPr>
                <w:rFonts w:cs="Arial" w:asciiTheme="minorHAnsi" w:hAnsiTheme="minorHAnsi" w:eastAsiaTheme="minorHAnsi"/>
                <w:sz w:val="22"/>
                <w:szCs w:val="22"/>
              </w:rPr>
            </w:pPr>
            <w:r w:rsidRPr="00A65C02">
              <w:rPr>
                <w:rFonts w:cs="Arial" w:asciiTheme="minorHAnsi" w:hAnsiTheme="minorHAnsi" w:eastAsiaTheme="minorHAnsi"/>
                <w:sz w:val="22"/>
                <w:szCs w:val="22"/>
              </w:rPr>
              <w:t xml:space="preserve">Provide technical and process support, advice and direction to </w:t>
            </w:r>
            <w:r>
              <w:rPr>
                <w:rFonts w:cs="Arial" w:asciiTheme="minorHAnsi" w:hAnsiTheme="minorHAnsi" w:eastAsiaTheme="minorHAnsi"/>
                <w:sz w:val="22"/>
                <w:szCs w:val="22"/>
              </w:rPr>
              <w:t xml:space="preserve">incumbent’s </w:t>
            </w:r>
            <w:r w:rsidRPr="00A65C02">
              <w:rPr>
                <w:rFonts w:cs="Arial" w:asciiTheme="minorHAnsi" w:hAnsiTheme="minorHAnsi" w:eastAsiaTheme="minorHAnsi"/>
                <w:sz w:val="22"/>
                <w:szCs w:val="22"/>
              </w:rPr>
              <w:t>Level 1 Agents and Level 1.5 in providing Incident Management and Change Management activities for Authorized Users.</w:t>
            </w:r>
          </w:p>
          <w:p w:rsidRPr="00A65C02" w:rsidR="00F8529A" w:rsidP="00795A32" w:rsidRDefault="00F8529A" w14:paraId="358B0B10" w14:textId="77777777">
            <w:pPr>
              <w:pStyle w:val="ListParagraph"/>
              <w:widowControl/>
              <w:numPr>
                <w:ilvl w:val="0"/>
                <w:numId w:val="63"/>
              </w:numPr>
              <w:adjustRightInd/>
              <w:spacing w:line="276" w:lineRule="auto"/>
              <w:contextualSpacing/>
              <w:rPr>
                <w:rFonts w:cs="Arial" w:asciiTheme="minorHAnsi" w:hAnsiTheme="minorHAnsi" w:eastAsiaTheme="minorHAnsi"/>
                <w:sz w:val="22"/>
                <w:szCs w:val="22"/>
              </w:rPr>
            </w:pPr>
            <w:r>
              <w:rPr>
                <w:rFonts w:cs="Arial" w:asciiTheme="minorHAnsi" w:hAnsiTheme="minorHAnsi" w:eastAsiaTheme="minorHAnsi"/>
                <w:sz w:val="22"/>
                <w:szCs w:val="22"/>
              </w:rPr>
              <w:t xml:space="preserve">Perform </w:t>
            </w:r>
            <w:r w:rsidRPr="00A65C02">
              <w:rPr>
                <w:rFonts w:cs="Arial" w:asciiTheme="minorHAnsi" w:hAnsiTheme="minorHAnsi" w:eastAsiaTheme="minorHAnsi"/>
                <w:sz w:val="22"/>
                <w:szCs w:val="22"/>
              </w:rPr>
              <w:t>Root cause analysis</w:t>
            </w:r>
          </w:p>
          <w:p w:rsidRPr="00A65C02" w:rsidR="00F8529A" w:rsidP="00795A32" w:rsidRDefault="00F8529A" w14:paraId="32343DAE" w14:textId="77777777">
            <w:pPr>
              <w:pStyle w:val="ListParagraph"/>
              <w:widowControl/>
              <w:numPr>
                <w:ilvl w:val="0"/>
                <w:numId w:val="63"/>
              </w:numPr>
              <w:adjustRightInd/>
              <w:spacing w:line="276" w:lineRule="auto"/>
              <w:contextualSpacing/>
              <w:rPr>
                <w:rFonts w:cs="Arial" w:asciiTheme="minorHAnsi" w:hAnsiTheme="minorHAnsi" w:eastAsiaTheme="minorHAnsi"/>
                <w:sz w:val="22"/>
                <w:szCs w:val="22"/>
              </w:rPr>
            </w:pPr>
            <w:r w:rsidRPr="00A65C02">
              <w:rPr>
                <w:rFonts w:cs="Arial" w:asciiTheme="minorHAnsi" w:hAnsiTheme="minorHAnsi" w:eastAsiaTheme="minorHAnsi"/>
                <w:sz w:val="22"/>
                <w:szCs w:val="22"/>
              </w:rPr>
              <w:t>Problem management and troubleshooting</w:t>
            </w:r>
          </w:p>
          <w:p w:rsidRPr="00A65C02" w:rsidR="00F8529A" w:rsidP="00795A32" w:rsidRDefault="00F8529A" w14:paraId="192F0006" w14:textId="77777777">
            <w:pPr>
              <w:pStyle w:val="ListParagraph"/>
              <w:widowControl/>
              <w:numPr>
                <w:ilvl w:val="0"/>
                <w:numId w:val="63"/>
              </w:numPr>
              <w:adjustRightInd/>
              <w:spacing w:line="276" w:lineRule="auto"/>
              <w:contextualSpacing/>
              <w:rPr>
                <w:rFonts w:cs="Arial" w:asciiTheme="minorHAnsi" w:hAnsiTheme="minorHAnsi" w:eastAsiaTheme="minorHAnsi"/>
                <w:sz w:val="22"/>
                <w:szCs w:val="22"/>
              </w:rPr>
            </w:pPr>
            <w:r w:rsidRPr="00A65C02">
              <w:rPr>
                <w:rFonts w:cs="Arial" w:asciiTheme="minorHAnsi" w:hAnsiTheme="minorHAnsi" w:eastAsiaTheme="minorHAnsi"/>
                <w:sz w:val="22"/>
                <w:szCs w:val="22"/>
              </w:rPr>
              <w:t>Performance and availability management</w:t>
            </w:r>
            <w:r w:rsidR="00AF2003">
              <w:rPr>
                <w:rFonts w:cs="Arial" w:asciiTheme="minorHAnsi" w:hAnsiTheme="minorHAnsi" w:eastAsiaTheme="minorHAnsi"/>
                <w:sz w:val="22"/>
                <w:szCs w:val="22"/>
              </w:rPr>
              <w:t xml:space="preserve"> of Cloud environment</w:t>
            </w:r>
          </w:p>
          <w:p w:rsidRPr="00A65C02" w:rsidR="00F8529A" w:rsidP="00795A32" w:rsidRDefault="00F8529A" w14:paraId="3B20A86B" w14:textId="1DA61128">
            <w:pPr>
              <w:pStyle w:val="ListParagraph"/>
              <w:widowControl/>
              <w:numPr>
                <w:ilvl w:val="0"/>
                <w:numId w:val="63"/>
              </w:numPr>
              <w:adjustRightInd/>
              <w:spacing w:line="276" w:lineRule="auto"/>
              <w:contextualSpacing/>
              <w:rPr>
                <w:rFonts w:cs="Arial" w:asciiTheme="minorHAnsi" w:hAnsiTheme="minorHAnsi" w:eastAsiaTheme="minorHAnsi"/>
                <w:sz w:val="22"/>
                <w:szCs w:val="22"/>
              </w:rPr>
            </w:pPr>
            <w:r w:rsidRPr="00A65C02">
              <w:rPr>
                <w:rFonts w:cs="Arial" w:asciiTheme="minorHAnsi" w:hAnsiTheme="minorHAnsi" w:eastAsiaTheme="minorHAnsi"/>
                <w:sz w:val="22"/>
                <w:szCs w:val="22"/>
              </w:rPr>
              <w:t>Performing operational planning for capacity and performance purposes.</w:t>
            </w:r>
            <w:bookmarkStart w:name="_GoBack" w:id="0"/>
            <w:bookmarkEnd w:id="0"/>
          </w:p>
          <w:p w:rsidRPr="00A65C02" w:rsidR="00F8529A" w:rsidP="00795A32" w:rsidRDefault="00F8529A" w14:paraId="6EE9DA39" w14:textId="77777777">
            <w:pPr>
              <w:pStyle w:val="ListParagraph"/>
              <w:widowControl/>
              <w:numPr>
                <w:ilvl w:val="0"/>
                <w:numId w:val="63"/>
              </w:numPr>
              <w:adjustRightInd/>
              <w:spacing w:line="276" w:lineRule="auto"/>
              <w:contextualSpacing/>
              <w:rPr>
                <w:rFonts w:cs="Arial" w:asciiTheme="minorHAnsi" w:hAnsiTheme="minorHAnsi" w:eastAsiaTheme="minorHAnsi"/>
                <w:sz w:val="22"/>
                <w:szCs w:val="22"/>
              </w:rPr>
            </w:pPr>
            <w:r w:rsidRPr="00A65C02">
              <w:rPr>
                <w:rFonts w:cs="Arial" w:asciiTheme="minorHAnsi" w:hAnsiTheme="minorHAnsi" w:eastAsiaTheme="minorHAnsi"/>
                <w:sz w:val="22"/>
                <w:szCs w:val="22"/>
              </w:rPr>
              <w:t xml:space="preserve">Prepare and submit Change Requests for </w:t>
            </w:r>
            <w:r>
              <w:rPr>
                <w:rFonts w:cs="Arial" w:asciiTheme="minorHAnsi" w:hAnsiTheme="minorHAnsi" w:eastAsiaTheme="minorHAnsi"/>
                <w:sz w:val="22"/>
                <w:szCs w:val="22"/>
              </w:rPr>
              <w:t>Brighthouse</w:t>
            </w:r>
            <w:r w:rsidRPr="00A65C02">
              <w:rPr>
                <w:rFonts w:cs="Arial" w:asciiTheme="minorHAnsi" w:hAnsiTheme="minorHAnsi" w:eastAsiaTheme="minorHAnsi"/>
                <w:sz w:val="22"/>
                <w:szCs w:val="22"/>
              </w:rPr>
              <w:t xml:space="preserve"> approval</w:t>
            </w:r>
          </w:p>
          <w:p w:rsidRPr="00A65C02" w:rsidR="00F8529A" w:rsidP="00795A32" w:rsidRDefault="00F8529A" w14:paraId="1C65B63E" w14:textId="77777777">
            <w:pPr>
              <w:pStyle w:val="ListParagraph"/>
              <w:widowControl/>
              <w:numPr>
                <w:ilvl w:val="0"/>
                <w:numId w:val="63"/>
              </w:numPr>
              <w:adjustRightInd/>
              <w:spacing w:line="276" w:lineRule="auto"/>
              <w:contextualSpacing/>
              <w:rPr>
                <w:rFonts w:cs="Arial" w:asciiTheme="minorHAnsi" w:hAnsiTheme="minorHAnsi" w:eastAsiaTheme="minorHAnsi"/>
                <w:sz w:val="22"/>
                <w:szCs w:val="22"/>
              </w:rPr>
            </w:pPr>
            <w:r w:rsidRPr="00A65C02">
              <w:rPr>
                <w:rFonts w:cs="Arial" w:asciiTheme="minorHAnsi" w:hAnsiTheme="minorHAnsi" w:eastAsiaTheme="minorHAnsi"/>
                <w:sz w:val="22"/>
                <w:szCs w:val="22"/>
              </w:rPr>
              <w:t xml:space="preserve">Implementation of Changes after approval from the </w:t>
            </w:r>
            <w:r>
              <w:rPr>
                <w:rFonts w:cs="Arial" w:asciiTheme="minorHAnsi" w:hAnsiTheme="minorHAnsi" w:eastAsiaTheme="minorHAnsi"/>
                <w:sz w:val="22"/>
                <w:szCs w:val="22"/>
              </w:rPr>
              <w:t>Brighthouse</w:t>
            </w:r>
            <w:r w:rsidRPr="00A65C02">
              <w:rPr>
                <w:rFonts w:cs="Arial" w:asciiTheme="minorHAnsi" w:hAnsiTheme="minorHAnsi" w:eastAsiaTheme="minorHAnsi"/>
                <w:sz w:val="22"/>
                <w:szCs w:val="22"/>
              </w:rPr>
              <w:t>.</w:t>
            </w:r>
          </w:p>
          <w:p w:rsidRPr="00A65C02" w:rsidR="00F8529A" w:rsidP="00795A32" w:rsidRDefault="00AF2003" w14:paraId="050D33FB" w14:textId="77777777">
            <w:pPr>
              <w:pStyle w:val="ListParagraph"/>
              <w:widowControl/>
              <w:numPr>
                <w:ilvl w:val="0"/>
                <w:numId w:val="63"/>
              </w:numPr>
              <w:adjustRightInd/>
              <w:spacing w:line="276" w:lineRule="auto"/>
              <w:contextualSpacing/>
              <w:rPr>
                <w:rFonts w:cs="Arial" w:asciiTheme="minorHAnsi" w:hAnsiTheme="minorHAnsi" w:eastAsiaTheme="minorHAnsi"/>
                <w:sz w:val="22"/>
                <w:szCs w:val="22"/>
              </w:rPr>
            </w:pPr>
            <w:r>
              <w:rPr>
                <w:rFonts w:cs="Arial" w:asciiTheme="minorHAnsi" w:hAnsiTheme="minorHAnsi" w:eastAsiaTheme="minorHAnsi"/>
                <w:sz w:val="22"/>
                <w:szCs w:val="22"/>
              </w:rPr>
              <w:t>P</w:t>
            </w:r>
            <w:r w:rsidRPr="00A65C02" w:rsidR="00F8529A">
              <w:rPr>
                <w:rFonts w:cs="Arial" w:asciiTheme="minorHAnsi" w:hAnsiTheme="minorHAnsi" w:eastAsiaTheme="minorHAnsi"/>
                <w:sz w:val="22"/>
                <w:szCs w:val="22"/>
              </w:rPr>
              <w:t>atch installation and management</w:t>
            </w:r>
            <w:r>
              <w:rPr>
                <w:rFonts w:cs="Arial" w:asciiTheme="minorHAnsi" w:hAnsiTheme="minorHAnsi" w:eastAsiaTheme="minorHAnsi"/>
                <w:sz w:val="22"/>
                <w:szCs w:val="22"/>
              </w:rPr>
              <w:t xml:space="preserve"> wherever required in the Cloud environment</w:t>
            </w:r>
          </w:p>
          <w:p w:rsidRPr="00A65C02" w:rsidR="00F8529A" w:rsidP="00795A32" w:rsidRDefault="00F8529A" w14:paraId="668FD449" w14:textId="77777777">
            <w:pPr>
              <w:pStyle w:val="ListParagraph"/>
              <w:widowControl/>
              <w:numPr>
                <w:ilvl w:val="0"/>
                <w:numId w:val="63"/>
              </w:numPr>
              <w:adjustRightInd/>
              <w:spacing w:line="276" w:lineRule="auto"/>
              <w:contextualSpacing/>
              <w:rPr>
                <w:rFonts w:cs="Arial" w:asciiTheme="minorHAnsi" w:hAnsiTheme="minorHAnsi" w:eastAsiaTheme="minorHAnsi"/>
                <w:sz w:val="22"/>
                <w:szCs w:val="22"/>
              </w:rPr>
            </w:pPr>
            <w:r w:rsidRPr="00A65C02">
              <w:rPr>
                <w:rFonts w:cs="Arial" w:asciiTheme="minorHAnsi" w:hAnsiTheme="minorHAnsi" w:eastAsiaTheme="minorHAnsi"/>
                <w:sz w:val="22"/>
                <w:szCs w:val="22"/>
              </w:rPr>
              <w:t>Maintain documentation, auditing and record-keeping.</w:t>
            </w:r>
          </w:p>
          <w:p w:rsidRPr="00A65C02" w:rsidR="00F8529A" w:rsidP="00795A32" w:rsidRDefault="00F8529A" w14:paraId="36CFE5E3" w14:textId="77777777">
            <w:pPr>
              <w:pStyle w:val="ListParagraph"/>
              <w:widowControl/>
              <w:numPr>
                <w:ilvl w:val="0"/>
                <w:numId w:val="63"/>
              </w:numPr>
              <w:adjustRightInd/>
              <w:spacing w:line="276" w:lineRule="auto"/>
              <w:contextualSpacing/>
              <w:rPr>
                <w:rFonts w:cs="Arial" w:asciiTheme="minorHAnsi" w:hAnsiTheme="minorHAnsi" w:eastAsiaTheme="minorHAnsi"/>
                <w:sz w:val="22"/>
                <w:szCs w:val="22"/>
              </w:rPr>
            </w:pPr>
            <w:r w:rsidRPr="00A65C02">
              <w:rPr>
                <w:rFonts w:cs="Arial" w:asciiTheme="minorHAnsi" w:hAnsiTheme="minorHAnsi" w:eastAsiaTheme="minorHAnsi"/>
                <w:sz w:val="22"/>
                <w:szCs w:val="22"/>
              </w:rPr>
              <w:t xml:space="preserve">Perform health checks </w:t>
            </w:r>
          </w:p>
          <w:p w:rsidRPr="00A65C02" w:rsidR="00F8529A" w:rsidP="00795A32" w:rsidRDefault="00F8529A" w14:paraId="60B3087C" w14:textId="77777777">
            <w:pPr>
              <w:pStyle w:val="ListParagraph"/>
              <w:widowControl/>
              <w:numPr>
                <w:ilvl w:val="0"/>
                <w:numId w:val="63"/>
              </w:numPr>
              <w:adjustRightInd/>
              <w:spacing w:line="276" w:lineRule="auto"/>
              <w:contextualSpacing/>
              <w:rPr>
                <w:rFonts w:cs="Arial" w:asciiTheme="minorHAnsi" w:hAnsiTheme="minorHAnsi" w:eastAsiaTheme="minorHAnsi"/>
                <w:sz w:val="22"/>
                <w:szCs w:val="22"/>
              </w:rPr>
            </w:pPr>
            <w:r w:rsidRPr="00A65C02">
              <w:rPr>
                <w:rFonts w:cs="Arial" w:asciiTheme="minorHAnsi" w:hAnsiTheme="minorHAnsi" w:eastAsiaTheme="minorHAnsi"/>
                <w:sz w:val="22"/>
                <w:szCs w:val="22"/>
              </w:rPr>
              <w:t xml:space="preserve">Vendor </w:t>
            </w:r>
            <w:r>
              <w:rPr>
                <w:rFonts w:cs="Arial" w:asciiTheme="minorHAnsi" w:hAnsiTheme="minorHAnsi" w:eastAsiaTheme="minorHAnsi"/>
                <w:sz w:val="22"/>
                <w:szCs w:val="22"/>
              </w:rPr>
              <w:t>coordination and assist Brighthouse for Vendor management</w:t>
            </w:r>
          </w:p>
          <w:p w:rsidR="00F8529A" w:rsidP="00795A32" w:rsidRDefault="00F8529A" w14:paraId="4F5960C7" w14:textId="77777777">
            <w:pPr>
              <w:pStyle w:val="ListParagraph"/>
              <w:widowControl/>
              <w:numPr>
                <w:ilvl w:val="0"/>
                <w:numId w:val="63"/>
              </w:numPr>
              <w:adjustRightInd/>
              <w:spacing w:line="276" w:lineRule="auto"/>
              <w:contextualSpacing/>
              <w:rPr>
                <w:rFonts w:cs="Arial" w:asciiTheme="minorHAnsi" w:hAnsiTheme="minorHAnsi" w:eastAsiaTheme="minorHAnsi"/>
                <w:sz w:val="22"/>
                <w:szCs w:val="22"/>
              </w:rPr>
            </w:pPr>
            <w:r w:rsidRPr="00A65C02">
              <w:rPr>
                <w:rFonts w:cs="Arial" w:asciiTheme="minorHAnsi" w:hAnsiTheme="minorHAnsi" w:eastAsiaTheme="minorHAnsi"/>
                <w:sz w:val="22"/>
                <w:szCs w:val="22"/>
              </w:rPr>
              <w:lastRenderedPageBreak/>
              <w:t>Support for Disaster Recov</w:t>
            </w:r>
            <w:r w:rsidR="00796B22">
              <w:rPr>
                <w:rFonts w:cs="Arial" w:asciiTheme="minorHAnsi" w:hAnsiTheme="minorHAnsi" w:eastAsiaTheme="minorHAnsi"/>
                <w:sz w:val="22"/>
                <w:szCs w:val="22"/>
              </w:rPr>
              <w:t>ery environments and activities using Cloud Native tools.</w:t>
            </w:r>
          </w:p>
          <w:p w:rsidR="00796B22" w:rsidP="00795A32" w:rsidRDefault="00796B22" w14:paraId="32E28311" w14:textId="77777777">
            <w:pPr>
              <w:pStyle w:val="ListParagraph"/>
              <w:widowControl/>
              <w:numPr>
                <w:ilvl w:val="0"/>
                <w:numId w:val="63"/>
              </w:numPr>
              <w:adjustRightInd/>
              <w:spacing w:line="276" w:lineRule="auto"/>
              <w:contextualSpacing/>
              <w:rPr>
                <w:rFonts w:cs="Arial" w:asciiTheme="minorHAnsi" w:hAnsiTheme="minorHAnsi" w:eastAsiaTheme="minorHAnsi"/>
                <w:sz w:val="22"/>
                <w:szCs w:val="22"/>
              </w:rPr>
            </w:pPr>
            <w:r>
              <w:rPr>
                <w:rFonts w:cs="Arial" w:asciiTheme="minorHAnsi" w:hAnsiTheme="minorHAnsi" w:eastAsiaTheme="minorHAnsi"/>
                <w:sz w:val="22"/>
                <w:szCs w:val="22"/>
              </w:rPr>
              <w:t>Annual DR test for the core infrastructure coordinating with BHF and for others it is based on critical application requirements.</w:t>
            </w:r>
          </w:p>
          <w:p w:rsidRPr="001561BE" w:rsidR="00F8529A" w:rsidDel="005B4511" w:rsidP="00795A32" w:rsidRDefault="00F8529A" w14:paraId="36CAF5AC" w14:textId="77777777">
            <w:pPr>
              <w:pStyle w:val="ListParagraph"/>
              <w:widowControl/>
              <w:numPr>
                <w:ilvl w:val="0"/>
                <w:numId w:val="63"/>
              </w:numPr>
              <w:adjustRightInd/>
              <w:spacing w:line="276" w:lineRule="auto"/>
              <w:contextualSpacing/>
              <w:rPr>
                <w:rFonts w:cs="Arial" w:asciiTheme="minorHAnsi" w:hAnsiTheme="minorHAnsi" w:eastAsiaTheme="minorHAnsi"/>
                <w:sz w:val="22"/>
                <w:szCs w:val="22"/>
              </w:rPr>
            </w:pPr>
            <w:r>
              <w:rPr>
                <w:rFonts w:cs="Arial" w:asciiTheme="minorHAnsi" w:hAnsiTheme="minorHAnsi" w:eastAsiaTheme="minorHAnsi"/>
                <w:sz w:val="22"/>
                <w:szCs w:val="22"/>
              </w:rPr>
              <w:t>Leverage Brighthouse toolset</w:t>
            </w:r>
            <w:r w:rsidR="00AF2003">
              <w:rPr>
                <w:rFonts w:cs="Arial" w:asciiTheme="minorHAnsi" w:hAnsiTheme="minorHAnsi" w:eastAsiaTheme="minorHAnsi"/>
                <w:sz w:val="22"/>
                <w:szCs w:val="22"/>
              </w:rPr>
              <w:t>s to provide Cloud Operations</w:t>
            </w:r>
          </w:p>
        </w:tc>
      </w:tr>
      <w:tr w:rsidRPr="00A65C02" w:rsidR="00AF2003" w:rsidTr="00B566B7" w14:paraId="1384F2FB" w14:textId="77777777">
        <w:tc>
          <w:tcPr>
            <w:tcW w:w="1969" w:type="dxa"/>
            <w:vAlign w:val="center"/>
          </w:tcPr>
          <w:p w:rsidR="00AF2003" w:rsidP="00B566B7" w:rsidRDefault="00AF2003" w14:paraId="5B089FBA" w14:textId="77777777">
            <w:pPr>
              <w:rPr>
                <w:rFonts w:cs="Arial" w:asciiTheme="minorHAnsi" w:hAnsiTheme="minorHAnsi"/>
                <w:szCs w:val="22"/>
              </w:rPr>
            </w:pPr>
            <w:r>
              <w:rPr>
                <w:rFonts w:cs="Arial" w:asciiTheme="minorHAnsi" w:hAnsiTheme="minorHAnsi"/>
                <w:szCs w:val="22"/>
              </w:rPr>
              <w:lastRenderedPageBreak/>
              <w:t>Technology Scope</w:t>
            </w:r>
          </w:p>
        </w:tc>
        <w:tc>
          <w:tcPr>
            <w:tcW w:w="8381" w:type="dxa"/>
          </w:tcPr>
          <w:p w:rsidR="00AF2003" w:rsidP="00795A32" w:rsidRDefault="00AF2003" w14:paraId="74E498CE" w14:textId="77777777">
            <w:pPr>
              <w:pStyle w:val="ListParagraph"/>
              <w:widowControl/>
              <w:numPr>
                <w:ilvl w:val="0"/>
                <w:numId w:val="63"/>
              </w:numPr>
              <w:adjustRightInd/>
              <w:spacing w:line="276" w:lineRule="auto"/>
              <w:contextualSpacing/>
              <w:rPr>
                <w:rFonts w:cs="Arial" w:asciiTheme="minorHAnsi" w:hAnsiTheme="minorHAnsi" w:eastAsiaTheme="minorHAnsi"/>
                <w:sz w:val="22"/>
                <w:szCs w:val="22"/>
              </w:rPr>
            </w:pPr>
            <w:r>
              <w:rPr>
                <w:rFonts w:cs="Arial" w:asciiTheme="minorHAnsi" w:hAnsiTheme="minorHAnsi" w:eastAsiaTheme="minorHAnsi"/>
                <w:sz w:val="22"/>
                <w:szCs w:val="22"/>
              </w:rPr>
              <w:t>Microsoft Azure (Azure) and Amazon Web Services (AWS) environment support</w:t>
            </w:r>
          </w:p>
          <w:p w:rsidRPr="00E116B4" w:rsidR="00AF2003" w:rsidP="00795A32" w:rsidRDefault="00AF2003" w14:paraId="00C708CE" w14:textId="77777777">
            <w:pPr>
              <w:numPr>
                <w:ilvl w:val="0"/>
                <w:numId w:val="63"/>
              </w:numPr>
              <w:spacing w:after="20"/>
              <w:jc w:val="both"/>
              <w:rPr>
                <w:rFonts w:asciiTheme="minorHAnsi" w:hAnsiTheme="minorHAnsi" w:cstheme="minorHAnsi"/>
              </w:rPr>
            </w:pPr>
            <w:r w:rsidRPr="00E116B4">
              <w:rPr>
                <w:rFonts w:asciiTheme="minorHAnsi" w:hAnsiTheme="minorHAnsi" w:cstheme="minorHAnsi"/>
              </w:rPr>
              <w:t>Support cloud subscriptions</w:t>
            </w:r>
          </w:p>
          <w:p w:rsidRPr="00E116B4" w:rsidR="00AF2003" w:rsidP="00795A32" w:rsidRDefault="00AF2003" w14:paraId="6EA984F3" w14:textId="77777777">
            <w:pPr>
              <w:numPr>
                <w:ilvl w:val="0"/>
                <w:numId w:val="63"/>
              </w:numPr>
              <w:spacing w:after="20"/>
              <w:jc w:val="both"/>
              <w:rPr>
                <w:rFonts w:asciiTheme="minorHAnsi" w:hAnsiTheme="minorHAnsi" w:cstheme="minorHAnsi"/>
              </w:rPr>
            </w:pPr>
            <w:r w:rsidRPr="00E116B4">
              <w:rPr>
                <w:rFonts w:asciiTheme="minorHAnsi" w:hAnsiTheme="minorHAnsi" w:cstheme="minorHAnsi"/>
              </w:rPr>
              <w:t>Cloud Operations Support</w:t>
            </w:r>
            <w:r>
              <w:rPr>
                <w:rFonts w:asciiTheme="minorHAnsi" w:hAnsiTheme="minorHAnsi" w:cstheme="minorHAnsi"/>
              </w:rPr>
              <w:t xml:space="preserve"> as mentioned above</w:t>
            </w:r>
          </w:p>
          <w:p w:rsidRPr="00E116B4" w:rsidR="00AF2003" w:rsidP="00795A32" w:rsidRDefault="00AF2003" w14:paraId="785E4E5E" w14:textId="77777777">
            <w:pPr>
              <w:numPr>
                <w:ilvl w:val="0"/>
                <w:numId w:val="63"/>
              </w:numPr>
              <w:spacing w:after="20"/>
              <w:jc w:val="both"/>
              <w:rPr>
                <w:rFonts w:asciiTheme="minorHAnsi" w:hAnsiTheme="minorHAnsi" w:cstheme="minorHAnsi"/>
              </w:rPr>
            </w:pPr>
            <w:r w:rsidRPr="00E116B4">
              <w:rPr>
                <w:rFonts w:asciiTheme="minorHAnsi" w:hAnsiTheme="minorHAnsi" w:cstheme="minorHAnsi"/>
              </w:rPr>
              <w:t xml:space="preserve">Cloud storage utilization monitoring and report </w:t>
            </w:r>
          </w:p>
          <w:p w:rsidRPr="00E116B4" w:rsidR="00AF2003" w:rsidP="00795A32" w:rsidRDefault="00AF2003" w14:paraId="54F16DB3" w14:textId="77777777">
            <w:pPr>
              <w:numPr>
                <w:ilvl w:val="0"/>
                <w:numId w:val="63"/>
              </w:numPr>
              <w:spacing w:after="20"/>
              <w:jc w:val="both"/>
              <w:rPr>
                <w:rFonts w:asciiTheme="minorHAnsi" w:hAnsiTheme="minorHAnsi" w:cstheme="minorHAnsi"/>
              </w:rPr>
            </w:pPr>
            <w:r w:rsidRPr="00E116B4">
              <w:rPr>
                <w:rFonts w:asciiTheme="minorHAnsi" w:hAnsiTheme="minorHAnsi" w:cstheme="minorHAnsi"/>
              </w:rPr>
              <w:t>Azure Shared Drive Services</w:t>
            </w:r>
          </w:p>
          <w:p w:rsidRPr="00E116B4" w:rsidR="00AF2003" w:rsidP="00795A32" w:rsidRDefault="00AF2003" w14:paraId="4D0A481D" w14:textId="77777777">
            <w:pPr>
              <w:numPr>
                <w:ilvl w:val="0"/>
                <w:numId w:val="63"/>
              </w:numPr>
              <w:spacing w:after="20"/>
              <w:jc w:val="both"/>
              <w:rPr>
                <w:rFonts w:asciiTheme="minorHAnsi" w:hAnsiTheme="minorHAnsi" w:cstheme="minorHAnsi"/>
              </w:rPr>
            </w:pPr>
            <w:r w:rsidRPr="00E116B4">
              <w:rPr>
                <w:rFonts w:asciiTheme="minorHAnsi" w:hAnsiTheme="minorHAnsi" w:cstheme="minorHAnsi"/>
              </w:rPr>
              <w:t xml:space="preserve">Active Directory </w:t>
            </w:r>
          </w:p>
          <w:p w:rsidRPr="00E116B4" w:rsidR="00AF2003" w:rsidP="00795A32" w:rsidRDefault="00AF2003" w14:paraId="1E7D6371" w14:textId="77777777">
            <w:pPr>
              <w:numPr>
                <w:ilvl w:val="0"/>
                <w:numId w:val="63"/>
              </w:numPr>
              <w:spacing w:after="20"/>
              <w:jc w:val="both"/>
              <w:rPr>
                <w:rFonts w:asciiTheme="minorHAnsi" w:hAnsiTheme="minorHAnsi" w:cstheme="minorHAnsi"/>
              </w:rPr>
            </w:pPr>
            <w:r w:rsidRPr="00E116B4">
              <w:rPr>
                <w:rFonts w:asciiTheme="minorHAnsi" w:hAnsiTheme="minorHAnsi" w:cstheme="minorHAnsi"/>
              </w:rPr>
              <w:t xml:space="preserve">Windows/Linux Server Support &amp; </w:t>
            </w:r>
            <w:r>
              <w:rPr>
                <w:rFonts w:asciiTheme="minorHAnsi" w:hAnsiTheme="minorHAnsi" w:cstheme="minorHAnsi"/>
              </w:rPr>
              <w:t xml:space="preserve">Server </w:t>
            </w:r>
            <w:r w:rsidRPr="00E116B4">
              <w:rPr>
                <w:rFonts w:asciiTheme="minorHAnsi" w:hAnsiTheme="minorHAnsi" w:cstheme="minorHAnsi"/>
              </w:rPr>
              <w:t>Management</w:t>
            </w:r>
          </w:p>
          <w:p w:rsidRPr="00E116B4" w:rsidR="00AF2003" w:rsidP="00795A32" w:rsidRDefault="00AF2003" w14:paraId="4B5CB6E6" w14:textId="77777777">
            <w:pPr>
              <w:numPr>
                <w:ilvl w:val="0"/>
                <w:numId w:val="63"/>
              </w:numPr>
              <w:spacing w:after="20"/>
              <w:jc w:val="both"/>
              <w:rPr>
                <w:rFonts w:asciiTheme="minorHAnsi" w:hAnsiTheme="minorHAnsi" w:cstheme="minorHAnsi"/>
              </w:rPr>
            </w:pPr>
            <w:r w:rsidRPr="00E116B4">
              <w:rPr>
                <w:rFonts w:asciiTheme="minorHAnsi" w:hAnsiTheme="minorHAnsi" w:cstheme="minorHAnsi"/>
              </w:rPr>
              <w:t>SQL Support &amp; Maintenance</w:t>
            </w:r>
          </w:p>
          <w:p w:rsidR="00AF2003" w:rsidP="00795A32" w:rsidRDefault="00AF2003" w14:paraId="3EE16F05" w14:textId="77777777">
            <w:pPr>
              <w:numPr>
                <w:ilvl w:val="0"/>
                <w:numId w:val="63"/>
              </w:numPr>
              <w:spacing w:after="20"/>
              <w:jc w:val="both"/>
              <w:rPr>
                <w:rFonts w:asciiTheme="minorHAnsi" w:hAnsiTheme="minorHAnsi" w:cstheme="minorHAnsi"/>
              </w:rPr>
            </w:pPr>
            <w:r w:rsidRPr="00E116B4">
              <w:rPr>
                <w:rFonts w:asciiTheme="minorHAnsi" w:hAnsiTheme="minorHAnsi" w:cstheme="minorHAnsi"/>
              </w:rPr>
              <w:t>Coordin</w:t>
            </w:r>
            <w:r>
              <w:rPr>
                <w:rFonts w:asciiTheme="minorHAnsi" w:hAnsiTheme="minorHAnsi" w:cstheme="minorHAnsi"/>
              </w:rPr>
              <w:t>ation with third party vendors</w:t>
            </w:r>
          </w:p>
          <w:p w:rsidR="00AF2003" w:rsidP="00795A32" w:rsidRDefault="00AF2003" w14:paraId="696CE802" w14:textId="77777777">
            <w:pPr>
              <w:numPr>
                <w:ilvl w:val="0"/>
                <w:numId w:val="63"/>
              </w:numPr>
              <w:spacing w:after="20"/>
              <w:jc w:val="both"/>
              <w:rPr>
                <w:rFonts w:asciiTheme="minorHAnsi" w:hAnsiTheme="minorHAnsi" w:cstheme="minorHAnsi"/>
              </w:rPr>
            </w:pPr>
            <w:r>
              <w:rPr>
                <w:rFonts w:asciiTheme="minorHAnsi" w:hAnsiTheme="minorHAnsi" w:cstheme="minorHAnsi"/>
              </w:rPr>
              <w:t xml:space="preserve">Cloud Cost management (after Azure Cost Management is implemented as part of transformation program) </w:t>
            </w:r>
          </w:p>
          <w:p w:rsidRPr="00E116B4" w:rsidR="00AF2003" w:rsidP="00AF2003" w:rsidRDefault="00FE482E" w14:paraId="120D82B9" w14:textId="77777777">
            <w:pPr>
              <w:spacing w:after="20"/>
              <w:rPr>
                <w:rFonts w:asciiTheme="minorHAnsi" w:hAnsiTheme="minorHAnsi" w:cstheme="minorHAnsi"/>
                <w:i/>
              </w:rPr>
            </w:pPr>
            <w:proofErr w:type="spellStart"/>
            <w:r>
              <w:rPr>
                <w:rFonts w:asciiTheme="minorHAnsi" w:hAnsiTheme="minorHAnsi" w:cstheme="minorHAnsi"/>
                <w:i/>
              </w:rPr>
              <w:t>RedHat</w:t>
            </w:r>
            <w:proofErr w:type="spellEnd"/>
            <w:r>
              <w:rPr>
                <w:rFonts w:asciiTheme="minorHAnsi" w:hAnsiTheme="minorHAnsi" w:cstheme="minorHAnsi"/>
                <w:i/>
              </w:rPr>
              <w:t xml:space="preserve"> </w:t>
            </w:r>
            <w:r w:rsidRPr="00E116B4" w:rsidR="00AF2003">
              <w:rPr>
                <w:rFonts w:asciiTheme="minorHAnsi" w:hAnsiTheme="minorHAnsi" w:cstheme="minorHAnsi"/>
                <w:i/>
              </w:rPr>
              <w:t xml:space="preserve">Open Shift clusters, nodes </w:t>
            </w:r>
          </w:p>
          <w:p w:rsidRPr="00E116B4" w:rsidR="00AF2003" w:rsidP="00795A32" w:rsidRDefault="00AF2003" w14:paraId="2B5CBF90" w14:textId="77777777">
            <w:pPr>
              <w:numPr>
                <w:ilvl w:val="0"/>
                <w:numId w:val="42"/>
              </w:numPr>
              <w:spacing w:after="20"/>
              <w:jc w:val="both"/>
              <w:rPr>
                <w:rFonts w:asciiTheme="minorHAnsi" w:hAnsiTheme="minorHAnsi" w:cstheme="minorHAnsi"/>
              </w:rPr>
            </w:pPr>
            <w:r w:rsidRPr="00E116B4">
              <w:rPr>
                <w:rFonts w:asciiTheme="minorHAnsi" w:hAnsiTheme="minorHAnsi" w:cstheme="minorHAnsi"/>
              </w:rPr>
              <w:t xml:space="preserve">Platform support </w:t>
            </w:r>
          </w:p>
          <w:p w:rsidRPr="00AF2003" w:rsidR="00AF2003" w:rsidP="00795A32" w:rsidRDefault="00AF2003" w14:paraId="202DAE50" w14:textId="77777777">
            <w:pPr>
              <w:pStyle w:val="ListParagraph"/>
              <w:numPr>
                <w:ilvl w:val="0"/>
                <w:numId w:val="42"/>
              </w:numPr>
              <w:spacing w:after="20"/>
              <w:jc w:val="both"/>
              <w:rPr>
                <w:rFonts w:asciiTheme="minorHAnsi" w:hAnsiTheme="minorHAnsi" w:eastAsiaTheme="minorHAnsi" w:cstheme="minorHAnsi"/>
                <w:sz w:val="22"/>
              </w:rPr>
            </w:pPr>
            <w:r w:rsidRPr="00AF2003">
              <w:rPr>
                <w:rFonts w:asciiTheme="minorHAnsi" w:hAnsiTheme="minorHAnsi" w:eastAsiaTheme="minorHAnsi" w:cstheme="minorHAnsi"/>
              </w:rPr>
              <w:t xml:space="preserve">Coordination with third party vendors  </w:t>
            </w:r>
          </w:p>
        </w:tc>
      </w:tr>
    </w:tbl>
    <w:p w:rsidR="00F8529A" w:rsidP="00E116B4" w:rsidRDefault="00F8529A" w14:paraId="6E6A3856" w14:textId="77777777">
      <w:pPr>
        <w:rPr>
          <w:rFonts w:asciiTheme="minorHAnsi" w:hAnsiTheme="minorHAnsi" w:cstheme="minorHAnsi"/>
        </w:rPr>
      </w:pPr>
    </w:p>
    <w:p w:rsidR="00B566B7" w:rsidP="00F8529A" w:rsidRDefault="00B566B7" w14:paraId="7C001B12" w14:textId="77777777">
      <w:pPr>
        <w:rPr>
          <w:rFonts w:asciiTheme="minorHAnsi" w:hAnsiTheme="minorHAnsi" w:cstheme="minorHAnsi"/>
          <w:b/>
        </w:rPr>
      </w:pPr>
    </w:p>
    <w:p w:rsidRPr="00A96056" w:rsidR="00F8529A" w:rsidP="00F8529A" w:rsidRDefault="00F8529A" w14:paraId="2B1B8E08" w14:textId="77777777">
      <w:pPr>
        <w:rPr>
          <w:rFonts w:asciiTheme="minorHAnsi" w:hAnsiTheme="minorHAnsi" w:cstheme="minorHAnsi"/>
          <w:b/>
        </w:rPr>
      </w:pPr>
      <w:r w:rsidRPr="00A96056">
        <w:rPr>
          <w:rFonts w:asciiTheme="minorHAnsi" w:hAnsiTheme="minorHAnsi" w:cstheme="minorHAnsi"/>
          <w:b/>
        </w:rPr>
        <w:t xml:space="preserve">Out of Scope: </w:t>
      </w:r>
    </w:p>
    <w:p w:rsidR="00F8529A" w:rsidP="00795A32" w:rsidRDefault="00F8529A" w14:paraId="5B24928F" w14:textId="77777777">
      <w:pPr>
        <w:pStyle w:val="ListParagraph"/>
        <w:widowControl/>
        <w:numPr>
          <w:ilvl w:val="0"/>
          <w:numId w:val="64"/>
        </w:numPr>
        <w:autoSpaceDE/>
        <w:autoSpaceDN/>
        <w:adjustRightInd/>
        <w:spacing w:line="276" w:lineRule="auto"/>
        <w:jc w:val="both"/>
        <w:rPr>
          <w:rFonts w:asciiTheme="minorHAnsi" w:hAnsiTheme="minorHAnsi" w:cstheme="minorHAnsi"/>
          <w:sz w:val="22"/>
        </w:rPr>
      </w:pPr>
      <w:r>
        <w:rPr>
          <w:rFonts w:asciiTheme="minorHAnsi" w:hAnsiTheme="minorHAnsi" w:cstheme="minorHAnsi"/>
          <w:sz w:val="22"/>
        </w:rPr>
        <w:t xml:space="preserve">Service Desk &amp; </w:t>
      </w:r>
      <w:r w:rsidRPr="00A96056">
        <w:rPr>
          <w:rFonts w:asciiTheme="minorHAnsi" w:hAnsiTheme="minorHAnsi" w:cstheme="minorHAnsi"/>
          <w:sz w:val="22"/>
        </w:rPr>
        <w:t>Call center support</w:t>
      </w:r>
    </w:p>
    <w:p w:rsidR="00F8529A" w:rsidP="00795A32" w:rsidRDefault="00F8529A" w14:paraId="251766FF" w14:textId="77777777">
      <w:pPr>
        <w:pStyle w:val="ListParagraph"/>
        <w:widowControl/>
        <w:numPr>
          <w:ilvl w:val="0"/>
          <w:numId w:val="64"/>
        </w:numPr>
        <w:autoSpaceDE/>
        <w:autoSpaceDN/>
        <w:adjustRightInd/>
        <w:spacing w:line="276" w:lineRule="auto"/>
        <w:jc w:val="both"/>
        <w:rPr>
          <w:rFonts w:asciiTheme="minorHAnsi" w:hAnsiTheme="minorHAnsi" w:cstheme="minorHAnsi"/>
          <w:sz w:val="22"/>
        </w:rPr>
      </w:pPr>
      <w:r>
        <w:rPr>
          <w:rFonts w:asciiTheme="minorHAnsi" w:hAnsiTheme="minorHAnsi" w:cstheme="minorHAnsi"/>
          <w:sz w:val="22"/>
        </w:rPr>
        <w:t>Level 1 (L1) Support</w:t>
      </w:r>
    </w:p>
    <w:p w:rsidRPr="00A96056" w:rsidR="00F8529A" w:rsidP="00795A32" w:rsidRDefault="00F8529A" w14:paraId="0DD6FF75" w14:textId="77777777">
      <w:pPr>
        <w:pStyle w:val="ListParagraph"/>
        <w:widowControl/>
        <w:numPr>
          <w:ilvl w:val="0"/>
          <w:numId w:val="64"/>
        </w:numPr>
        <w:autoSpaceDE/>
        <w:autoSpaceDN/>
        <w:adjustRightInd/>
        <w:spacing w:line="276" w:lineRule="auto"/>
        <w:jc w:val="both"/>
        <w:rPr>
          <w:rFonts w:asciiTheme="minorHAnsi" w:hAnsiTheme="minorHAnsi" w:cstheme="minorHAnsi"/>
          <w:sz w:val="22"/>
        </w:rPr>
      </w:pPr>
      <w:r>
        <w:rPr>
          <w:rFonts w:asciiTheme="minorHAnsi" w:hAnsiTheme="minorHAnsi" w:cstheme="minorHAnsi"/>
          <w:sz w:val="22"/>
        </w:rPr>
        <w:t>L1 Monitoring</w:t>
      </w:r>
    </w:p>
    <w:p w:rsidRPr="00A96056" w:rsidR="00F8529A" w:rsidP="00795A32" w:rsidRDefault="00F8529A" w14:paraId="0C12F589" w14:textId="77777777">
      <w:pPr>
        <w:pStyle w:val="ListParagraph"/>
        <w:widowControl/>
        <w:numPr>
          <w:ilvl w:val="0"/>
          <w:numId w:val="64"/>
        </w:numPr>
        <w:autoSpaceDE/>
        <w:autoSpaceDN/>
        <w:adjustRightInd/>
        <w:spacing w:line="276" w:lineRule="auto"/>
        <w:jc w:val="both"/>
        <w:rPr>
          <w:rFonts w:asciiTheme="minorHAnsi" w:hAnsiTheme="minorHAnsi" w:cstheme="minorHAnsi"/>
          <w:sz w:val="22"/>
        </w:rPr>
      </w:pPr>
      <w:r>
        <w:rPr>
          <w:rFonts w:asciiTheme="minorHAnsi" w:hAnsiTheme="minorHAnsi" w:cstheme="minorHAnsi"/>
          <w:sz w:val="22"/>
        </w:rPr>
        <w:t>Any Smart</w:t>
      </w:r>
      <w:r w:rsidR="0025394C">
        <w:rPr>
          <w:rFonts w:asciiTheme="minorHAnsi" w:hAnsiTheme="minorHAnsi" w:cstheme="minorHAnsi"/>
          <w:sz w:val="22"/>
        </w:rPr>
        <w:t xml:space="preserve"> </w:t>
      </w:r>
      <w:r>
        <w:rPr>
          <w:rFonts w:asciiTheme="minorHAnsi" w:hAnsiTheme="minorHAnsi" w:cstheme="minorHAnsi"/>
          <w:sz w:val="22"/>
        </w:rPr>
        <w:t xml:space="preserve">hands or </w:t>
      </w:r>
      <w:r w:rsidRPr="00A96056">
        <w:rPr>
          <w:rFonts w:asciiTheme="minorHAnsi" w:hAnsiTheme="minorHAnsi" w:cstheme="minorHAnsi"/>
          <w:sz w:val="22"/>
        </w:rPr>
        <w:t xml:space="preserve">Hands &amp; Feet support </w:t>
      </w:r>
    </w:p>
    <w:p w:rsidR="00F8529A" w:rsidP="00795A32" w:rsidRDefault="00F8529A" w14:paraId="4E624DEE" w14:textId="77777777">
      <w:pPr>
        <w:pStyle w:val="ListParagraph"/>
        <w:widowControl/>
        <w:numPr>
          <w:ilvl w:val="0"/>
          <w:numId w:val="64"/>
        </w:numPr>
        <w:autoSpaceDE/>
        <w:autoSpaceDN/>
        <w:adjustRightInd/>
        <w:spacing w:line="276" w:lineRule="auto"/>
        <w:jc w:val="both"/>
        <w:rPr>
          <w:rFonts w:asciiTheme="minorHAnsi" w:hAnsiTheme="minorHAnsi" w:cstheme="minorHAnsi"/>
          <w:sz w:val="22"/>
        </w:rPr>
      </w:pPr>
      <w:r>
        <w:rPr>
          <w:rFonts w:asciiTheme="minorHAnsi" w:hAnsiTheme="minorHAnsi" w:cstheme="minorHAnsi"/>
          <w:sz w:val="22"/>
        </w:rPr>
        <w:t>Service Management Office</w:t>
      </w:r>
    </w:p>
    <w:p w:rsidR="00F8529A" w:rsidP="00795A32" w:rsidRDefault="00AF2003" w14:paraId="2C54700A" w14:textId="77777777">
      <w:pPr>
        <w:pStyle w:val="ListParagraph"/>
        <w:widowControl/>
        <w:numPr>
          <w:ilvl w:val="0"/>
          <w:numId w:val="64"/>
        </w:numPr>
        <w:autoSpaceDE/>
        <w:autoSpaceDN/>
        <w:adjustRightInd/>
        <w:spacing w:line="276" w:lineRule="auto"/>
        <w:jc w:val="both"/>
        <w:rPr>
          <w:rFonts w:asciiTheme="minorHAnsi" w:hAnsiTheme="minorHAnsi" w:cstheme="minorHAnsi"/>
          <w:sz w:val="22"/>
        </w:rPr>
      </w:pPr>
      <w:r>
        <w:rPr>
          <w:rFonts w:asciiTheme="minorHAnsi" w:hAnsiTheme="minorHAnsi" w:cstheme="minorHAnsi"/>
          <w:sz w:val="22"/>
        </w:rPr>
        <w:t xml:space="preserve">ITSM </w:t>
      </w:r>
      <w:r w:rsidR="00F8529A">
        <w:rPr>
          <w:rFonts w:asciiTheme="minorHAnsi" w:hAnsiTheme="minorHAnsi" w:cstheme="minorHAnsi"/>
          <w:sz w:val="22"/>
        </w:rPr>
        <w:t>Process Ownership</w:t>
      </w:r>
    </w:p>
    <w:p w:rsidR="00F8529A" w:rsidP="35E66C0C" w:rsidRDefault="00F8529A" w14:paraId="3E5AFB89" w14:textId="18CC709C">
      <w:pPr>
        <w:pStyle w:val="ListParagraph"/>
        <w:widowControl/>
        <w:numPr>
          <w:ilvl w:val="0"/>
          <w:numId w:val="64"/>
        </w:numPr>
        <w:autoSpaceDE/>
        <w:autoSpaceDN/>
        <w:adjustRightInd/>
        <w:spacing w:line="276" w:lineRule="auto"/>
        <w:jc w:val="both"/>
        <w:rPr>
          <w:rFonts w:ascii="Calibri" w:hAnsi="Calibri" w:cs="Calibri" w:asciiTheme="minorAscii" w:hAnsiTheme="minorAscii" w:cstheme="minorAscii"/>
          <w:sz w:val="22"/>
          <w:szCs w:val="22"/>
        </w:rPr>
      </w:pPr>
      <w:r w:rsidRPr="35E66C0C" w:rsidR="00F8529A">
        <w:rPr>
          <w:rFonts w:ascii="Calibri" w:hAnsi="Calibri" w:cs="Calibri" w:asciiTheme="minorAscii" w:hAnsiTheme="minorAscii" w:cstheme="minorAscii"/>
          <w:sz w:val="22"/>
          <w:szCs w:val="22"/>
        </w:rPr>
        <w:t xml:space="preserve">Any support for IBM </w:t>
      </w:r>
      <w:r w:rsidRPr="35E66C0C" w:rsidR="7406939F">
        <w:rPr>
          <w:rFonts w:ascii="Calibri" w:hAnsi="Calibri" w:cs="Calibri" w:asciiTheme="minorAscii" w:hAnsiTheme="minorAscii" w:cstheme="minorAscii"/>
          <w:sz w:val="22"/>
          <w:szCs w:val="22"/>
        </w:rPr>
        <w:t>SoftLayer</w:t>
      </w:r>
    </w:p>
    <w:p w:rsidR="00F8529A" w:rsidP="00E116B4" w:rsidRDefault="00F8529A" w14:paraId="437090AF" w14:textId="77777777">
      <w:pPr>
        <w:rPr>
          <w:rFonts w:asciiTheme="minorHAnsi" w:hAnsiTheme="minorHAnsi" w:cstheme="minorHAnsi"/>
        </w:rPr>
      </w:pPr>
    </w:p>
    <w:p w:rsidRPr="00F609B9" w:rsidR="00796B22" w:rsidP="00796B22" w:rsidRDefault="00796B22" w14:paraId="506B6237" w14:textId="77777777">
      <w:pPr>
        <w:rPr>
          <w:rFonts w:asciiTheme="minorHAnsi" w:hAnsiTheme="minorHAnsi"/>
          <w:b/>
          <w:szCs w:val="22"/>
        </w:rPr>
      </w:pPr>
      <w:r>
        <w:rPr>
          <w:rFonts w:asciiTheme="minorHAnsi" w:hAnsiTheme="minorHAnsi"/>
          <w:b/>
          <w:szCs w:val="22"/>
        </w:rPr>
        <w:t xml:space="preserve">3.2 </w:t>
      </w:r>
      <w:r w:rsidRPr="00F609B9">
        <w:rPr>
          <w:rFonts w:asciiTheme="minorHAnsi" w:hAnsiTheme="minorHAnsi"/>
          <w:b/>
          <w:szCs w:val="22"/>
        </w:rPr>
        <w:t>In Scope Technology &amp; Baseline Volumes:</w:t>
      </w:r>
    </w:p>
    <w:p w:rsidR="00796B22" w:rsidP="00796B22" w:rsidRDefault="00796B22" w14:paraId="42A3AD40" w14:textId="77777777">
      <w:pPr>
        <w:rPr>
          <w:rFonts w:asciiTheme="minorHAnsi" w:hAnsiTheme="minorHAnsi" w:cstheme="minorHAnsi"/>
        </w:rPr>
      </w:pPr>
      <w:r>
        <w:rPr>
          <w:rFonts w:asciiTheme="minorHAnsi" w:hAnsiTheme="minorHAnsi" w:cstheme="minorHAnsi"/>
        </w:rPr>
        <w:t xml:space="preserve">Following are the in scope baseline volumes considered for support. Changes to the baseline volumes </w:t>
      </w:r>
    </w:p>
    <w:p w:rsidRPr="0006787E" w:rsidR="00796B22" w:rsidP="00796B22" w:rsidRDefault="00796B22" w14:paraId="1C3A3EDA" w14:textId="77777777">
      <w:pPr>
        <w:rPr>
          <w:rFonts w:asciiTheme="minorHAnsi" w:hAnsiTheme="minorHAnsi" w:cstheme="minorHAnsi"/>
        </w:rPr>
      </w:pPr>
    </w:p>
    <w:tbl>
      <w:tblPr>
        <w:tblStyle w:val="TableGrid"/>
        <w:tblW w:w="0" w:type="auto"/>
        <w:tblLook w:val="04A0" w:firstRow="1" w:lastRow="0" w:firstColumn="1" w:lastColumn="0" w:noHBand="0" w:noVBand="1"/>
      </w:tblPr>
      <w:tblGrid>
        <w:gridCol w:w="5035"/>
        <w:gridCol w:w="3092"/>
      </w:tblGrid>
      <w:tr w:rsidRPr="00A96056" w:rsidR="00796B22" w:rsidTr="00B566B7" w14:paraId="2370A7A3" w14:textId="77777777">
        <w:trPr>
          <w:trHeight w:val="341"/>
          <w:tblHeader/>
        </w:trPr>
        <w:tc>
          <w:tcPr>
            <w:tcW w:w="5035" w:type="dxa"/>
            <w:shd w:val="clear" w:color="auto" w:fill="4BACC6" w:themeFill="accent5"/>
            <w:hideMark/>
          </w:tcPr>
          <w:p w:rsidRPr="00A96056" w:rsidR="00796B22" w:rsidP="00B566B7" w:rsidRDefault="00796B22" w14:paraId="0189F96E" w14:textId="77777777">
            <w:pPr>
              <w:rPr>
                <w:rFonts w:asciiTheme="minorHAnsi" w:hAnsiTheme="minorHAnsi" w:cstheme="minorHAnsi"/>
                <w:b/>
                <w:bCs/>
                <w:color w:val="FFFFFF" w:themeColor="background1"/>
              </w:rPr>
            </w:pPr>
            <w:r>
              <w:rPr>
                <w:rFonts w:asciiTheme="minorHAnsi" w:hAnsiTheme="minorHAnsi" w:cstheme="minorHAnsi"/>
                <w:b/>
                <w:bCs/>
                <w:color w:val="FFFFFF" w:themeColor="background1"/>
              </w:rPr>
              <w:t>Service Line Items</w:t>
            </w:r>
          </w:p>
        </w:tc>
        <w:tc>
          <w:tcPr>
            <w:tcW w:w="3092" w:type="dxa"/>
            <w:shd w:val="clear" w:color="auto" w:fill="4BACC6" w:themeFill="accent5"/>
            <w:hideMark/>
          </w:tcPr>
          <w:p w:rsidRPr="00A96056" w:rsidR="00796B22" w:rsidP="00B566B7" w:rsidRDefault="00796B22" w14:paraId="2532A856" w14:textId="77777777">
            <w:pPr>
              <w:rPr>
                <w:rFonts w:asciiTheme="minorHAnsi" w:hAnsiTheme="minorHAnsi" w:cstheme="minorHAnsi"/>
                <w:b/>
                <w:bCs/>
                <w:color w:val="FFFFFF" w:themeColor="background1"/>
              </w:rPr>
            </w:pPr>
            <w:r>
              <w:rPr>
                <w:rFonts w:asciiTheme="minorHAnsi" w:hAnsiTheme="minorHAnsi" w:cstheme="minorHAnsi"/>
                <w:b/>
                <w:bCs/>
                <w:color w:val="FFFFFF" w:themeColor="background1"/>
              </w:rPr>
              <w:t>Details</w:t>
            </w:r>
          </w:p>
        </w:tc>
      </w:tr>
      <w:tr w:rsidRPr="00A96056" w:rsidR="00796B22" w:rsidTr="00796B22" w14:paraId="1CB9DB8B" w14:textId="77777777">
        <w:trPr>
          <w:trHeight w:val="300"/>
        </w:trPr>
        <w:tc>
          <w:tcPr>
            <w:tcW w:w="5035" w:type="dxa"/>
            <w:noWrap/>
            <w:vAlign w:val="center"/>
            <w:hideMark/>
          </w:tcPr>
          <w:p w:rsidRPr="00796B22" w:rsidR="00796B22" w:rsidP="00796B22" w:rsidRDefault="00796B22" w14:paraId="33DBE6A1" w14:textId="77777777">
            <w:pPr>
              <w:rPr>
                <w:rFonts w:asciiTheme="minorHAnsi" w:hAnsiTheme="minorHAnsi" w:cstheme="minorHAnsi"/>
              </w:rPr>
            </w:pPr>
            <w:r w:rsidRPr="00796B22">
              <w:rPr>
                <w:rFonts w:asciiTheme="minorHAnsi" w:hAnsiTheme="minorHAnsi" w:cstheme="minorHAnsi"/>
                <w:color w:val="000000"/>
                <w:szCs w:val="16"/>
              </w:rPr>
              <w:t>Azure regions</w:t>
            </w:r>
          </w:p>
        </w:tc>
        <w:tc>
          <w:tcPr>
            <w:tcW w:w="3092" w:type="dxa"/>
            <w:vAlign w:val="center"/>
            <w:hideMark/>
          </w:tcPr>
          <w:p w:rsidRPr="00796B22" w:rsidR="00796B22" w:rsidP="00796B22" w:rsidRDefault="00796B22" w14:paraId="162B787C" w14:textId="77777777">
            <w:pPr>
              <w:rPr>
                <w:rFonts w:asciiTheme="minorHAnsi" w:hAnsiTheme="minorHAnsi" w:cstheme="minorHAnsi"/>
              </w:rPr>
            </w:pPr>
            <w:r w:rsidRPr="00796B22">
              <w:rPr>
                <w:rFonts w:asciiTheme="minorHAnsi" w:hAnsiTheme="minorHAnsi" w:cstheme="minorHAnsi"/>
                <w:color w:val="000000"/>
                <w:szCs w:val="16"/>
              </w:rPr>
              <w:t>US East and US West</w:t>
            </w:r>
          </w:p>
        </w:tc>
      </w:tr>
      <w:tr w:rsidRPr="00A96056" w:rsidR="00796B22" w:rsidTr="00B566B7" w14:paraId="585678BB" w14:textId="77777777">
        <w:trPr>
          <w:trHeight w:val="300"/>
        </w:trPr>
        <w:tc>
          <w:tcPr>
            <w:tcW w:w="5035" w:type="dxa"/>
            <w:noWrap/>
            <w:vAlign w:val="center"/>
          </w:tcPr>
          <w:p w:rsidRPr="00796B22" w:rsidR="00796B22" w:rsidP="00796B22" w:rsidRDefault="00796B22" w14:paraId="21281EF4" w14:textId="77777777">
            <w:pPr>
              <w:rPr>
                <w:rFonts w:asciiTheme="minorHAnsi" w:hAnsiTheme="minorHAnsi" w:cstheme="minorHAnsi"/>
                <w:color w:val="000000"/>
                <w:szCs w:val="16"/>
              </w:rPr>
            </w:pPr>
            <w:r w:rsidRPr="00796B22">
              <w:rPr>
                <w:rFonts w:asciiTheme="minorHAnsi" w:hAnsiTheme="minorHAnsi" w:cstheme="minorHAnsi"/>
                <w:color w:val="000000"/>
                <w:szCs w:val="16"/>
              </w:rPr>
              <w:t>AWS regions</w:t>
            </w:r>
          </w:p>
        </w:tc>
        <w:tc>
          <w:tcPr>
            <w:tcW w:w="3092" w:type="dxa"/>
            <w:vAlign w:val="center"/>
          </w:tcPr>
          <w:p w:rsidRPr="00796B22" w:rsidR="00796B22" w:rsidP="00796B22" w:rsidRDefault="00796B22" w14:paraId="1B38425C" w14:textId="77777777">
            <w:pPr>
              <w:rPr>
                <w:rFonts w:asciiTheme="minorHAnsi" w:hAnsiTheme="minorHAnsi" w:cstheme="minorHAnsi"/>
                <w:color w:val="000000"/>
                <w:szCs w:val="16"/>
              </w:rPr>
            </w:pPr>
            <w:r w:rsidRPr="00796B22">
              <w:rPr>
                <w:rFonts w:asciiTheme="minorHAnsi" w:hAnsiTheme="minorHAnsi" w:cstheme="minorHAnsi"/>
                <w:color w:val="000000"/>
                <w:szCs w:val="16"/>
              </w:rPr>
              <w:t>US East 1</w:t>
            </w:r>
          </w:p>
        </w:tc>
      </w:tr>
      <w:tr w:rsidRPr="00A96056" w:rsidR="00796B22" w:rsidTr="00B566B7" w14:paraId="75225AFE" w14:textId="77777777">
        <w:trPr>
          <w:trHeight w:val="300"/>
        </w:trPr>
        <w:tc>
          <w:tcPr>
            <w:tcW w:w="5035" w:type="dxa"/>
            <w:noWrap/>
            <w:vAlign w:val="center"/>
          </w:tcPr>
          <w:p w:rsidRPr="00796B22" w:rsidR="00796B22" w:rsidP="00796B22" w:rsidRDefault="00796B22" w14:paraId="08629410" w14:textId="77777777">
            <w:pPr>
              <w:rPr>
                <w:rFonts w:asciiTheme="minorHAnsi" w:hAnsiTheme="minorHAnsi" w:cstheme="minorHAnsi"/>
                <w:color w:val="000000"/>
                <w:szCs w:val="16"/>
              </w:rPr>
            </w:pPr>
            <w:r w:rsidRPr="00796B22">
              <w:rPr>
                <w:rFonts w:asciiTheme="minorHAnsi" w:hAnsiTheme="minorHAnsi" w:cstheme="minorHAnsi"/>
                <w:color w:val="000000"/>
                <w:szCs w:val="16"/>
              </w:rPr>
              <w:t>Azure: Windows - Prod, UAT, Test</w:t>
            </w:r>
            <w:r>
              <w:rPr>
                <w:rFonts w:asciiTheme="minorHAnsi" w:hAnsiTheme="minorHAnsi" w:cstheme="minorHAnsi"/>
                <w:color w:val="000000"/>
                <w:szCs w:val="16"/>
              </w:rPr>
              <w:t xml:space="preserve"> (Server Images)</w:t>
            </w:r>
          </w:p>
        </w:tc>
        <w:tc>
          <w:tcPr>
            <w:tcW w:w="3092" w:type="dxa"/>
            <w:vAlign w:val="center"/>
          </w:tcPr>
          <w:p w:rsidRPr="00796B22" w:rsidR="00796B22" w:rsidP="00796B22" w:rsidRDefault="00796B22" w14:paraId="48D6D7D1" w14:textId="77777777">
            <w:pPr>
              <w:rPr>
                <w:rFonts w:asciiTheme="minorHAnsi" w:hAnsiTheme="minorHAnsi" w:cstheme="minorHAnsi"/>
                <w:color w:val="000000"/>
                <w:szCs w:val="16"/>
              </w:rPr>
            </w:pPr>
            <w:r w:rsidRPr="00796B22">
              <w:rPr>
                <w:rFonts w:asciiTheme="minorHAnsi" w:hAnsiTheme="minorHAnsi" w:cstheme="minorHAnsi"/>
                <w:color w:val="000000"/>
                <w:szCs w:val="16"/>
              </w:rPr>
              <w:t>65</w:t>
            </w:r>
          </w:p>
        </w:tc>
      </w:tr>
      <w:tr w:rsidRPr="00A96056" w:rsidR="00796B22" w:rsidTr="00B566B7" w14:paraId="652A542C" w14:textId="77777777">
        <w:trPr>
          <w:trHeight w:val="300"/>
        </w:trPr>
        <w:tc>
          <w:tcPr>
            <w:tcW w:w="5035" w:type="dxa"/>
            <w:noWrap/>
            <w:vAlign w:val="center"/>
          </w:tcPr>
          <w:p w:rsidRPr="00796B22" w:rsidR="00796B22" w:rsidP="00796B22" w:rsidRDefault="00796B22" w14:paraId="4209BBF5" w14:textId="77777777">
            <w:pPr>
              <w:rPr>
                <w:rFonts w:asciiTheme="minorHAnsi" w:hAnsiTheme="minorHAnsi" w:cstheme="minorHAnsi"/>
                <w:color w:val="000000"/>
                <w:szCs w:val="16"/>
              </w:rPr>
            </w:pPr>
            <w:r w:rsidRPr="00796B22">
              <w:rPr>
                <w:rFonts w:asciiTheme="minorHAnsi" w:hAnsiTheme="minorHAnsi" w:cstheme="minorHAnsi"/>
                <w:color w:val="000000"/>
                <w:szCs w:val="16"/>
              </w:rPr>
              <w:t xml:space="preserve">Azure: Windows </w:t>
            </w:r>
            <w:r>
              <w:rPr>
                <w:rFonts w:asciiTheme="minorHAnsi" w:hAnsiTheme="minorHAnsi" w:cstheme="minorHAnsi"/>
                <w:color w:val="000000"/>
                <w:szCs w:val="16"/>
              </w:rPr>
              <w:t>–</w:t>
            </w:r>
            <w:r w:rsidRPr="00796B22">
              <w:rPr>
                <w:rFonts w:asciiTheme="minorHAnsi" w:hAnsiTheme="minorHAnsi" w:cstheme="minorHAnsi"/>
                <w:color w:val="000000"/>
                <w:szCs w:val="16"/>
              </w:rPr>
              <w:t xml:space="preserve"> Dev</w:t>
            </w:r>
            <w:r>
              <w:rPr>
                <w:rFonts w:asciiTheme="minorHAnsi" w:hAnsiTheme="minorHAnsi" w:cstheme="minorHAnsi"/>
                <w:color w:val="000000"/>
                <w:szCs w:val="16"/>
              </w:rPr>
              <w:t xml:space="preserve"> (Server Images)</w:t>
            </w:r>
          </w:p>
        </w:tc>
        <w:tc>
          <w:tcPr>
            <w:tcW w:w="3092" w:type="dxa"/>
            <w:vAlign w:val="center"/>
          </w:tcPr>
          <w:p w:rsidRPr="00796B22" w:rsidR="00796B22" w:rsidP="00796B22" w:rsidRDefault="00796B22" w14:paraId="0A7C7F3F" w14:textId="77777777">
            <w:pPr>
              <w:rPr>
                <w:rFonts w:asciiTheme="minorHAnsi" w:hAnsiTheme="minorHAnsi" w:cstheme="minorHAnsi"/>
                <w:color w:val="000000"/>
                <w:szCs w:val="16"/>
              </w:rPr>
            </w:pPr>
            <w:r w:rsidRPr="00796B22">
              <w:rPr>
                <w:rFonts w:asciiTheme="minorHAnsi" w:hAnsiTheme="minorHAnsi" w:cstheme="minorHAnsi"/>
                <w:color w:val="000000"/>
                <w:szCs w:val="16"/>
              </w:rPr>
              <w:t>9</w:t>
            </w:r>
          </w:p>
        </w:tc>
      </w:tr>
      <w:tr w:rsidRPr="00A96056" w:rsidR="00796B22" w:rsidTr="00B566B7" w14:paraId="3961DB17" w14:textId="77777777">
        <w:trPr>
          <w:trHeight w:val="300"/>
        </w:trPr>
        <w:tc>
          <w:tcPr>
            <w:tcW w:w="5035" w:type="dxa"/>
            <w:noWrap/>
            <w:vAlign w:val="center"/>
          </w:tcPr>
          <w:p w:rsidRPr="00796B22" w:rsidR="00796B22" w:rsidP="00796B22" w:rsidRDefault="00796B22" w14:paraId="23EC1658" w14:textId="77777777">
            <w:pPr>
              <w:rPr>
                <w:rFonts w:asciiTheme="minorHAnsi" w:hAnsiTheme="minorHAnsi" w:cstheme="minorHAnsi"/>
                <w:color w:val="000000"/>
                <w:szCs w:val="16"/>
              </w:rPr>
            </w:pPr>
            <w:r w:rsidRPr="00796B22">
              <w:rPr>
                <w:rFonts w:asciiTheme="minorHAnsi" w:hAnsiTheme="minorHAnsi" w:cstheme="minorHAnsi"/>
                <w:color w:val="000000"/>
                <w:szCs w:val="16"/>
              </w:rPr>
              <w:t>Azure: Linux - Prod, UAT, Test</w:t>
            </w:r>
            <w:r>
              <w:rPr>
                <w:rFonts w:asciiTheme="minorHAnsi" w:hAnsiTheme="minorHAnsi" w:cstheme="minorHAnsi"/>
                <w:color w:val="000000"/>
                <w:szCs w:val="16"/>
              </w:rPr>
              <w:t xml:space="preserve"> Server Images</w:t>
            </w:r>
          </w:p>
        </w:tc>
        <w:tc>
          <w:tcPr>
            <w:tcW w:w="3092" w:type="dxa"/>
            <w:vAlign w:val="center"/>
          </w:tcPr>
          <w:p w:rsidRPr="00796B22" w:rsidR="00796B22" w:rsidP="00796B22" w:rsidRDefault="00796B22" w14:paraId="3321F933" w14:textId="77777777">
            <w:pPr>
              <w:rPr>
                <w:rFonts w:asciiTheme="minorHAnsi" w:hAnsiTheme="minorHAnsi" w:cstheme="minorHAnsi"/>
                <w:color w:val="000000"/>
                <w:szCs w:val="16"/>
              </w:rPr>
            </w:pPr>
            <w:r w:rsidRPr="00796B22">
              <w:rPr>
                <w:rFonts w:asciiTheme="minorHAnsi" w:hAnsiTheme="minorHAnsi" w:cstheme="minorHAnsi"/>
                <w:color w:val="000000"/>
                <w:szCs w:val="16"/>
              </w:rPr>
              <w:t>0</w:t>
            </w:r>
          </w:p>
        </w:tc>
      </w:tr>
      <w:tr w:rsidRPr="00A96056" w:rsidR="00796B22" w:rsidTr="00B566B7" w14:paraId="4D1CEAD0" w14:textId="77777777">
        <w:trPr>
          <w:trHeight w:val="300"/>
        </w:trPr>
        <w:tc>
          <w:tcPr>
            <w:tcW w:w="5035" w:type="dxa"/>
            <w:noWrap/>
            <w:vAlign w:val="center"/>
          </w:tcPr>
          <w:p w:rsidRPr="00796B22" w:rsidR="00796B22" w:rsidP="00796B22" w:rsidRDefault="00796B22" w14:paraId="7A1ED8B8" w14:textId="77777777">
            <w:pPr>
              <w:rPr>
                <w:rFonts w:asciiTheme="minorHAnsi" w:hAnsiTheme="minorHAnsi" w:cstheme="minorHAnsi"/>
                <w:color w:val="000000"/>
                <w:szCs w:val="16"/>
              </w:rPr>
            </w:pPr>
            <w:r w:rsidRPr="00796B22">
              <w:rPr>
                <w:rFonts w:asciiTheme="minorHAnsi" w:hAnsiTheme="minorHAnsi" w:cstheme="minorHAnsi"/>
                <w:color w:val="000000"/>
                <w:szCs w:val="16"/>
              </w:rPr>
              <w:t xml:space="preserve">Azure: Linux </w:t>
            </w:r>
            <w:r>
              <w:rPr>
                <w:rFonts w:asciiTheme="minorHAnsi" w:hAnsiTheme="minorHAnsi" w:cstheme="minorHAnsi"/>
                <w:color w:val="000000"/>
                <w:szCs w:val="16"/>
              </w:rPr>
              <w:t>–</w:t>
            </w:r>
            <w:r w:rsidRPr="00796B22">
              <w:rPr>
                <w:rFonts w:asciiTheme="minorHAnsi" w:hAnsiTheme="minorHAnsi" w:cstheme="minorHAnsi"/>
                <w:color w:val="000000"/>
                <w:szCs w:val="16"/>
              </w:rPr>
              <w:t xml:space="preserve"> Dev</w:t>
            </w:r>
          </w:p>
        </w:tc>
        <w:tc>
          <w:tcPr>
            <w:tcW w:w="3092" w:type="dxa"/>
            <w:vAlign w:val="center"/>
          </w:tcPr>
          <w:p w:rsidRPr="00796B22" w:rsidR="00796B22" w:rsidP="00796B22" w:rsidRDefault="00796B22" w14:paraId="0C6D031B" w14:textId="77777777">
            <w:pPr>
              <w:rPr>
                <w:rFonts w:asciiTheme="minorHAnsi" w:hAnsiTheme="minorHAnsi" w:cstheme="minorHAnsi"/>
                <w:color w:val="000000"/>
                <w:szCs w:val="16"/>
              </w:rPr>
            </w:pPr>
            <w:r w:rsidRPr="00796B22">
              <w:rPr>
                <w:rFonts w:asciiTheme="minorHAnsi" w:hAnsiTheme="minorHAnsi" w:cstheme="minorHAnsi"/>
                <w:color w:val="000000"/>
                <w:szCs w:val="16"/>
              </w:rPr>
              <w:t>1</w:t>
            </w:r>
          </w:p>
        </w:tc>
      </w:tr>
      <w:tr w:rsidRPr="00A96056" w:rsidR="00796B22" w:rsidTr="00B566B7" w14:paraId="70FF4A95" w14:textId="77777777">
        <w:trPr>
          <w:trHeight w:val="300"/>
        </w:trPr>
        <w:tc>
          <w:tcPr>
            <w:tcW w:w="5035" w:type="dxa"/>
            <w:noWrap/>
            <w:vAlign w:val="center"/>
          </w:tcPr>
          <w:p w:rsidRPr="00796B22" w:rsidR="00796B22" w:rsidP="00796B22" w:rsidRDefault="00796B22" w14:paraId="69691CC1" w14:textId="77777777">
            <w:pPr>
              <w:rPr>
                <w:rFonts w:asciiTheme="minorHAnsi" w:hAnsiTheme="minorHAnsi" w:cstheme="minorHAnsi"/>
                <w:color w:val="000000"/>
                <w:szCs w:val="16"/>
              </w:rPr>
            </w:pPr>
            <w:r w:rsidRPr="00796B22">
              <w:rPr>
                <w:rFonts w:asciiTheme="minorHAnsi" w:hAnsiTheme="minorHAnsi" w:cstheme="minorHAnsi"/>
                <w:color w:val="000000"/>
                <w:szCs w:val="16"/>
              </w:rPr>
              <w:t>Azure AD servers</w:t>
            </w:r>
          </w:p>
        </w:tc>
        <w:tc>
          <w:tcPr>
            <w:tcW w:w="3092" w:type="dxa"/>
            <w:vAlign w:val="center"/>
          </w:tcPr>
          <w:p w:rsidRPr="00796B22" w:rsidR="00796B22" w:rsidP="00796B22" w:rsidRDefault="00796B22" w14:paraId="0081073C" w14:textId="77777777">
            <w:pPr>
              <w:rPr>
                <w:rFonts w:asciiTheme="minorHAnsi" w:hAnsiTheme="minorHAnsi" w:cstheme="minorHAnsi"/>
                <w:color w:val="000000"/>
                <w:szCs w:val="16"/>
              </w:rPr>
            </w:pPr>
            <w:r w:rsidRPr="00796B22">
              <w:rPr>
                <w:rFonts w:asciiTheme="minorHAnsi" w:hAnsiTheme="minorHAnsi" w:cstheme="minorHAnsi"/>
                <w:color w:val="000000"/>
                <w:szCs w:val="16"/>
              </w:rPr>
              <w:t>18</w:t>
            </w:r>
          </w:p>
        </w:tc>
      </w:tr>
      <w:tr w:rsidRPr="00A96056" w:rsidR="00796B22" w:rsidTr="00B566B7" w14:paraId="5F9F7BA6" w14:textId="77777777">
        <w:trPr>
          <w:trHeight w:val="300"/>
        </w:trPr>
        <w:tc>
          <w:tcPr>
            <w:tcW w:w="5035" w:type="dxa"/>
            <w:noWrap/>
            <w:vAlign w:val="center"/>
          </w:tcPr>
          <w:p w:rsidRPr="00796B22" w:rsidR="00796B22" w:rsidP="00796B22" w:rsidRDefault="00796B22" w14:paraId="0CDD2268" w14:textId="77777777">
            <w:pPr>
              <w:rPr>
                <w:rFonts w:asciiTheme="minorHAnsi" w:hAnsiTheme="minorHAnsi" w:cstheme="minorHAnsi"/>
                <w:color w:val="000000"/>
                <w:szCs w:val="16"/>
              </w:rPr>
            </w:pPr>
            <w:r w:rsidRPr="00796B22">
              <w:rPr>
                <w:rFonts w:asciiTheme="minorHAnsi" w:hAnsiTheme="minorHAnsi" w:cstheme="minorHAnsi"/>
                <w:color w:val="000000"/>
                <w:szCs w:val="16"/>
              </w:rPr>
              <w:lastRenderedPageBreak/>
              <w:t>Windows 2016 Web Application Proxy for ADFS</w:t>
            </w:r>
          </w:p>
        </w:tc>
        <w:tc>
          <w:tcPr>
            <w:tcW w:w="3092" w:type="dxa"/>
            <w:vAlign w:val="center"/>
          </w:tcPr>
          <w:p w:rsidRPr="00796B22" w:rsidR="00796B22" w:rsidP="00796B22" w:rsidRDefault="00796B22" w14:paraId="1A7D9A91" w14:textId="77777777">
            <w:pPr>
              <w:rPr>
                <w:rFonts w:asciiTheme="minorHAnsi" w:hAnsiTheme="minorHAnsi" w:cstheme="minorHAnsi"/>
                <w:color w:val="000000"/>
                <w:szCs w:val="16"/>
              </w:rPr>
            </w:pPr>
            <w:r w:rsidRPr="00796B22">
              <w:rPr>
                <w:rFonts w:asciiTheme="minorHAnsi" w:hAnsiTheme="minorHAnsi" w:cstheme="minorHAnsi"/>
                <w:color w:val="000000"/>
                <w:szCs w:val="16"/>
              </w:rPr>
              <w:t>6</w:t>
            </w:r>
          </w:p>
        </w:tc>
      </w:tr>
      <w:tr w:rsidRPr="00A96056" w:rsidR="00796B22" w:rsidTr="00B566B7" w14:paraId="05F48EC8" w14:textId="77777777">
        <w:trPr>
          <w:trHeight w:val="300"/>
        </w:trPr>
        <w:tc>
          <w:tcPr>
            <w:tcW w:w="5035" w:type="dxa"/>
            <w:noWrap/>
            <w:vAlign w:val="center"/>
          </w:tcPr>
          <w:p w:rsidRPr="00796B22" w:rsidR="00796B22" w:rsidP="00796B22" w:rsidRDefault="00796B22" w14:paraId="04577A62" w14:textId="77777777">
            <w:pPr>
              <w:rPr>
                <w:rFonts w:asciiTheme="minorHAnsi" w:hAnsiTheme="minorHAnsi" w:cstheme="minorHAnsi"/>
                <w:color w:val="000000"/>
                <w:szCs w:val="16"/>
              </w:rPr>
            </w:pPr>
            <w:r w:rsidRPr="00796B22">
              <w:rPr>
                <w:rFonts w:asciiTheme="minorHAnsi" w:hAnsiTheme="minorHAnsi" w:cstheme="minorHAnsi"/>
                <w:color w:val="000000"/>
                <w:szCs w:val="16"/>
              </w:rPr>
              <w:t>Windows PKI servers</w:t>
            </w:r>
          </w:p>
        </w:tc>
        <w:tc>
          <w:tcPr>
            <w:tcW w:w="3092" w:type="dxa"/>
            <w:vAlign w:val="center"/>
          </w:tcPr>
          <w:p w:rsidRPr="00796B22" w:rsidR="00796B22" w:rsidP="00796B22" w:rsidRDefault="00796B22" w14:paraId="2AFEA45F" w14:textId="77777777">
            <w:pPr>
              <w:rPr>
                <w:rFonts w:asciiTheme="minorHAnsi" w:hAnsiTheme="minorHAnsi" w:cstheme="minorHAnsi"/>
                <w:color w:val="000000"/>
                <w:szCs w:val="16"/>
              </w:rPr>
            </w:pPr>
            <w:r w:rsidRPr="00796B22">
              <w:rPr>
                <w:rFonts w:asciiTheme="minorHAnsi" w:hAnsiTheme="minorHAnsi" w:cstheme="minorHAnsi"/>
                <w:color w:val="000000"/>
                <w:szCs w:val="16"/>
              </w:rPr>
              <w:t>4</w:t>
            </w:r>
          </w:p>
        </w:tc>
      </w:tr>
      <w:tr w:rsidRPr="00A96056" w:rsidR="00796B22" w:rsidTr="00B566B7" w14:paraId="7B8594BD" w14:textId="77777777">
        <w:trPr>
          <w:trHeight w:val="300"/>
        </w:trPr>
        <w:tc>
          <w:tcPr>
            <w:tcW w:w="5035" w:type="dxa"/>
            <w:noWrap/>
            <w:vAlign w:val="center"/>
          </w:tcPr>
          <w:p w:rsidRPr="00796B22" w:rsidR="00796B22" w:rsidP="00796B22" w:rsidRDefault="00796B22" w14:paraId="12163FF6" w14:textId="77777777">
            <w:pPr>
              <w:rPr>
                <w:rFonts w:asciiTheme="minorHAnsi" w:hAnsiTheme="minorHAnsi" w:cstheme="minorHAnsi"/>
                <w:color w:val="000000"/>
                <w:szCs w:val="16"/>
              </w:rPr>
            </w:pPr>
            <w:r w:rsidRPr="00796B22">
              <w:rPr>
                <w:rFonts w:asciiTheme="minorHAnsi" w:hAnsiTheme="minorHAnsi" w:cstheme="minorHAnsi"/>
                <w:color w:val="000000"/>
                <w:szCs w:val="16"/>
              </w:rPr>
              <w:t>Azure File Server Size in TB</w:t>
            </w:r>
          </w:p>
        </w:tc>
        <w:tc>
          <w:tcPr>
            <w:tcW w:w="3092" w:type="dxa"/>
            <w:vAlign w:val="center"/>
          </w:tcPr>
          <w:p w:rsidRPr="00796B22" w:rsidR="00796B22" w:rsidP="00796B22" w:rsidRDefault="00796B22" w14:paraId="7AA087C5" w14:textId="77777777">
            <w:pPr>
              <w:rPr>
                <w:rFonts w:asciiTheme="minorHAnsi" w:hAnsiTheme="minorHAnsi" w:cstheme="minorHAnsi"/>
                <w:color w:val="000000"/>
                <w:szCs w:val="16"/>
              </w:rPr>
            </w:pPr>
            <w:r w:rsidRPr="00796B22">
              <w:rPr>
                <w:rFonts w:asciiTheme="minorHAnsi" w:hAnsiTheme="minorHAnsi" w:cstheme="minorHAnsi"/>
                <w:color w:val="000000"/>
                <w:szCs w:val="16"/>
              </w:rPr>
              <w:t>16</w:t>
            </w:r>
          </w:p>
        </w:tc>
      </w:tr>
      <w:tr w:rsidRPr="00A96056" w:rsidR="00796B22" w:rsidTr="00B566B7" w14:paraId="56117210" w14:textId="77777777">
        <w:trPr>
          <w:trHeight w:val="300"/>
        </w:trPr>
        <w:tc>
          <w:tcPr>
            <w:tcW w:w="5035" w:type="dxa"/>
            <w:noWrap/>
            <w:vAlign w:val="center"/>
          </w:tcPr>
          <w:p w:rsidRPr="00796B22" w:rsidR="00796B22" w:rsidP="00796B22" w:rsidRDefault="00796B22" w14:paraId="4EA80062" w14:textId="77777777">
            <w:pPr>
              <w:rPr>
                <w:rFonts w:asciiTheme="minorHAnsi" w:hAnsiTheme="minorHAnsi" w:cstheme="minorHAnsi"/>
                <w:color w:val="000000"/>
                <w:szCs w:val="16"/>
              </w:rPr>
            </w:pPr>
            <w:r w:rsidRPr="00796B22">
              <w:rPr>
                <w:rFonts w:asciiTheme="minorHAnsi" w:hAnsiTheme="minorHAnsi" w:cstheme="minorHAnsi"/>
                <w:color w:val="000000"/>
                <w:szCs w:val="16"/>
              </w:rPr>
              <w:t xml:space="preserve">Azure </w:t>
            </w:r>
            <w:proofErr w:type="spellStart"/>
            <w:r w:rsidRPr="00796B22">
              <w:rPr>
                <w:rFonts w:asciiTheme="minorHAnsi" w:hAnsiTheme="minorHAnsi" w:cstheme="minorHAnsi"/>
                <w:color w:val="000000"/>
                <w:szCs w:val="16"/>
              </w:rPr>
              <w:t>Loadbalancer</w:t>
            </w:r>
            <w:proofErr w:type="spellEnd"/>
          </w:p>
        </w:tc>
        <w:tc>
          <w:tcPr>
            <w:tcW w:w="3092" w:type="dxa"/>
            <w:vAlign w:val="center"/>
          </w:tcPr>
          <w:p w:rsidRPr="00796B22" w:rsidR="00796B22" w:rsidP="00796B22" w:rsidRDefault="00796B22" w14:paraId="1E2394D5" w14:textId="77777777">
            <w:pPr>
              <w:rPr>
                <w:rFonts w:asciiTheme="minorHAnsi" w:hAnsiTheme="minorHAnsi" w:cstheme="minorHAnsi"/>
                <w:color w:val="000000"/>
                <w:szCs w:val="16"/>
              </w:rPr>
            </w:pPr>
            <w:r w:rsidRPr="00796B22">
              <w:rPr>
                <w:rFonts w:asciiTheme="minorHAnsi" w:hAnsiTheme="minorHAnsi" w:cstheme="minorHAnsi"/>
                <w:color w:val="000000"/>
                <w:szCs w:val="16"/>
              </w:rPr>
              <w:t>12</w:t>
            </w:r>
          </w:p>
        </w:tc>
      </w:tr>
      <w:tr w:rsidRPr="00A96056" w:rsidR="00796B22" w:rsidTr="00B566B7" w14:paraId="75C3DB09" w14:textId="77777777">
        <w:trPr>
          <w:trHeight w:val="300"/>
        </w:trPr>
        <w:tc>
          <w:tcPr>
            <w:tcW w:w="5035" w:type="dxa"/>
            <w:noWrap/>
            <w:vAlign w:val="center"/>
          </w:tcPr>
          <w:p w:rsidRPr="00796B22" w:rsidR="00796B22" w:rsidP="00796B22" w:rsidRDefault="00796B22" w14:paraId="7651C2F9" w14:textId="77777777">
            <w:pPr>
              <w:rPr>
                <w:rFonts w:asciiTheme="minorHAnsi" w:hAnsiTheme="minorHAnsi" w:cstheme="minorHAnsi"/>
                <w:color w:val="000000"/>
                <w:szCs w:val="16"/>
              </w:rPr>
            </w:pPr>
            <w:r w:rsidRPr="00796B22">
              <w:rPr>
                <w:rFonts w:asciiTheme="minorHAnsi" w:hAnsiTheme="minorHAnsi" w:cstheme="minorHAnsi"/>
                <w:color w:val="000000"/>
                <w:szCs w:val="16"/>
              </w:rPr>
              <w:t>AWS: Windows - Prod,</w:t>
            </w:r>
          </w:p>
        </w:tc>
        <w:tc>
          <w:tcPr>
            <w:tcW w:w="3092" w:type="dxa"/>
            <w:vAlign w:val="center"/>
          </w:tcPr>
          <w:p w:rsidRPr="00796B22" w:rsidR="00796B22" w:rsidP="00796B22" w:rsidRDefault="00796B22" w14:paraId="39B1D1A1" w14:textId="77777777">
            <w:pPr>
              <w:rPr>
                <w:rFonts w:asciiTheme="minorHAnsi" w:hAnsiTheme="minorHAnsi" w:cstheme="minorHAnsi"/>
                <w:color w:val="000000"/>
                <w:szCs w:val="16"/>
              </w:rPr>
            </w:pPr>
            <w:r w:rsidRPr="00796B22">
              <w:rPr>
                <w:rFonts w:asciiTheme="minorHAnsi" w:hAnsiTheme="minorHAnsi" w:cstheme="minorHAnsi"/>
                <w:color w:val="000000"/>
                <w:szCs w:val="16"/>
              </w:rPr>
              <w:t>25</w:t>
            </w:r>
          </w:p>
        </w:tc>
      </w:tr>
      <w:tr w:rsidRPr="00A96056" w:rsidR="00796B22" w:rsidTr="00B566B7" w14:paraId="2D18BECE" w14:textId="77777777">
        <w:trPr>
          <w:trHeight w:val="300"/>
        </w:trPr>
        <w:tc>
          <w:tcPr>
            <w:tcW w:w="5035" w:type="dxa"/>
            <w:noWrap/>
            <w:vAlign w:val="center"/>
          </w:tcPr>
          <w:p w:rsidRPr="00796B22" w:rsidR="00796B22" w:rsidP="00796B22" w:rsidRDefault="00796B22" w14:paraId="75B6E865" w14:textId="77777777">
            <w:pPr>
              <w:rPr>
                <w:rFonts w:asciiTheme="minorHAnsi" w:hAnsiTheme="minorHAnsi" w:cstheme="minorHAnsi"/>
                <w:color w:val="000000"/>
                <w:szCs w:val="16"/>
              </w:rPr>
            </w:pPr>
            <w:r w:rsidRPr="00796B22">
              <w:rPr>
                <w:rFonts w:asciiTheme="minorHAnsi" w:hAnsiTheme="minorHAnsi" w:cstheme="minorHAnsi"/>
                <w:color w:val="000000"/>
                <w:szCs w:val="16"/>
              </w:rPr>
              <w:t>AWS: Windows - Non Prod</w:t>
            </w:r>
          </w:p>
        </w:tc>
        <w:tc>
          <w:tcPr>
            <w:tcW w:w="3092" w:type="dxa"/>
            <w:vAlign w:val="center"/>
          </w:tcPr>
          <w:p w:rsidRPr="00796B22" w:rsidR="00796B22" w:rsidP="00796B22" w:rsidRDefault="00796B22" w14:paraId="04FE5BE9" w14:textId="77777777">
            <w:pPr>
              <w:rPr>
                <w:rFonts w:asciiTheme="minorHAnsi" w:hAnsiTheme="minorHAnsi" w:cstheme="minorHAnsi"/>
                <w:color w:val="000000"/>
                <w:szCs w:val="16"/>
              </w:rPr>
            </w:pPr>
            <w:r w:rsidRPr="00796B22">
              <w:rPr>
                <w:rFonts w:asciiTheme="minorHAnsi" w:hAnsiTheme="minorHAnsi" w:cstheme="minorHAnsi"/>
                <w:color w:val="000000"/>
                <w:szCs w:val="16"/>
              </w:rPr>
              <w:t>29</w:t>
            </w:r>
          </w:p>
        </w:tc>
      </w:tr>
      <w:tr w:rsidRPr="00A96056" w:rsidR="00796B22" w:rsidTr="00B566B7" w14:paraId="2DCFC50F" w14:textId="77777777">
        <w:trPr>
          <w:trHeight w:val="300"/>
        </w:trPr>
        <w:tc>
          <w:tcPr>
            <w:tcW w:w="5035" w:type="dxa"/>
            <w:noWrap/>
            <w:vAlign w:val="center"/>
          </w:tcPr>
          <w:p w:rsidRPr="00796B22" w:rsidR="00796B22" w:rsidP="00796B22" w:rsidRDefault="00796B22" w14:paraId="295CB16A" w14:textId="77777777">
            <w:pPr>
              <w:rPr>
                <w:rFonts w:asciiTheme="minorHAnsi" w:hAnsiTheme="minorHAnsi" w:cstheme="minorHAnsi"/>
                <w:color w:val="000000"/>
                <w:szCs w:val="16"/>
              </w:rPr>
            </w:pPr>
            <w:r w:rsidRPr="00796B22">
              <w:rPr>
                <w:rFonts w:asciiTheme="minorHAnsi" w:hAnsiTheme="minorHAnsi" w:cstheme="minorHAnsi"/>
                <w:color w:val="000000"/>
                <w:szCs w:val="16"/>
              </w:rPr>
              <w:t xml:space="preserve">AWS: Linux </w:t>
            </w:r>
            <w:r w:rsidR="0025394C">
              <w:rPr>
                <w:rFonts w:asciiTheme="minorHAnsi" w:hAnsiTheme="minorHAnsi" w:cstheme="minorHAnsi"/>
                <w:color w:val="000000"/>
                <w:szCs w:val="16"/>
              </w:rPr>
              <w:t>–</w:t>
            </w:r>
            <w:r w:rsidRPr="00796B22">
              <w:rPr>
                <w:rFonts w:asciiTheme="minorHAnsi" w:hAnsiTheme="minorHAnsi" w:cstheme="minorHAnsi"/>
                <w:color w:val="000000"/>
                <w:szCs w:val="16"/>
              </w:rPr>
              <w:t xml:space="preserve"> Prod</w:t>
            </w:r>
          </w:p>
        </w:tc>
        <w:tc>
          <w:tcPr>
            <w:tcW w:w="3092" w:type="dxa"/>
            <w:vAlign w:val="center"/>
          </w:tcPr>
          <w:p w:rsidRPr="00796B22" w:rsidR="00796B22" w:rsidP="00796B22" w:rsidRDefault="00796B22" w14:paraId="640EFB69" w14:textId="77777777">
            <w:pPr>
              <w:rPr>
                <w:rFonts w:asciiTheme="minorHAnsi" w:hAnsiTheme="minorHAnsi" w:cstheme="minorHAnsi"/>
                <w:color w:val="000000"/>
                <w:szCs w:val="16"/>
              </w:rPr>
            </w:pPr>
            <w:r w:rsidRPr="00796B22">
              <w:rPr>
                <w:rFonts w:asciiTheme="minorHAnsi" w:hAnsiTheme="minorHAnsi" w:cstheme="minorHAnsi"/>
                <w:color w:val="000000"/>
                <w:szCs w:val="16"/>
              </w:rPr>
              <w:t>9</w:t>
            </w:r>
          </w:p>
        </w:tc>
      </w:tr>
      <w:tr w:rsidRPr="00A96056" w:rsidR="00796B22" w:rsidTr="00B566B7" w14:paraId="3C2144BA" w14:textId="77777777">
        <w:trPr>
          <w:trHeight w:val="300"/>
        </w:trPr>
        <w:tc>
          <w:tcPr>
            <w:tcW w:w="5035" w:type="dxa"/>
            <w:noWrap/>
            <w:vAlign w:val="center"/>
          </w:tcPr>
          <w:p w:rsidRPr="00796B22" w:rsidR="00796B22" w:rsidP="00796B22" w:rsidRDefault="00796B22" w14:paraId="16C7A918" w14:textId="77777777">
            <w:pPr>
              <w:rPr>
                <w:rFonts w:asciiTheme="minorHAnsi" w:hAnsiTheme="minorHAnsi" w:cstheme="minorHAnsi"/>
                <w:color w:val="000000"/>
                <w:szCs w:val="16"/>
              </w:rPr>
            </w:pPr>
            <w:r w:rsidRPr="00796B22">
              <w:rPr>
                <w:rFonts w:asciiTheme="minorHAnsi" w:hAnsiTheme="minorHAnsi" w:cstheme="minorHAnsi"/>
                <w:color w:val="000000"/>
                <w:szCs w:val="16"/>
              </w:rPr>
              <w:t>AWS: Linux - Non Prod</w:t>
            </w:r>
          </w:p>
        </w:tc>
        <w:tc>
          <w:tcPr>
            <w:tcW w:w="3092" w:type="dxa"/>
            <w:vAlign w:val="center"/>
          </w:tcPr>
          <w:p w:rsidRPr="00796B22" w:rsidR="00796B22" w:rsidP="00796B22" w:rsidRDefault="00796B22" w14:paraId="04AEACA1" w14:textId="77777777">
            <w:pPr>
              <w:rPr>
                <w:rFonts w:asciiTheme="minorHAnsi" w:hAnsiTheme="minorHAnsi" w:cstheme="minorHAnsi"/>
                <w:color w:val="000000"/>
                <w:szCs w:val="16"/>
              </w:rPr>
            </w:pPr>
            <w:r w:rsidRPr="00796B22">
              <w:rPr>
                <w:rFonts w:asciiTheme="minorHAnsi" w:hAnsiTheme="minorHAnsi" w:cstheme="minorHAnsi"/>
                <w:color w:val="000000"/>
                <w:szCs w:val="16"/>
              </w:rPr>
              <w:t>11</w:t>
            </w:r>
          </w:p>
        </w:tc>
      </w:tr>
      <w:tr w:rsidRPr="00A96056" w:rsidR="00796B22" w:rsidTr="00B566B7" w14:paraId="172AC503" w14:textId="77777777">
        <w:trPr>
          <w:trHeight w:val="300"/>
        </w:trPr>
        <w:tc>
          <w:tcPr>
            <w:tcW w:w="5035" w:type="dxa"/>
            <w:noWrap/>
            <w:vAlign w:val="center"/>
          </w:tcPr>
          <w:p w:rsidRPr="00796B22" w:rsidR="00796B22" w:rsidP="00796B22" w:rsidRDefault="00796B22" w14:paraId="63565BCD" w14:textId="77777777">
            <w:pPr>
              <w:rPr>
                <w:rFonts w:asciiTheme="minorHAnsi" w:hAnsiTheme="minorHAnsi" w:cstheme="minorHAnsi"/>
                <w:color w:val="000000"/>
                <w:szCs w:val="16"/>
              </w:rPr>
            </w:pPr>
            <w:r w:rsidRPr="00796B22">
              <w:rPr>
                <w:rFonts w:asciiTheme="minorHAnsi" w:hAnsiTheme="minorHAnsi" w:cstheme="minorHAnsi"/>
                <w:color w:val="000000"/>
                <w:szCs w:val="16"/>
              </w:rPr>
              <w:t>AWS Windows SQL Instance</w:t>
            </w:r>
          </w:p>
        </w:tc>
        <w:tc>
          <w:tcPr>
            <w:tcW w:w="3092" w:type="dxa"/>
            <w:vAlign w:val="center"/>
          </w:tcPr>
          <w:p w:rsidRPr="00796B22" w:rsidR="00796B22" w:rsidP="00796B22" w:rsidRDefault="00796B22" w14:paraId="030CA536" w14:textId="77777777">
            <w:pPr>
              <w:rPr>
                <w:rFonts w:asciiTheme="minorHAnsi" w:hAnsiTheme="minorHAnsi" w:cstheme="minorHAnsi"/>
                <w:color w:val="000000"/>
                <w:szCs w:val="16"/>
              </w:rPr>
            </w:pPr>
            <w:r w:rsidRPr="00796B22">
              <w:rPr>
                <w:rFonts w:asciiTheme="minorHAnsi" w:hAnsiTheme="minorHAnsi" w:cstheme="minorHAnsi"/>
                <w:color w:val="000000"/>
                <w:szCs w:val="16"/>
              </w:rPr>
              <w:t>7</w:t>
            </w:r>
          </w:p>
        </w:tc>
      </w:tr>
      <w:tr w:rsidRPr="00A96056" w:rsidR="00796B22" w:rsidTr="00B566B7" w14:paraId="60A9687E" w14:textId="77777777">
        <w:trPr>
          <w:trHeight w:val="300"/>
        </w:trPr>
        <w:tc>
          <w:tcPr>
            <w:tcW w:w="5035" w:type="dxa"/>
            <w:noWrap/>
            <w:vAlign w:val="center"/>
          </w:tcPr>
          <w:p w:rsidRPr="00796B22" w:rsidR="00796B22" w:rsidP="00796B22" w:rsidRDefault="00796B22" w14:paraId="5ED4C700" w14:textId="77777777">
            <w:pPr>
              <w:rPr>
                <w:rFonts w:asciiTheme="minorHAnsi" w:hAnsiTheme="minorHAnsi" w:cstheme="minorHAnsi"/>
                <w:color w:val="000000"/>
                <w:szCs w:val="16"/>
              </w:rPr>
            </w:pPr>
            <w:r w:rsidRPr="00796B22">
              <w:rPr>
                <w:rFonts w:asciiTheme="minorHAnsi" w:hAnsiTheme="minorHAnsi" w:cstheme="minorHAnsi"/>
                <w:color w:val="000000"/>
                <w:szCs w:val="16"/>
              </w:rPr>
              <w:t>AWS Linux DB instance</w:t>
            </w:r>
          </w:p>
        </w:tc>
        <w:tc>
          <w:tcPr>
            <w:tcW w:w="3092" w:type="dxa"/>
            <w:vAlign w:val="center"/>
          </w:tcPr>
          <w:p w:rsidRPr="00796B22" w:rsidR="00796B22" w:rsidP="00796B22" w:rsidRDefault="00796B22" w14:paraId="23E343B6" w14:textId="77777777">
            <w:pPr>
              <w:rPr>
                <w:rFonts w:asciiTheme="minorHAnsi" w:hAnsiTheme="minorHAnsi" w:cstheme="minorHAnsi"/>
                <w:color w:val="000000"/>
                <w:szCs w:val="16"/>
              </w:rPr>
            </w:pPr>
            <w:r w:rsidRPr="00796B22">
              <w:rPr>
                <w:rFonts w:asciiTheme="minorHAnsi" w:hAnsiTheme="minorHAnsi" w:cstheme="minorHAnsi"/>
                <w:color w:val="000000"/>
                <w:szCs w:val="16"/>
              </w:rPr>
              <w:t>3</w:t>
            </w:r>
          </w:p>
        </w:tc>
      </w:tr>
      <w:tr w:rsidRPr="00A96056" w:rsidR="00796B22" w:rsidTr="00B566B7" w14:paraId="29D27F41" w14:textId="77777777">
        <w:trPr>
          <w:trHeight w:val="300"/>
        </w:trPr>
        <w:tc>
          <w:tcPr>
            <w:tcW w:w="5035" w:type="dxa"/>
            <w:noWrap/>
            <w:vAlign w:val="center"/>
          </w:tcPr>
          <w:p w:rsidRPr="00796B22" w:rsidR="00796B22" w:rsidP="00796B22" w:rsidRDefault="00796B22" w14:paraId="5E1A9FA2" w14:textId="77777777">
            <w:pPr>
              <w:rPr>
                <w:rFonts w:asciiTheme="minorHAnsi" w:hAnsiTheme="minorHAnsi" w:cstheme="minorHAnsi"/>
                <w:color w:val="000000"/>
                <w:szCs w:val="16"/>
              </w:rPr>
            </w:pPr>
            <w:r w:rsidRPr="00796B22">
              <w:rPr>
                <w:rFonts w:asciiTheme="minorHAnsi" w:hAnsiTheme="minorHAnsi" w:cstheme="minorHAnsi"/>
                <w:color w:val="000000"/>
                <w:szCs w:val="16"/>
              </w:rPr>
              <w:t xml:space="preserve">AWS </w:t>
            </w:r>
            <w:proofErr w:type="spellStart"/>
            <w:r w:rsidRPr="00796B22">
              <w:rPr>
                <w:rFonts w:asciiTheme="minorHAnsi" w:hAnsiTheme="minorHAnsi" w:cstheme="minorHAnsi"/>
                <w:color w:val="000000"/>
                <w:szCs w:val="16"/>
              </w:rPr>
              <w:t>Loadbalancer</w:t>
            </w:r>
            <w:proofErr w:type="spellEnd"/>
          </w:p>
        </w:tc>
        <w:tc>
          <w:tcPr>
            <w:tcW w:w="3092" w:type="dxa"/>
            <w:vAlign w:val="center"/>
          </w:tcPr>
          <w:p w:rsidRPr="00796B22" w:rsidR="00796B22" w:rsidP="00796B22" w:rsidRDefault="00796B22" w14:paraId="3E6AFF57" w14:textId="77777777">
            <w:pPr>
              <w:rPr>
                <w:rFonts w:asciiTheme="minorHAnsi" w:hAnsiTheme="minorHAnsi" w:cstheme="minorHAnsi"/>
                <w:color w:val="000000"/>
                <w:szCs w:val="16"/>
              </w:rPr>
            </w:pPr>
            <w:r w:rsidRPr="00796B22">
              <w:rPr>
                <w:rFonts w:asciiTheme="minorHAnsi" w:hAnsiTheme="minorHAnsi" w:cstheme="minorHAnsi"/>
                <w:color w:val="000000"/>
                <w:szCs w:val="16"/>
              </w:rPr>
              <w:t>12</w:t>
            </w:r>
          </w:p>
        </w:tc>
      </w:tr>
      <w:tr w:rsidRPr="00A96056" w:rsidR="00796B22" w:rsidTr="00B566B7" w14:paraId="0BAAD85D" w14:textId="77777777">
        <w:trPr>
          <w:trHeight w:val="300"/>
        </w:trPr>
        <w:tc>
          <w:tcPr>
            <w:tcW w:w="5035" w:type="dxa"/>
            <w:noWrap/>
            <w:vAlign w:val="center"/>
          </w:tcPr>
          <w:p w:rsidRPr="00796B22" w:rsidR="00796B22" w:rsidP="00796B22" w:rsidRDefault="00796B22" w14:paraId="0B68A181" w14:textId="77777777">
            <w:pPr>
              <w:rPr>
                <w:rFonts w:asciiTheme="minorHAnsi" w:hAnsiTheme="minorHAnsi" w:cstheme="minorHAnsi"/>
                <w:color w:val="000000"/>
                <w:szCs w:val="16"/>
              </w:rPr>
            </w:pPr>
            <w:r w:rsidRPr="00796B22">
              <w:rPr>
                <w:rFonts w:asciiTheme="minorHAnsi" w:hAnsiTheme="minorHAnsi" w:cstheme="minorHAnsi"/>
                <w:color w:val="000000"/>
                <w:szCs w:val="16"/>
              </w:rPr>
              <w:t xml:space="preserve">AWS Storage burst capacity </w:t>
            </w:r>
            <w:r w:rsidR="0025394C">
              <w:rPr>
                <w:rFonts w:asciiTheme="minorHAnsi" w:hAnsiTheme="minorHAnsi" w:cstheme="minorHAnsi"/>
                <w:color w:val="000000"/>
                <w:szCs w:val="16"/>
              </w:rPr>
              <w:t>–</w:t>
            </w:r>
            <w:r w:rsidRPr="00796B22">
              <w:rPr>
                <w:rFonts w:asciiTheme="minorHAnsi" w:hAnsiTheme="minorHAnsi" w:cstheme="minorHAnsi"/>
                <w:color w:val="000000"/>
                <w:szCs w:val="16"/>
              </w:rPr>
              <w:t xml:space="preserve"> TB</w:t>
            </w:r>
          </w:p>
        </w:tc>
        <w:tc>
          <w:tcPr>
            <w:tcW w:w="3092" w:type="dxa"/>
            <w:vAlign w:val="center"/>
          </w:tcPr>
          <w:p w:rsidRPr="00796B22" w:rsidR="00796B22" w:rsidP="00796B22" w:rsidRDefault="00796B22" w14:paraId="480890E1" w14:textId="77777777">
            <w:pPr>
              <w:rPr>
                <w:rFonts w:asciiTheme="minorHAnsi" w:hAnsiTheme="minorHAnsi" w:cstheme="minorHAnsi"/>
                <w:color w:val="000000"/>
                <w:szCs w:val="16"/>
              </w:rPr>
            </w:pPr>
            <w:r w:rsidRPr="00796B22">
              <w:rPr>
                <w:rFonts w:asciiTheme="minorHAnsi" w:hAnsiTheme="minorHAnsi" w:cstheme="minorHAnsi"/>
                <w:color w:val="000000"/>
                <w:szCs w:val="16"/>
              </w:rPr>
              <w:t>50</w:t>
            </w:r>
          </w:p>
        </w:tc>
      </w:tr>
      <w:tr w:rsidRPr="00A96056" w:rsidR="00796B22" w:rsidTr="00B566B7" w14:paraId="5810BA8D" w14:textId="77777777">
        <w:trPr>
          <w:trHeight w:val="300"/>
        </w:trPr>
        <w:tc>
          <w:tcPr>
            <w:tcW w:w="5035" w:type="dxa"/>
            <w:noWrap/>
            <w:vAlign w:val="center"/>
          </w:tcPr>
          <w:p w:rsidRPr="00796B22" w:rsidR="00796B22" w:rsidP="00BA24C5" w:rsidRDefault="00796B22" w14:paraId="343B2C58" w14:textId="77777777">
            <w:pPr>
              <w:rPr>
                <w:rFonts w:asciiTheme="minorHAnsi" w:hAnsiTheme="minorHAnsi" w:cstheme="minorHAnsi"/>
                <w:color w:val="000000"/>
                <w:szCs w:val="16"/>
              </w:rPr>
            </w:pPr>
            <w:r w:rsidRPr="00796B22">
              <w:rPr>
                <w:rFonts w:asciiTheme="minorHAnsi" w:hAnsiTheme="minorHAnsi" w:cstheme="minorHAnsi"/>
                <w:color w:val="000000"/>
                <w:szCs w:val="16"/>
              </w:rPr>
              <w:t xml:space="preserve">VMs to be </w:t>
            </w:r>
            <w:r w:rsidR="00BA24C5">
              <w:rPr>
                <w:rFonts w:asciiTheme="minorHAnsi" w:hAnsiTheme="minorHAnsi" w:cstheme="minorHAnsi"/>
                <w:color w:val="000000"/>
                <w:szCs w:val="16"/>
              </w:rPr>
              <w:t xml:space="preserve">supported after </w:t>
            </w:r>
            <w:r w:rsidRPr="00796B22">
              <w:rPr>
                <w:rFonts w:asciiTheme="minorHAnsi" w:hAnsiTheme="minorHAnsi" w:cstheme="minorHAnsi"/>
                <w:color w:val="000000"/>
                <w:szCs w:val="16"/>
              </w:rPr>
              <w:t>migrat</w:t>
            </w:r>
            <w:r w:rsidR="00BA24C5">
              <w:rPr>
                <w:rFonts w:asciiTheme="minorHAnsi" w:hAnsiTheme="minorHAnsi" w:cstheme="minorHAnsi"/>
                <w:color w:val="000000"/>
                <w:szCs w:val="16"/>
              </w:rPr>
              <w:t>ion</w:t>
            </w:r>
            <w:r w:rsidRPr="00796B22">
              <w:rPr>
                <w:rFonts w:asciiTheme="minorHAnsi" w:hAnsiTheme="minorHAnsi" w:cstheme="minorHAnsi"/>
                <w:color w:val="000000"/>
                <w:szCs w:val="16"/>
              </w:rPr>
              <w:t xml:space="preserve"> from </w:t>
            </w:r>
            <w:proofErr w:type="spellStart"/>
            <w:r w:rsidRPr="00796B22">
              <w:rPr>
                <w:rFonts w:asciiTheme="minorHAnsi" w:hAnsiTheme="minorHAnsi" w:cstheme="minorHAnsi"/>
                <w:color w:val="000000"/>
                <w:szCs w:val="16"/>
              </w:rPr>
              <w:t>Softlayer</w:t>
            </w:r>
            <w:proofErr w:type="spellEnd"/>
            <w:r w:rsidRPr="00796B22">
              <w:rPr>
                <w:rFonts w:asciiTheme="minorHAnsi" w:hAnsiTheme="minorHAnsi" w:cstheme="minorHAnsi"/>
                <w:color w:val="000000"/>
                <w:szCs w:val="16"/>
              </w:rPr>
              <w:t xml:space="preserve"> to Azure (PKI Server)</w:t>
            </w:r>
            <w:r w:rsidR="00BA24C5">
              <w:rPr>
                <w:rFonts w:asciiTheme="minorHAnsi" w:hAnsiTheme="minorHAnsi" w:cstheme="minorHAnsi"/>
                <w:color w:val="000000"/>
                <w:szCs w:val="16"/>
              </w:rPr>
              <w:t xml:space="preserve"> by 3</w:t>
            </w:r>
            <w:r w:rsidRPr="00BA24C5" w:rsidR="00BA24C5">
              <w:rPr>
                <w:rFonts w:asciiTheme="minorHAnsi" w:hAnsiTheme="minorHAnsi" w:cstheme="minorHAnsi"/>
                <w:color w:val="000000"/>
                <w:szCs w:val="16"/>
                <w:vertAlign w:val="superscript"/>
              </w:rPr>
              <w:t>rd</w:t>
            </w:r>
            <w:r w:rsidR="00BA24C5">
              <w:rPr>
                <w:rFonts w:asciiTheme="minorHAnsi" w:hAnsiTheme="minorHAnsi" w:cstheme="minorHAnsi"/>
                <w:color w:val="000000"/>
                <w:szCs w:val="16"/>
              </w:rPr>
              <w:t xml:space="preserve"> Party Vendor</w:t>
            </w:r>
          </w:p>
        </w:tc>
        <w:tc>
          <w:tcPr>
            <w:tcW w:w="3092" w:type="dxa"/>
            <w:vAlign w:val="center"/>
          </w:tcPr>
          <w:p w:rsidRPr="00796B22" w:rsidR="00796B22" w:rsidP="00796B22" w:rsidRDefault="00796B22" w14:paraId="5D210D86" w14:textId="77777777">
            <w:pPr>
              <w:rPr>
                <w:rFonts w:asciiTheme="minorHAnsi" w:hAnsiTheme="minorHAnsi" w:cstheme="minorHAnsi"/>
                <w:color w:val="000000"/>
                <w:szCs w:val="16"/>
              </w:rPr>
            </w:pPr>
            <w:r w:rsidRPr="00796B22">
              <w:rPr>
                <w:rFonts w:asciiTheme="minorHAnsi" w:hAnsiTheme="minorHAnsi" w:cstheme="minorHAnsi"/>
                <w:color w:val="000000"/>
                <w:szCs w:val="16"/>
              </w:rPr>
              <w:t>4</w:t>
            </w:r>
          </w:p>
        </w:tc>
      </w:tr>
    </w:tbl>
    <w:p w:rsidR="00796B22" w:rsidP="00E116B4" w:rsidRDefault="00796B22" w14:paraId="14D18A24" w14:textId="77777777">
      <w:pPr>
        <w:rPr>
          <w:rFonts w:asciiTheme="minorHAnsi" w:hAnsiTheme="minorHAnsi" w:cstheme="minorHAnsi"/>
        </w:rPr>
      </w:pPr>
    </w:p>
    <w:p w:rsidR="00796B22" w:rsidP="00E116B4" w:rsidRDefault="00796B22" w14:paraId="45AD5587" w14:textId="77777777">
      <w:pPr>
        <w:rPr>
          <w:rFonts w:asciiTheme="minorHAnsi" w:hAnsiTheme="minorHAnsi" w:cstheme="minorHAnsi"/>
        </w:rPr>
      </w:pPr>
    </w:p>
    <w:p w:rsidR="00796B22" w:rsidP="00E116B4" w:rsidRDefault="00FE482E" w14:paraId="25B6FCB4" w14:textId="77777777">
      <w:pPr>
        <w:rPr>
          <w:rFonts w:asciiTheme="minorHAnsi" w:hAnsiTheme="minorHAnsi" w:cstheme="minorHAnsi"/>
        </w:rPr>
      </w:pPr>
      <w:r>
        <w:rPr>
          <w:rFonts w:asciiTheme="minorHAnsi" w:hAnsiTheme="minorHAnsi" w:cstheme="minorHAnsi"/>
        </w:rPr>
        <w:t>Tools to be used for Cloud Operations Support:</w:t>
      </w:r>
    </w:p>
    <w:p w:rsidR="00FE482E" w:rsidP="00E116B4" w:rsidRDefault="00FE482E" w14:paraId="78094500" w14:textId="77777777">
      <w:pPr>
        <w:rPr>
          <w:rFonts w:asciiTheme="minorHAnsi" w:hAnsiTheme="minorHAnsi" w:cstheme="minorHAnsi"/>
        </w:rPr>
      </w:pPr>
    </w:p>
    <w:p w:rsidR="00FE482E" w:rsidP="00E116B4" w:rsidRDefault="00EE2A8E" w14:paraId="16A9195F" w14:textId="77777777">
      <w:pPr>
        <w:rPr>
          <w:rFonts w:asciiTheme="minorHAnsi" w:hAnsiTheme="minorHAnsi" w:cstheme="minorHAnsi"/>
        </w:rPr>
      </w:pPr>
      <w:r>
        <w:rPr>
          <w:rFonts w:asciiTheme="minorHAnsi" w:hAnsiTheme="minorHAnsi" w:cstheme="minorHAnsi"/>
        </w:rPr>
        <w:t>Vendor</w:t>
      </w:r>
      <w:r w:rsidR="00FE482E">
        <w:rPr>
          <w:rFonts w:asciiTheme="minorHAnsi" w:hAnsiTheme="minorHAnsi" w:cstheme="minorHAnsi"/>
        </w:rPr>
        <w:t xml:space="preserve"> will leverage the below existing Toolsets with BHF to provide Cloud Operations Support.</w:t>
      </w:r>
    </w:p>
    <w:p w:rsidR="00FE482E" w:rsidP="00E116B4" w:rsidRDefault="00FE482E" w14:paraId="703F1B77" w14:textId="77777777">
      <w:pPr>
        <w:rPr>
          <w:rFonts w:asciiTheme="minorHAnsi" w:hAnsiTheme="minorHAnsi" w:cstheme="minorHAnsi"/>
        </w:rPr>
      </w:pPr>
    </w:p>
    <w:tbl>
      <w:tblPr>
        <w:tblW w:w="9951" w:type="dxa"/>
        <w:tblCellMar>
          <w:left w:w="0" w:type="dxa"/>
          <w:right w:w="0" w:type="dxa"/>
        </w:tblCellMar>
        <w:tblLook w:val="0600" w:firstRow="0" w:lastRow="0" w:firstColumn="0" w:lastColumn="0" w:noHBand="1" w:noVBand="1"/>
      </w:tblPr>
      <w:tblGrid>
        <w:gridCol w:w="1681"/>
        <w:gridCol w:w="1492"/>
        <w:gridCol w:w="2160"/>
        <w:gridCol w:w="2000"/>
        <w:gridCol w:w="1309"/>
        <w:gridCol w:w="1309"/>
      </w:tblGrid>
      <w:tr w:rsidRPr="00A96056" w:rsidR="004718F6" w:rsidTr="007F02E0" w14:paraId="0C50D3E8" w14:textId="77777777">
        <w:trPr>
          <w:trHeight w:val="281"/>
        </w:trPr>
        <w:tc>
          <w:tcPr>
            <w:tcW w:w="1681" w:type="dxa"/>
            <w:tcBorders>
              <w:top w:val="single" w:color="000000" w:sz="4" w:space="0"/>
              <w:left w:val="single" w:color="000000" w:sz="4" w:space="0"/>
              <w:bottom w:val="single" w:color="000000" w:sz="4" w:space="0"/>
              <w:right w:val="single" w:color="000000" w:sz="4" w:space="0"/>
            </w:tcBorders>
            <w:shd w:val="clear" w:color="auto" w:fill="D9D9D9" w:themeFill="background1" w:themeFillShade="D9"/>
            <w:tcMar>
              <w:top w:w="11" w:type="dxa"/>
              <w:left w:w="11" w:type="dxa"/>
              <w:bottom w:w="0" w:type="dxa"/>
              <w:right w:w="11" w:type="dxa"/>
            </w:tcMar>
            <w:vAlign w:val="bottom"/>
            <w:hideMark/>
          </w:tcPr>
          <w:p w:rsidRPr="00A96056" w:rsidR="006265C6" w:rsidP="00B566B7" w:rsidRDefault="006265C6" w14:paraId="400D88C9" w14:textId="77777777">
            <w:pPr>
              <w:rPr>
                <w:rFonts w:asciiTheme="minorHAnsi" w:hAnsiTheme="minorHAnsi" w:cstheme="minorHAnsi"/>
                <w:b/>
                <w:szCs w:val="20"/>
              </w:rPr>
            </w:pPr>
            <w:r w:rsidRPr="00A96056">
              <w:rPr>
                <w:rFonts w:asciiTheme="minorHAnsi" w:hAnsiTheme="minorHAnsi" w:cstheme="minorHAnsi"/>
                <w:b/>
                <w:bCs/>
                <w:szCs w:val="20"/>
              </w:rPr>
              <w:t>Functionality</w:t>
            </w:r>
          </w:p>
        </w:tc>
        <w:tc>
          <w:tcPr>
            <w:tcW w:w="1492" w:type="dxa"/>
            <w:tcBorders>
              <w:top w:val="single" w:color="000000" w:sz="4" w:space="0"/>
              <w:left w:val="single" w:color="000000" w:sz="4" w:space="0"/>
              <w:bottom w:val="single" w:color="000000" w:sz="4" w:space="0"/>
              <w:right w:val="single" w:color="000000" w:sz="4" w:space="0"/>
            </w:tcBorders>
            <w:shd w:val="clear" w:color="auto" w:fill="D9D9D9" w:themeFill="background1" w:themeFillShade="D9"/>
            <w:tcMar>
              <w:top w:w="11" w:type="dxa"/>
              <w:left w:w="11" w:type="dxa"/>
              <w:bottom w:w="0" w:type="dxa"/>
              <w:right w:w="11" w:type="dxa"/>
            </w:tcMar>
            <w:vAlign w:val="bottom"/>
            <w:hideMark/>
          </w:tcPr>
          <w:p w:rsidRPr="00A96056" w:rsidR="006265C6" w:rsidP="00B566B7" w:rsidRDefault="006265C6" w14:paraId="624557DE" w14:textId="77777777">
            <w:pPr>
              <w:rPr>
                <w:rFonts w:asciiTheme="minorHAnsi" w:hAnsiTheme="minorHAnsi" w:cstheme="minorHAnsi"/>
                <w:b/>
                <w:szCs w:val="20"/>
              </w:rPr>
            </w:pPr>
            <w:r>
              <w:rPr>
                <w:rFonts w:asciiTheme="minorHAnsi" w:hAnsiTheme="minorHAnsi" w:cstheme="minorHAnsi"/>
                <w:b/>
                <w:bCs/>
                <w:szCs w:val="20"/>
              </w:rPr>
              <w:t>Functionality Ownership</w:t>
            </w:r>
          </w:p>
        </w:tc>
        <w:tc>
          <w:tcPr>
            <w:tcW w:w="2160" w:type="dxa"/>
            <w:tcBorders>
              <w:top w:val="single" w:color="000000" w:sz="4" w:space="0"/>
              <w:left w:val="single" w:color="000000" w:sz="4" w:space="0"/>
              <w:bottom w:val="single" w:color="000000" w:sz="4" w:space="0"/>
              <w:right w:val="single" w:color="000000" w:sz="4" w:space="0"/>
            </w:tcBorders>
            <w:shd w:val="clear" w:color="auto" w:fill="D9D9D9" w:themeFill="background1" w:themeFillShade="D9"/>
          </w:tcPr>
          <w:p w:rsidRPr="00A96056" w:rsidR="006265C6" w:rsidP="00B566B7" w:rsidRDefault="006265C6" w14:paraId="1948B91E" w14:textId="77777777">
            <w:pPr>
              <w:rPr>
                <w:rFonts w:asciiTheme="minorHAnsi" w:hAnsiTheme="minorHAnsi" w:cstheme="minorHAnsi"/>
                <w:b/>
                <w:bCs/>
                <w:szCs w:val="20"/>
              </w:rPr>
            </w:pPr>
            <w:r>
              <w:rPr>
                <w:rFonts w:asciiTheme="minorHAnsi" w:hAnsiTheme="minorHAnsi" w:cstheme="minorHAnsi"/>
                <w:b/>
                <w:bCs/>
                <w:szCs w:val="20"/>
              </w:rPr>
              <w:t>Current Tool</w:t>
            </w:r>
          </w:p>
        </w:tc>
        <w:tc>
          <w:tcPr>
            <w:tcW w:w="2000" w:type="dxa"/>
            <w:tcBorders>
              <w:top w:val="single" w:color="000000" w:sz="4" w:space="0"/>
              <w:left w:val="single" w:color="000000" w:sz="4" w:space="0"/>
              <w:bottom w:val="single" w:color="000000" w:sz="4" w:space="0"/>
              <w:right w:val="single" w:color="000000" w:sz="4" w:space="0"/>
            </w:tcBorders>
            <w:shd w:val="clear" w:color="auto" w:fill="D9D9D9" w:themeFill="background1" w:themeFillShade="D9"/>
            <w:tcMar>
              <w:top w:w="11" w:type="dxa"/>
              <w:left w:w="11" w:type="dxa"/>
              <w:bottom w:w="0" w:type="dxa"/>
              <w:right w:w="11" w:type="dxa"/>
            </w:tcMar>
            <w:vAlign w:val="bottom"/>
            <w:hideMark/>
          </w:tcPr>
          <w:p w:rsidRPr="00A96056" w:rsidR="006265C6" w:rsidP="00B566B7" w:rsidRDefault="006265C6" w14:paraId="15F262BB" w14:textId="77777777">
            <w:pPr>
              <w:rPr>
                <w:rFonts w:asciiTheme="minorHAnsi" w:hAnsiTheme="minorHAnsi" w:cstheme="minorHAnsi"/>
                <w:b/>
                <w:szCs w:val="20"/>
              </w:rPr>
            </w:pPr>
            <w:r>
              <w:rPr>
                <w:rFonts w:asciiTheme="minorHAnsi" w:hAnsiTheme="minorHAnsi" w:cstheme="minorHAnsi"/>
                <w:b/>
                <w:bCs/>
                <w:szCs w:val="20"/>
              </w:rPr>
              <w:t>Future Tool*</w:t>
            </w:r>
          </w:p>
        </w:tc>
        <w:tc>
          <w:tcPr>
            <w:tcW w:w="1309" w:type="dxa"/>
            <w:tcBorders>
              <w:top w:val="single" w:color="000000" w:sz="4" w:space="0"/>
              <w:left w:val="single" w:color="000000" w:sz="4" w:space="0"/>
              <w:bottom w:val="single" w:color="000000" w:sz="4" w:space="0"/>
              <w:right w:val="single" w:color="000000" w:sz="4" w:space="0"/>
            </w:tcBorders>
            <w:shd w:val="clear" w:color="auto" w:fill="D9D9D9" w:themeFill="background1" w:themeFillShade="D9"/>
          </w:tcPr>
          <w:p w:rsidR="006265C6" w:rsidP="00B566B7" w:rsidRDefault="006265C6" w14:paraId="0EC26792" w14:textId="77777777">
            <w:pPr>
              <w:rPr>
                <w:rFonts w:asciiTheme="minorHAnsi" w:hAnsiTheme="minorHAnsi" w:cstheme="minorHAnsi"/>
                <w:b/>
                <w:bCs/>
                <w:szCs w:val="20"/>
              </w:rPr>
            </w:pPr>
            <w:r>
              <w:rPr>
                <w:rFonts w:asciiTheme="minorHAnsi" w:hAnsiTheme="minorHAnsi" w:cstheme="minorHAnsi"/>
                <w:b/>
                <w:bCs/>
                <w:szCs w:val="20"/>
              </w:rPr>
              <w:t>Current Tool Ownership</w:t>
            </w:r>
          </w:p>
        </w:tc>
        <w:tc>
          <w:tcPr>
            <w:tcW w:w="1309" w:type="dxa"/>
            <w:tcBorders>
              <w:top w:val="single" w:color="000000" w:sz="4" w:space="0"/>
              <w:left w:val="single" w:color="000000" w:sz="4" w:space="0"/>
              <w:bottom w:val="single" w:color="000000" w:sz="4" w:space="0"/>
              <w:right w:val="single" w:color="000000" w:sz="4" w:space="0"/>
            </w:tcBorders>
            <w:shd w:val="clear" w:color="auto" w:fill="D9D9D9" w:themeFill="background1" w:themeFillShade="D9"/>
          </w:tcPr>
          <w:p w:rsidR="006265C6" w:rsidP="00B566B7" w:rsidRDefault="006265C6" w14:paraId="530BF207" w14:textId="77777777">
            <w:pPr>
              <w:rPr>
                <w:rFonts w:asciiTheme="minorHAnsi" w:hAnsiTheme="minorHAnsi" w:cstheme="minorHAnsi"/>
                <w:b/>
                <w:bCs/>
                <w:szCs w:val="20"/>
              </w:rPr>
            </w:pPr>
            <w:r>
              <w:rPr>
                <w:rFonts w:asciiTheme="minorHAnsi" w:hAnsiTheme="minorHAnsi" w:cstheme="minorHAnsi"/>
                <w:b/>
                <w:bCs/>
                <w:szCs w:val="20"/>
              </w:rPr>
              <w:t>Future Tool Ownership</w:t>
            </w:r>
          </w:p>
        </w:tc>
      </w:tr>
      <w:tr w:rsidRPr="00A96056" w:rsidR="004718F6" w:rsidTr="007F02E0" w14:paraId="77C042D4" w14:textId="77777777">
        <w:trPr>
          <w:trHeight w:val="281"/>
        </w:trPr>
        <w:tc>
          <w:tcPr>
            <w:tcW w:w="1681" w:type="dxa"/>
            <w:tcBorders>
              <w:top w:val="single" w:color="000000" w:sz="4" w:space="0"/>
              <w:left w:val="single" w:color="000000" w:sz="4" w:space="0"/>
              <w:bottom w:val="single" w:color="000000" w:sz="4" w:space="0"/>
              <w:right w:val="single" w:color="000000" w:sz="4" w:space="0"/>
            </w:tcBorders>
            <w:shd w:val="clear" w:color="auto" w:fill="auto"/>
            <w:tcMar>
              <w:top w:w="11" w:type="dxa"/>
              <w:left w:w="11" w:type="dxa"/>
              <w:bottom w:w="0" w:type="dxa"/>
              <w:right w:w="11" w:type="dxa"/>
            </w:tcMar>
            <w:vAlign w:val="bottom"/>
          </w:tcPr>
          <w:p w:rsidRPr="006265C6" w:rsidR="006265C6" w:rsidP="00B566B7" w:rsidRDefault="006265C6" w14:paraId="13DE2B33" w14:textId="77777777">
            <w:pPr>
              <w:rPr>
                <w:rFonts w:asciiTheme="minorHAnsi" w:hAnsiTheme="minorHAnsi" w:cstheme="minorHAnsi"/>
                <w:szCs w:val="20"/>
              </w:rPr>
            </w:pPr>
            <w:r>
              <w:rPr>
                <w:rFonts w:asciiTheme="minorHAnsi" w:hAnsiTheme="minorHAnsi" w:cstheme="minorHAnsi"/>
                <w:szCs w:val="20"/>
              </w:rPr>
              <w:t>Cloud Monitoring</w:t>
            </w:r>
          </w:p>
        </w:tc>
        <w:tc>
          <w:tcPr>
            <w:tcW w:w="1492" w:type="dxa"/>
            <w:tcBorders>
              <w:top w:val="single" w:color="000000" w:sz="4" w:space="0"/>
              <w:left w:val="single" w:color="000000" w:sz="4" w:space="0"/>
              <w:bottom w:val="single" w:color="000000" w:sz="4" w:space="0"/>
              <w:right w:val="single" w:color="000000" w:sz="4" w:space="0"/>
            </w:tcBorders>
            <w:shd w:val="clear" w:color="auto" w:fill="auto"/>
            <w:tcMar>
              <w:top w:w="11" w:type="dxa"/>
              <w:left w:w="11" w:type="dxa"/>
              <w:bottom w:w="0" w:type="dxa"/>
              <w:right w:w="11" w:type="dxa"/>
            </w:tcMar>
            <w:vAlign w:val="bottom"/>
          </w:tcPr>
          <w:p w:rsidRPr="006265C6" w:rsidR="006265C6" w:rsidP="00B566B7" w:rsidRDefault="00EE2A8E" w14:paraId="4D2BF4AE" w14:textId="77777777">
            <w:pPr>
              <w:rPr>
                <w:rFonts w:asciiTheme="minorHAnsi" w:hAnsiTheme="minorHAnsi" w:cstheme="minorHAnsi"/>
                <w:szCs w:val="20"/>
              </w:rPr>
            </w:pPr>
            <w:r>
              <w:rPr>
                <w:rFonts w:asciiTheme="minorHAnsi" w:hAnsiTheme="minorHAnsi" w:cstheme="minorHAnsi"/>
                <w:szCs w:val="20"/>
              </w:rPr>
              <w:t>Vendor</w:t>
            </w:r>
          </w:p>
        </w:tc>
        <w:tc>
          <w:tcPr>
            <w:tcW w:w="2160" w:type="dxa"/>
            <w:tcBorders>
              <w:top w:val="single" w:color="000000" w:sz="4" w:space="0"/>
              <w:left w:val="single" w:color="000000" w:sz="4" w:space="0"/>
              <w:bottom w:val="single" w:color="000000" w:sz="4" w:space="0"/>
              <w:right w:val="single" w:color="000000" w:sz="4" w:space="0"/>
            </w:tcBorders>
            <w:vAlign w:val="bottom"/>
          </w:tcPr>
          <w:p w:rsidRPr="006265C6" w:rsidR="006265C6" w:rsidP="00B566B7" w:rsidRDefault="006265C6" w14:paraId="2A56970C" w14:textId="77777777">
            <w:pPr>
              <w:rPr>
                <w:rFonts w:asciiTheme="minorHAnsi" w:hAnsiTheme="minorHAnsi" w:cstheme="minorHAnsi"/>
                <w:bCs/>
                <w:szCs w:val="20"/>
              </w:rPr>
            </w:pPr>
            <w:r>
              <w:rPr>
                <w:rFonts w:asciiTheme="minorHAnsi" w:hAnsiTheme="minorHAnsi" w:cstheme="minorHAnsi"/>
                <w:bCs/>
                <w:szCs w:val="20"/>
              </w:rPr>
              <w:t xml:space="preserve">AWS </w:t>
            </w:r>
            <w:proofErr w:type="spellStart"/>
            <w:r>
              <w:rPr>
                <w:rFonts w:asciiTheme="minorHAnsi" w:hAnsiTheme="minorHAnsi" w:cstheme="minorHAnsi"/>
                <w:bCs/>
                <w:szCs w:val="20"/>
              </w:rPr>
              <w:t>CloudWatch</w:t>
            </w:r>
            <w:proofErr w:type="spellEnd"/>
            <w:r>
              <w:rPr>
                <w:rFonts w:asciiTheme="minorHAnsi" w:hAnsiTheme="minorHAnsi" w:cstheme="minorHAnsi"/>
                <w:bCs/>
                <w:szCs w:val="20"/>
              </w:rPr>
              <w:t>, Azure Monitor</w:t>
            </w:r>
          </w:p>
        </w:tc>
        <w:tc>
          <w:tcPr>
            <w:tcW w:w="2000" w:type="dxa"/>
            <w:tcBorders>
              <w:top w:val="single" w:color="000000" w:sz="4" w:space="0"/>
              <w:left w:val="single" w:color="000000" w:sz="4" w:space="0"/>
              <w:bottom w:val="single" w:color="000000" w:sz="4" w:space="0"/>
              <w:right w:val="single" w:color="000000" w:sz="4" w:space="0"/>
            </w:tcBorders>
            <w:shd w:val="clear" w:color="auto" w:fill="0033A0"/>
            <w:tcMar>
              <w:top w:w="11" w:type="dxa"/>
              <w:left w:w="11" w:type="dxa"/>
              <w:bottom w:w="0" w:type="dxa"/>
              <w:right w:w="11" w:type="dxa"/>
            </w:tcMar>
            <w:vAlign w:val="bottom"/>
          </w:tcPr>
          <w:p w:rsidRPr="006265C6" w:rsidR="006265C6" w:rsidP="00B566B7" w:rsidRDefault="006265C6" w14:paraId="56ED670C" w14:textId="77777777">
            <w:pPr>
              <w:rPr>
                <w:rFonts w:asciiTheme="minorHAnsi" w:hAnsiTheme="minorHAnsi" w:cstheme="minorHAnsi"/>
                <w:szCs w:val="20"/>
              </w:rPr>
            </w:pPr>
            <w:r>
              <w:rPr>
                <w:rFonts w:asciiTheme="minorHAnsi" w:hAnsiTheme="minorHAnsi" w:cstheme="minorHAnsi"/>
                <w:bCs/>
                <w:szCs w:val="20"/>
              </w:rPr>
              <w:t xml:space="preserve">AWS </w:t>
            </w:r>
            <w:proofErr w:type="spellStart"/>
            <w:r>
              <w:rPr>
                <w:rFonts w:asciiTheme="minorHAnsi" w:hAnsiTheme="minorHAnsi" w:cstheme="minorHAnsi"/>
                <w:bCs/>
                <w:szCs w:val="20"/>
              </w:rPr>
              <w:t>CloudWatch</w:t>
            </w:r>
            <w:proofErr w:type="spellEnd"/>
            <w:r>
              <w:rPr>
                <w:rFonts w:asciiTheme="minorHAnsi" w:hAnsiTheme="minorHAnsi" w:cstheme="minorHAnsi"/>
                <w:bCs/>
                <w:szCs w:val="20"/>
              </w:rPr>
              <w:t>, Azure Monitor</w:t>
            </w:r>
          </w:p>
        </w:tc>
        <w:tc>
          <w:tcPr>
            <w:tcW w:w="1309" w:type="dxa"/>
            <w:tcBorders>
              <w:top w:val="single" w:color="000000" w:sz="4" w:space="0"/>
              <w:left w:val="single" w:color="000000" w:sz="4" w:space="0"/>
              <w:bottom w:val="single" w:color="000000" w:sz="4" w:space="0"/>
              <w:right w:val="single" w:color="000000" w:sz="4" w:space="0"/>
            </w:tcBorders>
            <w:shd w:val="clear" w:color="auto" w:fill="0033A0"/>
          </w:tcPr>
          <w:p w:rsidRPr="006265C6" w:rsidR="006265C6" w:rsidP="00B566B7" w:rsidRDefault="006265C6" w14:paraId="6C972055" w14:textId="77777777">
            <w:pPr>
              <w:rPr>
                <w:rFonts w:asciiTheme="minorHAnsi" w:hAnsiTheme="minorHAnsi" w:cstheme="minorHAnsi"/>
                <w:bCs/>
                <w:szCs w:val="20"/>
              </w:rPr>
            </w:pPr>
            <w:r>
              <w:rPr>
                <w:rFonts w:asciiTheme="minorHAnsi" w:hAnsiTheme="minorHAnsi" w:cstheme="minorHAnsi"/>
                <w:bCs/>
                <w:szCs w:val="20"/>
              </w:rPr>
              <w:t>BHF</w:t>
            </w:r>
          </w:p>
        </w:tc>
        <w:tc>
          <w:tcPr>
            <w:tcW w:w="1309" w:type="dxa"/>
            <w:tcBorders>
              <w:top w:val="single" w:color="000000" w:sz="4" w:space="0"/>
              <w:left w:val="single" w:color="000000" w:sz="4" w:space="0"/>
              <w:bottom w:val="single" w:color="000000" w:sz="4" w:space="0"/>
              <w:right w:val="single" w:color="000000" w:sz="4" w:space="0"/>
            </w:tcBorders>
            <w:shd w:val="clear" w:color="auto" w:fill="0033A0"/>
          </w:tcPr>
          <w:p w:rsidRPr="006265C6" w:rsidR="006265C6" w:rsidP="00B566B7" w:rsidRDefault="006265C6" w14:paraId="7CC04912" w14:textId="77777777">
            <w:pPr>
              <w:rPr>
                <w:rFonts w:asciiTheme="minorHAnsi" w:hAnsiTheme="minorHAnsi" w:cstheme="minorHAnsi"/>
                <w:bCs/>
                <w:szCs w:val="20"/>
              </w:rPr>
            </w:pPr>
            <w:r>
              <w:rPr>
                <w:rFonts w:asciiTheme="minorHAnsi" w:hAnsiTheme="minorHAnsi" w:cstheme="minorHAnsi"/>
                <w:bCs/>
                <w:szCs w:val="20"/>
              </w:rPr>
              <w:t>BHF</w:t>
            </w:r>
          </w:p>
        </w:tc>
      </w:tr>
      <w:tr w:rsidRPr="00A96056" w:rsidR="004718F6" w:rsidTr="007F02E0" w14:paraId="73735DAB" w14:textId="77777777">
        <w:trPr>
          <w:trHeight w:val="281"/>
        </w:trPr>
        <w:tc>
          <w:tcPr>
            <w:tcW w:w="1681" w:type="dxa"/>
            <w:tcBorders>
              <w:top w:val="single" w:color="000000" w:sz="4" w:space="0"/>
              <w:left w:val="single" w:color="000000" w:sz="4" w:space="0"/>
              <w:bottom w:val="single" w:color="000000" w:sz="4" w:space="0"/>
              <w:right w:val="single" w:color="000000" w:sz="4" w:space="0"/>
            </w:tcBorders>
            <w:shd w:val="clear" w:color="auto" w:fill="auto"/>
            <w:tcMar>
              <w:top w:w="11" w:type="dxa"/>
              <w:left w:w="11" w:type="dxa"/>
              <w:bottom w:w="0" w:type="dxa"/>
              <w:right w:w="11" w:type="dxa"/>
            </w:tcMar>
            <w:vAlign w:val="bottom"/>
          </w:tcPr>
          <w:p w:rsidRPr="006265C6" w:rsidR="006265C6" w:rsidP="00B566B7" w:rsidRDefault="006265C6" w14:paraId="25D0B2A2" w14:textId="77777777">
            <w:pPr>
              <w:rPr>
                <w:rFonts w:asciiTheme="minorHAnsi" w:hAnsiTheme="minorHAnsi" w:cstheme="minorHAnsi"/>
                <w:szCs w:val="20"/>
              </w:rPr>
            </w:pPr>
            <w:r>
              <w:rPr>
                <w:rFonts w:asciiTheme="minorHAnsi" w:hAnsiTheme="minorHAnsi" w:cstheme="minorHAnsi"/>
                <w:szCs w:val="20"/>
              </w:rPr>
              <w:t>OS, DB Monitoring</w:t>
            </w:r>
          </w:p>
        </w:tc>
        <w:tc>
          <w:tcPr>
            <w:tcW w:w="1492" w:type="dxa"/>
            <w:tcBorders>
              <w:top w:val="single" w:color="000000" w:sz="4" w:space="0"/>
              <w:left w:val="single" w:color="000000" w:sz="4" w:space="0"/>
              <w:bottom w:val="single" w:color="000000" w:sz="4" w:space="0"/>
              <w:right w:val="single" w:color="000000" w:sz="4" w:space="0"/>
            </w:tcBorders>
            <w:shd w:val="clear" w:color="auto" w:fill="auto"/>
            <w:tcMar>
              <w:top w:w="11" w:type="dxa"/>
              <w:left w:w="11" w:type="dxa"/>
              <w:bottom w:w="0" w:type="dxa"/>
              <w:right w:w="11" w:type="dxa"/>
            </w:tcMar>
            <w:vAlign w:val="bottom"/>
          </w:tcPr>
          <w:p w:rsidRPr="006265C6" w:rsidR="006265C6" w:rsidP="00B566B7" w:rsidRDefault="00EE2A8E" w14:paraId="5261AED1" w14:textId="77777777">
            <w:pPr>
              <w:rPr>
                <w:rFonts w:asciiTheme="minorHAnsi" w:hAnsiTheme="minorHAnsi" w:cstheme="minorHAnsi"/>
                <w:szCs w:val="20"/>
              </w:rPr>
            </w:pPr>
            <w:r>
              <w:rPr>
                <w:rFonts w:asciiTheme="minorHAnsi" w:hAnsiTheme="minorHAnsi" w:cstheme="minorHAnsi"/>
                <w:szCs w:val="20"/>
              </w:rPr>
              <w:t>Vendor</w:t>
            </w:r>
          </w:p>
        </w:tc>
        <w:tc>
          <w:tcPr>
            <w:tcW w:w="2160" w:type="dxa"/>
            <w:tcBorders>
              <w:top w:val="single" w:color="000000" w:sz="4" w:space="0"/>
              <w:left w:val="single" w:color="000000" w:sz="4" w:space="0"/>
              <w:bottom w:val="single" w:color="000000" w:sz="4" w:space="0"/>
              <w:right w:val="single" w:color="000000" w:sz="4" w:space="0"/>
            </w:tcBorders>
            <w:vAlign w:val="bottom"/>
          </w:tcPr>
          <w:p w:rsidRPr="006265C6" w:rsidR="006265C6" w:rsidP="00B566B7" w:rsidRDefault="006265C6" w14:paraId="087C6A16" w14:textId="77777777">
            <w:pPr>
              <w:rPr>
                <w:rFonts w:asciiTheme="minorHAnsi" w:hAnsiTheme="minorHAnsi" w:cstheme="minorHAnsi"/>
                <w:bCs/>
                <w:szCs w:val="20"/>
              </w:rPr>
            </w:pPr>
            <w:proofErr w:type="spellStart"/>
            <w:r>
              <w:rPr>
                <w:rFonts w:asciiTheme="minorHAnsi" w:hAnsiTheme="minorHAnsi" w:cstheme="minorHAnsi"/>
                <w:bCs/>
                <w:szCs w:val="20"/>
              </w:rPr>
              <w:t>Zabbix</w:t>
            </w:r>
            <w:proofErr w:type="spellEnd"/>
          </w:p>
        </w:tc>
        <w:tc>
          <w:tcPr>
            <w:tcW w:w="2000" w:type="dxa"/>
            <w:tcBorders>
              <w:top w:val="single" w:color="000000" w:sz="4" w:space="0"/>
              <w:left w:val="single" w:color="000000" w:sz="4" w:space="0"/>
              <w:bottom w:val="single" w:color="000000" w:sz="4" w:space="0"/>
              <w:right w:val="single" w:color="000000" w:sz="4" w:space="0"/>
            </w:tcBorders>
            <w:shd w:val="clear" w:color="auto" w:fill="0033A0"/>
            <w:tcMar>
              <w:top w:w="11" w:type="dxa"/>
              <w:left w:w="11" w:type="dxa"/>
              <w:bottom w:w="0" w:type="dxa"/>
              <w:right w:w="11" w:type="dxa"/>
            </w:tcMar>
            <w:vAlign w:val="bottom"/>
          </w:tcPr>
          <w:p w:rsidRPr="006265C6" w:rsidR="006265C6" w:rsidP="00B566B7" w:rsidRDefault="006265C6" w14:paraId="27FE7F86" w14:textId="77777777">
            <w:pPr>
              <w:rPr>
                <w:rFonts w:asciiTheme="minorHAnsi" w:hAnsiTheme="minorHAnsi" w:cstheme="minorHAnsi"/>
                <w:bCs/>
                <w:szCs w:val="20"/>
              </w:rPr>
            </w:pPr>
            <w:proofErr w:type="spellStart"/>
            <w:r>
              <w:rPr>
                <w:rFonts w:asciiTheme="minorHAnsi" w:hAnsiTheme="minorHAnsi" w:cstheme="minorHAnsi"/>
                <w:bCs/>
                <w:szCs w:val="20"/>
              </w:rPr>
              <w:t>Zabbix</w:t>
            </w:r>
            <w:proofErr w:type="spellEnd"/>
          </w:p>
        </w:tc>
        <w:tc>
          <w:tcPr>
            <w:tcW w:w="1309" w:type="dxa"/>
            <w:tcBorders>
              <w:top w:val="single" w:color="000000" w:sz="4" w:space="0"/>
              <w:left w:val="single" w:color="000000" w:sz="4" w:space="0"/>
              <w:bottom w:val="single" w:color="000000" w:sz="4" w:space="0"/>
              <w:right w:val="single" w:color="000000" w:sz="4" w:space="0"/>
            </w:tcBorders>
            <w:shd w:val="clear" w:color="auto" w:fill="0033A0"/>
          </w:tcPr>
          <w:p w:rsidRPr="006265C6" w:rsidR="006265C6" w:rsidP="00B566B7" w:rsidRDefault="006265C6" w14:paraId="696EEDA0" w14:textId="77777777">
            <w:pPr>
              <w:rPr>
                <w:rFonts w:asciiTheme="minorHAnsi" w:hAnsiTheme="minorHAnsi" w:cstheme="minorHAnsi"/>
                <w:bCs/>
                <w:szCs w:val="20"/>
              </w:rPr>
            </w:pPr>
            <w:r>
              <w:rPr>
                <w:rFonts w:asciiTheme="minorHAnsi" w:hAnsiTheme="minorHAnsi" w:cstheme="minorHAnsi"/>
                <w:bCs/>
                <w:szCs w:val="20"/>
              </w:rPr>
              <w:t>BHF</w:t>
            </w:r>
          </w:p>
        </w:tc>
        <w:tc>
          <w:tcPr>
            <w:tcW w:w="1309" w:type="dxa"/>
            <w:tcBorders>
              <w:top w:val="single" w:color="000000" w:sz="4" w:space="0"/>
              <w:left w:val="single" w:color="000000" w:sz="4" w:space="0"/>
              <w:bottom w:val="single" w:color="000000" w:sz="4" w:space="0"/>
              <w:right w:val="single" w:color="000000" w:sz="4" w:space="0"/>
            </w:tcBorders>
            <w:shd w:val="clear" w:color="auto" w:fill="0033A0"/>
          </w:tcPr>
          <w:p w:rsidRPr="006265C6" w:rsidR="006265C6" w:rsidP="00B566B7" w:rsidRDefault="006265C6" w14:paraId="5F9F0AEF" w14:textId="77777777">
            <w:pPr>
              <w:rPr>
                <w:rFonts w:asciiTheme="minorHAnsi" w:hAnsiTheme="minorHAnsi" w:cstheme="minorHAnsi"/>
                <w:bCs/>
                <w:szCs w:val="20"/>
              </w:rPr>
            </w:pPr>
            <w:r>
              <w:rPr>
                <w:rFonts w:asciiTheme="minorHAnsi" w:hAnsiTheme="minorHAnsi" w:cstheme="minorHAnsi"/>
                <w:bCs/>
                <w:szCs w:val="20"/>
              </w:rPr>
              <w:t>BHF</w:t>
            </w:r>
          </w:p>
        </w:tc>
      </w:tr>
      <w:tr w:rsidRPr="00A96056" w:rsidR="004718F6" w:rsidTr="007F02E0" w14:paraId="4D60458B" w14:textId="77777777">
        <w:trPr>
          <w:trHeight w:val="519"/>
        </w:trPr>
        <w:tc>
          <w:tcPr>
            <w:tcW w:w="1681" w:type="dxa"/>
            <w:tcBorders>
              <w:top w:val="single" w:color="000000" w:sz="4" w:space="0"/>
              <w:left w:val="single" w:color="000000" w:sz="4" w:space="0"/>
              <w:bottom w:val="single" w:color="000000" w:sz="4" w:space="0"/>
              <w:right w:val="single" w:color="000000" w:sz="4" w:space="0"/>
            </w:tcBorders>
            <w:shd w:val="clear" w:color="auto" w:fill="auto"/>
            <w:tcMar>
              <w:top w:w="11" w:type="dxa"/>
              <w:left w:w="11" w:type="dxa"/>
              <w:bottom w:w="0" w:type="dxa"/>
              <w:right w:w="11" w:type="dxa"/>
            </w:tcMar>
            <w:vAlign w:val="bottom"/>
          </w:tcPr>
          <w:p w:rsidRPr="006265C6" w:rsidR="006265C6" w:rsidP="00B566B7" w:rsidRDefault="006265C6" w14:paraId="2BDD6A13" w14:textId="77777777">
            <w:pPr>
              <w:rPr>
                <w:rFonts w:asciiTheme="minorHAnsi" w:hAnsiTheme="minorHAnsi" w:cstheme="minorHAnsi"/>
                <w:szCs w:val="20"/>
              </w:rPr>
            </w:pPr>
            <w:r>
              <w:rPr>
                <w:rFonts w:asciiTheme="minorHAnsi" w:hAnsiTheme="minorHAnsi" w:cstheme="minorHAnsi"/>
                <w:szCs w:val="20"/>
              </w:rPr>
              <w:t>Server, DB Backup</w:t>
            </w:r>
          </w:p>
        </w:tc>
        <w:tc>
          <w:tcPr>
            <w:tcW w:w="1492" w:type="dxa"/>
            <w:tcBorders>
              <w:top w:val="single" w:color="000000" w:sz="4" w:space="0"/>
              <w:left w:val="single" w:color="000000" w:sz="4" w:space="0"/>
              <w:bottom w:val="single" w:color="000000" w:sz="4" w:space="0"/>
              <w:right w:val="single" w:color="000000" w:sz="4" w:space="0"/>
            </w:tcBorders>
            <w:shd w:val="clear" w:color="auto" w:fill="auto"/>
            <w:tcMar>
              <w:top w:w="11" w:type="dxa"/>
              <w:left w:w="11" w:type="dxa"/>
              <w:bottom w:w="0" w:type="dxa"/>
              <w:right w:w="11" w:type="dxa"/>
            </w:tcMar>
            <w:vAlign w:val="bottom"/>
          </w:tcPr>
          <w:p w:rsidRPr="006265C6" w:rsidR="006265C6" w:rsidP="00BA24C5" w:rsidRDefault="00EE2A8E" w14:paraId="683B259B" w14:textId="77777777">
            <w:pPr>
              <w:rPr>
                <w:rFonts w:asciiTheme="minorHAnsi" w:hAnsiTheme="minorHAnsi" w:cstheme="minorHAnsi"/>
                <w:szCs w:val="20"/>
              </w:rPr>
            </w:pPr>
            <w:r>
              <w:rPr>
                <w:rFonts w:asciiTheme="minorHAnsi" w:hAnsiTheme="minorHAnsi" w:cstheme="minorHAnsi"/>
                <w:szCs w:val="20"/>
              </w:rPr>
              <w:t>Vendor</w:t>
            </w:r>
          </w:p>
        </w:tc>
        <w:tc>
          <w:tcPr>
            <w:tcW w:w="2160" w:type="dxa"/>
            <w:tcBorders>
              <w:top w:val="single" w:color="000000" w:sz="4" w:space="0"/>
              <w:left w:val="single" w:color="000000" w:sz="4" w:space="0"/>
              <w:bottom w:val="single" w:color="000000" w:sz="4" w:space="0"/>
              <w:right w:val="single" w:color="000000" w:sz="4" w:space="0"/>
            </w:tcBorders>
            <w:vAlign w:val="bottom"/>
          </w:tcPr>
          <w:p w:rsidRPr="006265C6" w:rsidR="006265C6" w:rsidP="00B566B7" w:rsidRDefault="006265C6" w14:paraId="401E88D2" w14:textId="77777777">
            <w:pPr>
              <w:rPr>
                <w:rFonts w:asciiTheme="minorHAnsi" w:hAnsiTheme="minorHAnsi" w:cstheme="minorHAnsi"/>
                <w:bCs/>
                <w:szCs w:val="20"/>
              </w:rPr>
            </w:pPr>
            <w:r>
              <w:rPr>
                <w:rFonts w:asciiTheme="minorHAnsi" w:hAnsiTheme="minorHAnsi" w:cstheme="minorHAnsi"/>
                <w:bCs/>
                <w:szCs w:val="20"/>
              </w:rPr>
              <w:t>Cloud Native Backup</w:t>
            </w:r>
          </w:p>
        </w:tc>
        <w:tc>
          <w:tcPr>
            <w:tcW w:w="2000" w:type="dxa"/>
            <w:tcBorders>
              <w:top w:val="single" w:color="000000" w:sz="4" w:space="0"/>
              <w:left w:val="single" w:color="000000" w:sz="4" w:space="0"/>
              <w:bottom w:val="single" w:color="000000" w:sz="4" w:space="0"/>
              <w:right w:val="single" w:color="000000" w:sz="4" w:space="0"/>
            </w:tcBorders>
            <w:shd w:val="clear" w:color="auto" w:fill="0033A0"/>
            <w:tcMar>
              <w:top w:w="11" w:type="dxa"/>
              <w:left w:w="11" w:type="dxa"/>
              <w:bottom w:w="0" w:type="dxa"/>
              <w:right w:w="11" w:type="dxa"/>
            </w:tcMar>
            <w:vAlign w:val="bottom"/>
          </w:tcPr>
          <w:p w:rsidRPr="006265C6" w:rsidR="006265C6" w:rsidP="00B566B7" w:rsidRDefault="006265C6" w14:paraId="6E73AE23" w14:textId="77777777">
            <w:pPr>
              <w:rPr>
                <w:rFonts w:asciiTheme="minorHAnsi" w:hAnsiTheme="minorHAnsi" w:cstheme="minorHAnsi"/>
                <w:bCs/>
                <w:szCs w:val="20"/>
              </w:rPr>
            </w:pPr>
            <w:r>
              <w:rPr>
                <w:rFonts w:asciiTheme="minorHAnsi" w:hAnsiTheme="minorHAnsi" w:cstheme="minorHAnsi"/>
                <w:bCs/>
                <w:szCs w:val="20"/>
              </w:rPr>
              <w:t>Cloud Native Backup</w:t>
            </w:r>
          </w:p>
        </w:tc>
        <w:tc>
          <w:tcPr>
            <w:tcW w:w="1309" w:type="dxa"/>
            <w:tcBorders>
              <w:top w:val="single" w:color="000000" w:sz="4" w:space="0"/>
              <w:left w:val="single" w:color="000000" w:sz="4" w:space="0"/>
              <w:bottom w:val="single" w:color="000000" w:sz="4" w:space="0"/>
              <w:right w:val="single" w:color="000000" w:sz="4" w:space="0"/>
            </w:tcBorders>
            <w:shd w:val="clear" w:color="auto" w:fill="0033A0"/>
          </w:tcPr>
          <w:p w:rsidRPr="006265C6" w:rsidR="006265C6" w:rsidP="00B566B7" w:rsidRDefault="006265C6" w14:paraId="66EC6A5A" w14:textId="77777777">
            <w:pPr>
              <w:rPr>
                <w:rFonts w:asciiTheme="minorHAnsi" w:hAnsiTheme="minorHAnsi" w:cstheme="minorHAnsi"/>
                <w:bCs/>
                <w:szCs w:val="20"/>
              </w:rPr>
            </w:pPr>
            <w:r>
              <w:rPr>
                <w:rFonts w:asciiTheme="minorHAnsi" w:hAnsiTheme="minorHAnsi" w:cstheme="minorHAnsi"/>
                <w:bCs/>
                <w:szCs w:val="20"/>
              </w:rPr>
              <w:t>BHF</w:t>
            </w:r>
          </w:p>
        </w:tc>
        <w:tc>
          <w:tcPr>
            <w:tcW w:w="1309" w:type="dxa"/>
            <w:tcBorders>
              <w:top w:val="single" w:color="000000" w:sz="4" w:space="0"/>
              <w:left w:val="single" w:color="000000" w:sz="4" w:space="0"/>
              <w:bottom w:val="single" w:color="000000" w:sz="4" w:space="0"/>
              <w:right w:val="single" w:color="000000" w:sz="4" w:space="0"/>
            </w:tcBorders>
            <w:shd w:val="clear" w:color="auto" w:fill="0033A0"/>
          </w:tcPr>
          <w:p w:rsidRPr="006265C6" w:rsidR="006265C6" w:rsidP="00B566B7" w:rsidRDefault="006265C6" w14:paraId="16B8DF6E" w14:textId="77777777">
            <w:pPr>
              <w:rPr>
                <w:rFonts w:asciiTheme="minorHAnsi" w:hAnsiTheme="minorHAnsi" w:cstheme="minorHAnsi"/>
                <w:bCs/>
                <w:szCs w:val="20"/>
              </w:rPr>
            </w:pPr>
            <w:commentRangeStart w:id="1"/>
            <w:r>
              <w:rPr>
                <w:rFonts w:asciiTheme="minorHAnsi" w:hAnsiTheme="minorHAnsi" w:cstheme="minorHAnsi"/>
                <w:bCs/>
                <w:szCs w:val="20"/>
              </w:rPr>
              <w:t>BHF</w:t>
            </w:r>
            <w:commentRangeEnd w:id="1"/>
            <w:r w:rsidR="007F02E0">
              <w:rPr>
                <w:rStyle w:val="CommentReference"/>
              </w:rPr>
              <w:commentReference w:id="1"/>
            </w:r>
          </w:p>
        </w:tc>
      </w:tr>
      <w:tr w:rsidRPr="00A96056" w:rsidR="004718F6" w:rsidTr="007F02E0" w14:paraId="479E0F15" w14:textId="77777777">
        <w:trPr>
          <w:trHeight w:val="281"/>
        </w:trPr>
        <w:tc>
          <w:tcPr>
            <w:tcW w:w="1681" w:type="dxa"/>
            <w:tcBorders>
              <w:top w:val="single" w:color="000000" w:sz="4" w:space="0"/>
              <w:left w:val="single" w:color="000000" w:sz="4" w:space="0"/>
              <w:bottom w:val="single" w:color="000000" w:sz="4" w:space="0"/>
              <w:right w:val="single" w:color="000000" w:sz="4" w:space="0"/>
            </w:tcBorders>
            <w:shd w:val="clear" w:color="auto" w:fill="auto"/>
            <w:tcMar>
              <w:top w:w="11" w:type="dxa"/>
              <w:left w:w="11" w:type="dxa"/>
              <w:bottom w:w="0" w:type="dxa"/>
              <w:right w:w="11" w:type="dxa"/>
            </w:tcMar>
            <w:vAlign w:val="bottom"/>
          </w:tcPr>
          <w:p w:rsidRPr="006265C6" w:rsidR="006265C6" w:rsidP="00B566B7" w:rsidRDefault="007424AA" w14:paraId="0158C363" w14:textId="77777777">
            <w:pPr>
              <w:rPr>
                <w:rFonts w:asciiTheme="minorHAnsi" w:hAnsiTheme="minorHAnsi" w:cstheme="minorHAnsi"/>
                <w:szCs w:val="20"/>
              </w:rPr>
            </w:pPr>
            <w:r>
              <w:rPr>
                <w:rFonts w:asciiTheme="minorHAnsi" w:hAnsiTheme="minorHAnsi" w:cstheme="minorHAnsi"/>
                <w:szCs w:val="20"/>
              </w:rPr>
              <w:t>Windows Server Patch Management</w:t>
            </w:r>
          </w:p>
        </w:tc>
        <w:tc>
          <w:tcPr>
            <w:tcW w:w="1492" w:type="dxa"/>
            <w:tcBorders>
              <w:top w:val="single" w:color="000000" w:sz="4" w:space="0"/>
              <w:left w:val="single" w:color="000000" w:sz="4" w:space="0"/>
              <w:bottom w:val="single" w:color="000000" w:sz="4" w:space="0"/>
              <w:right w:val="single" w:color="000000" w:sz="4" w:space="0"/>
            </w:tcBorders>
            <w:shd w:val="clear" w:color="auto" w:fill="auto"/>
            <w:tcMar>
              <w:top w:w="11" w:type="dxa"/>
              <w:left w:w="11" w:type="dxa"/>
              <w:bottom w:w="0" w:type="dxa"/>
              <w:right w:w="11" w:type="dxa"/>
            </w:tcMar>
            <w:vAlign w:val="bottom"/>
          </w:tcPr>
          <w:p w:rsidRPr="006265C6" w:rsidR="006265C6" w:rsidP="00BA24C5" w:rsidRDefault="00EE2A8E" w14:paraId="454C50EE" w14:textId="77777777">
            <w:pPr>
              <w:rPr>
                <w:rFonts w:asciiTheme="minorHAnsi" w:hAnsiTheme="minorHAnsi" w:cstheme="minorHAnsi"/>
                <w:szCs w:val="20"/>
              </w:rPr>
            </w:pPr>
            <w:r>
              <w:rPr>
                <w:rFonts w:asciiTheme="minorHAnsi" w:hAnsiTheme="minorHAnsi" w:cstheme="minorHAnsi"/>
                <w:szCs w:val="20"/>
              </w:rPr>
              <w:t>Vendor</w:t>
            </w:r>
          </w:p>
        </w:tc>
        <w:tc>
          <w:tcPr>
            <w:tcW w:w="2160" w:type="dxa"/>
            <w:tcBorders>
              <w:top w:val="single" w:color="000000" w:sz="4" w:space="0"/>
              <w:left w:val="single" w:color="000000" w:sz="4" w:space="0"/>
              <w:bottom w:val="single" w:color="000000" w:sz="4" w:space="0"/>
              <w:right w:val="single" w:color="000000" w:sz="4" w:space="0"/>
            </w:tcBorders>
            <w:vAlign w:val="bottom"/>
          </w:tcPr>
          <w:p w:rsidRPr="006265C6" w:rsidR="006265C6" w:rsidP="00B566B7" w:rsidRDefault="007424AA" w14:paraId="1BC99B7F" w14:textId="77777777">
            <w:pPr>
              <w:rPr>
                <w:rFonts w:asciiTheme="minorHAnsi" w:hAnsiTheme="minorHAnsi" w:cstheme="minorHAnsi"/>
                <w:bCs/>
                <w:szCs w:val="20"/>
              </w:rPr>
            </w:pPr>
            <w:r>
              <w:rPr>
                <w:rFonts w:asciiTheme="minorHAnsi" w:hAnsiTheme="minorHAnsi" w:cstheme="minorHAnsi"/>
                <w:bCs/>
                <w:szCs w:val="20"/>
              </w:rPr>
              <w:t>IBM Big Fix</w:t>
            </w:r>
          </w:p>
        </w:tc>
        <w:tc>
          <w:tcPr>
            <w:tcW w:w="2000" w:type="dxa"/>
            <w:tcBorders>
              <w:top w:val="single" w:color="000000" w:sz="4" w:space="0"/>
              <w:left w:val="single" w:color="000000" w:sz="4" w:space="0"/>
              <w:bottom w:val="single" w:color="000000" w:sz="4" w:space="0"/>
              <w:right w:val="single" w:color="000000" w:sz="4" w:space="0"/>
            </w:tcBorders>
            <w:shd w:val="clear" w:color="auto" w:fill="0033A0"/>
            <w:tcMar>
              <w:top w:w="11" w:type="dxa"/>
              <w:left w:w="11" w:type="dxa"/>
              <w:bottom w:w="0" w:type="dxa"/>
              <w:right w:w="11" w:type="dxa"/>
            </w:tcMar>
            <w:vAlign w:val="bottom"/>
          </w:tcPr>
          <w:p w:rsidRPr="006265C6" w:rsidR="006265C6" w:rsidP="00BA24C5" w:rsidRDefault="007424AA" w14:paraId="205F1EB2" w14:textId="77777777">
            <w:pPr>
              <w:rPr>
                <w:rFonts w:asciiTheme="minorHAnsi" w:hAnsiTheme="minorHAnsi" w:cstheme="minorHAnsi"/>
                <w:bCs/>
                <w:szCs w:val="20"/>
              </w:rPr>
            </w:pPr>
            <w:r>
              <w:rPr>
                <w:rFonts w:asciiTheme="minorHAnsi" w:hAnsiTheme="minorHAnsi" w:cstheme="minorHAnsi"/>
                <w:bCs/>
                <w:szCs w:val="20"/>
              </w:rPr>
              <w:t>Microsoft SCCM</w:t>
            </w:r>
          </w:p>
        </w:tc>
        <w:tc>
          <w:tcPr>
            <w:tcW w:w="1309" w:type="dxa"/>
            <w:tcBorders>
              <w:top w:val="single" w:color="000000" w:sz="4" w:space="0"/>
              <w:left w:val="single" w:color="000000" w:sz="4" w:space="0"/>
              <w:bottom w:val="single" w:color="000000" w:sz="4" w:space="0"/>
              <w:right w:val="single" w:color="000000" w:sz="4" w:space="0"/>
            </w:tcBorders>
            <w:shd w:val="clear" w:color="auto" w:fill="0033A0"/>
          </w:tcPr>
          <w:p w:rsidRPr="006265C6" w:rsidR="006265C6" w:rsidP="00B566B7" w:rsidRDefault="007424AA" w14:paraId="7C29580B" w14:textId="77777777">
            <w:pPr>
              <w:rPr>
                <w:rFonts w:asciiTheme="minorHAnsi" w:hAnsiTheme="minorHAnsi" w:cstheme="minorHAnsi"/>
                <w:bCs/>
                <w:szCs w:val="20"/>
              </w:rPr>
            </w:pPr>
            <w:r>
              <w:rPr>
                <w:rFonts w:asciiTheme="minorHAnsi" w:hAnsiTheme="minorHAnsi" w:cstheme="minorHAnsi"/>
                <w:bCs/>
                <w:szCs w:val="20"/>
              </w:rPr>
              <w:t>BHF</w:t>
            </w:r>
          </w:p>
        </w:tc>
        <w:tc>
          <w:tcPr>
            <w:tcW w:w="1309" w:type="dxa"/>
            <w:tcBorders>
              <w:top w:val="single" w:color="000000" w:sz="4" w:space="0"/>
              <w:left w:val="single" w:color="000000" w:sz="4" w:space="0"/>
              <w:bottom w:val="single" w:color="000000" w:sz="4" w:space="0"/>
              <w:right w:val="single" w:color="000000" w:sz="4" w:space="0"/>
            </w:tcBorders>
            <w:shd w:val="clear" w:color="auto" w:fill="0033A0"/>
          </w:tcPr>
          <w:p w:rsidRPr="006265C6" w:rsidR="006265C6" w:rsidP="00B566B7" w:rsidRDefault="007424AA" w14:paraId="5923A5D7" w14:textId="77777777">
            <w:pPr>
              <w:rPr>
                <w:rFonts w:asciiTheme="minorHAnsi" w:hAnsiTheme="minorHAnsi" w:cstheme="minorHAnsi"/>
                <w:bCs/>
                <w:szCs w:val="20"/>
              </w:rPr>
            </w:pPr>
            <w:r>
              <w:rPr>
                <w:rFonts w:asciiTheme="minorHAnsi" w:hAnsiTheme="minorHAnsi" w:cstheme="minorHAnsi"/>
                <w:bCs/>
                <w:szCs w:val="20"/>
              </w:rPr>
              <w:t>BHF</w:t>
            </w:r>
          </w:p>
        </w:tc>
      </w:tr>
      <w:tr w:rsidRPr="00A96056" w:rsidR="004718F6" w:rsidTr="007F02E0" w14:paraId="3E532748" w14:textId="77777777">
        <w:trPr>
          <w:trHeight w:val="281"/>
        </w:trPr>
        <w:tc>
          <w:tcPr>
            <w:tcW w:w="1681" w:type="dxa"/>
            <w:tcBorders>
              <w:top w:val="single" w:color="000000" w:sz="4" w:space="0"/>
              <w:left w:val="single" w:color="000000" w:sz="4" w:space="0"/>
              <w:bottom w:val="single" w:color="000000" w:sz="4" w:space="0"/>
              <w:right w:val="single" w:color="000000" w:sz="4" w:space="0"/>
            </w:tcBorders>
            <w:shd w:val="clear" w:color="auto" w:fill="auto"/>
            <w:tcMar>
              <w:top w:w="11" w:type="dxa"/>
              <w:left w:w="11" w:type="dxa"/>
              <w:bottom w:w="0" w:type="dxa"/>
              <w:right w:w="11" w:type="dxa"/>
            </w:tcMar>
            <w:vAlign w:val="bottom"/>
          </w:tcPr>
          <w:p w:rsidRPr="006265C6" w:rsidR="007F02E0" w:rsidP="007F02E0" w:rsidRDefault="007F02E0" w14:paraId="15B57AA3" w14:textId="77777777">
            <w:pPr>
              <w:rPr>
                <w:rFonts w:asciiTheme="minorHAnsi" w:hAnsiTheme="minorHAnsi" w:cstheme="minorHAnsi"/>
                <w:szCs w:val="20"/>
              </w:rPr>
            </w:pPr>
            <w:r>
              <w:rPr>
                <w:rFonts w:asciiTheme="minorHAnsi" w:hAnsiTheme="minorHAnsi" w:cstheme="minorHAnsi"/>
                <w:szCs w:val="20"/>
              </w:rPr>
              <w:t>Linux Server Patch Management</w:t>
            </w:r>
          </w:p>
        </w:tc>
        <w:tc>
          <w:tcPr>
            <w:tcW w:w="1492" w:type="dxa"/>
            <w:tcBorders>
              <w:top w:val="single" w:color="000000" w:sz="4" w:space="0"/>
              <w:left w:val="single" w:color="000000" w:sz="4" w:space="0"/>
              <w:bottom w:val="single" w:color="000000" w:sz="4" w:space="0"/>
              <w:right w:val="single" w:color="000000" w:sz="4" w:space="0"/>
            </w:tcBorders>
            <w:shd w:val="clear" w:color="auto" w:fill="auto"/>
            <w:tcMar>
              <w:top w:w="11" w:type="dxa"/>
              <w:left w:w="11" w:type="dxa"/>
              <w:bottom w:w="0" w:type="dxa"/>
              <w:right w:w="11" w:type="dxa"/>
            </w:tcMar>
            <w:vAlign w:val="bottom"/>
          </w:tcPr>
          <w:p w:rsidRPr="006265C6" w:rsidR="007F02E0" w:rsidP="00BA24C5" w:rsidRDefault="00EE2A8E" w14:paraId="6E2E892B" w14:textId="77777777">
            <w:pPr>
              <w:rPr>
                <w:rFonts w:asciiTheme="minorHAnsi" w:hAnsiTheme="minorHAnsi" w:cstheme="minorHAnsi"/>
                <w:szCs w:val="20"/>
              </w:rPr>
            </w:pPr>
            <w:r>
              <w:rPr>
                <w:rFonts w:asciiTheme="minorHAnsi" w:hAnsiTheme="minorHAnsi" w:cstheme="minorHAnsi"/>
                <w:szCs w:val="20"/>
              </w:rPr>
              <w:t>Vendor</w:t>
            </w:r>
          </w:p>
        </w:tc>
        <w:tc>
          <w:tcPr>
            <w:tcW w:w="2160" w:type="dxa"/>
            <w:tcBorders>
              <w:top w:val="single" w:color="000000" w:sz="4" w:space="0"/>
              <w:left w:val="single" w:color="000000" w:sz="4" w:space="0"/>
              <w:bottom w:val="single" w:color="000000" w:sz="4" w:space="0"/>
              <w:right w:val="single" w:color="000000" w:sz="4" w:space="0"/>
            </w:tcBorders>
            <w:vAlign w:val="bottom"/>
          </w:tcPr>
          <w:p w:rsidRPr="006265C6" w:rsidR="007F02E0" w:rsidP="007F02E0" w:rsidRDefault="007F02E0" w14:paraId="0A511B2E" w14:textId="77777777">
            <w:pPr>
              <w:rPr>
                <w:rFonts w:asciiTheme="minorHAnsi" w:hAnsiTheme="minorHAnsi" w:cstheme="minorHAnsi"/>
                <w:bCs/>
                <w:szCs w:val="20"/>
              </w:rPr>
            </w:pPr>
            <w:r>
              <w:rPr>
                <w:rFonts w:asciiTheme="minorHAnsi" w:hAnsiTheme="minorHAnsi" w:cstheme="minorHAnsi"/>
                <w:bCs/>
                <w:szCs w:val="20"/>
              </w:rPr>
              <w:t>Red Hat Satellite</w:t>
            </w:r>
          </w:p>
        </w:tc>
        <w:tc>
          <w:tcPr>
            <w:tcW w:w="2000" w:type="dxa"/>
            <w:tcBorders>
              <w:top w:val="single" w:color="000000" w:sz="4" w:space="0"/>
              <w:left w:val="single" w:color="000000" w:sz="4" w:space="0"/>
              <w:bottom w:val="single" w:color="000000" w:sz="4" w:space="0"/>
              <w:right w:val="single" w:color="000000" w:sz="4" w:space="0"/>
            </w:tcBorders>
            <w:shd w:val="clear" w:color="auto" w:fill="0033A0"/>
            <w:tcMar>
              <w:top w:w="11" w:type="dxa"/>
              <w:left w:w="11" w:type="dxa"/>
              <w:bottom w:w="0" w:type="dxa"/>
              <w:right w:w="11" w:type="dxa"/>
            </w:tcMar>
            <w:vAlign w:val="bottom"/>
          </w:tcPr>
          <w:p w:rsidRPr="006265C6" w:rsidR="007F02E0" w:rsidP="007F02E0" w:rsidRDefault="007F02E0" w14:paraId="648C5E32" w14:textId="77777777">
            <w:pPr>
              <w:rPr>
                <w:rFonts w:asciiTheme="minorHAnsi" w:hAnsiTheme="minorHAnsi" w:cstheme="minorHAnsi"/>
                <w:bCs/>
                <w:szCs w:val="20"/>
              </w:rPr>
            </w:pPr>
            <w:r>
              <w:rPr>
                <w:rFonts w:asciiTheme="minorHAnsi" w:hAnsiTheme="minorHAnsi" w:cstheme="minorHAnsi"/>
                <w:bCs/>
                <w:szCs w:val="20"/>
              </w:rPr>
              <w:t>Red Hat Satellite</w:t>
            </w:r>
          </w:p>
        </w:tc>
        <w:tc>
          <w:tcPr>
            <w:tcW w:w="1309" w:type="dxa"/>
            <w:tcBorders>
              <w:top w:val="single" w:color="000000" w:sz="4" w:space="0"/>
              <w:left w:val="single" w:color="000000" w:sz="4" w:space="0"/>
              <w:bottom w:val="single" w:color="000000" w:sz="4" w:space="0"/>
              <w:right w:val="single" w:color="000000" w:sz="4" w:space="0"/>
            </w:tcBorders>
            <w:shd w:val="clear" w:color="auto" w:fill="0033A0"/>
          </w:tcPr>
          <w:p w:rsidRPr="006265C6" w:rsidR="007F02E0" w:rsidP="007F02E0" w:rsidRDefault="007F02E0" w14:paraId="78067DA0" w14:textId="77777777">
            <w:pPr>
              <w:rPr>
                <w:rFonts w:asciiTheme="minorHAnsi" w:hAnsiTheme="minorHAnsi" w:cstheme="minorHAnsi"/>
                <w:bCs/>
                <w:szCs w:val="20"/>
              </w:rPr>
            </w:pPr>
            <w:r w:rsidRPr="00056E1C">
              <w:rPr>
                <w:rFonts w:asciiTheme="minorHAnsi" w:hAnsiTheme="minorHAnsi" w:cstheme="minorHAnsi"/>
                <w:bCs/>
                <w:szCs w:val="20"/>
              </w:rPr>
              <w:t>BHF</w:t>
            </w:r>
          </w:p>
        </w:tc>
        <w:tc>
          <w:tcPr>
            <w:tcW w:w="1309" w:type="dxa"/>
            <w:tcBorders>
              <w:top w:val="single" w:color="000000" w:sz="4" w:space="0"/>
              <w:left w:val="single" w:color="000000" w:sz="4" w:space="0"/>
              <w:bottom w:val="single" w:color="000000" w:sz="4" w:space="0"/>
              <w:right w:val="single" w:color="000000" w:sz="4" w:space="0"/>
            </w:tcBorders>
            <w:shd w:val="clear" w:color="auto" w:fill="0033A0"/>
          </w:tcPr>
          <w:p w:rsidRPr="006265C6" w:rsidR="007F02E0" w:rsidP="007F02E0" w:rsidRDefault="007F02E0" w14:paraId="2C0E5EAF" w14:textId="77777777">
            <w:pPr>
              <w:rPr>
                <w:rFonts w:asciiTheme="minorHAnsi" w:hAnsiTheme="minorHAnsi" w:cstheme="minorHAnsi"/>
                <w:bCs/>
                <w:szCs w:val="20"/>
              </w:rPr>
            </w:pPr>
            <w:r w:rsidRPr="00056E1C">
              <w:rPr>
                <w:rFonts w:asciiTheme="minorHAnsi" w:hAnsiTheme="minorHAnsi" w:cstheme="minorHAnsi"/>
                <w:bCs/>
                <w:szCs w:val="20"/>
              </w:rPr>
              <w:t>BHF</w:t>
            </w:r>
          </w:p>
        </w:tc>
      </w:tr>
      <w:tr w:rsidRPr="00A96056" w:rsidR="004718F6" w:rsidTr="007F02E0" w14:paraId="5FAA21B5" w14:textId="77777777">
        <w:trPr>
          <w:trHeight w:val="281"/>
        </w:trPr>
        <w:tc>
          <w:tcPr>
            <w:tcW w:w="1681" w:type="dxa"/>
            <w:tcBorders>
              <w:top w:val="single" w:color="000000" w:sz="4" w:space="0"/>
              <w:left w:val="single" w:color="000000" w:sz="4" w:space="0"/>
              <w:bottom w:val="single" w:color="000000" w:sz="4" w:space="0"/>
              <w:right w:val="single" w:color="000000" w:sz="4" w:space="0"/>
            </w:tcBorders>
            <w:shd w:val="clear" w:color="auto" w:fill="auto"/>
            <w:tcMar>
              <w:top w:w="11" w:type="dxa"/>
              <w:left w:w="11" w:type="dxa"/>
              <w:bottom w:w="0" w:type="dxa"/>
              <w:right w:w="11" w:type="dxa"/>
            </w:tcMar>
            <w:vAlign w:val="bottom"/>
          </w:tcPr>
          <w:p w:rsidRPr="006265C6" w:rsidR="006265C6" w:rsidP="00B566B7" w:rsidRDefault="007424AA" w14:paraId="1716C87B" w14:textId="77777777">
            <w:pPr>
              <w:rPr>
                <w:rFonts w:asciiTheme="minorHAnsi" w:hAnsiTheme="minorHAnsi" w:cstheme="minorHAnsi"/>
                <w:szCs w:val="20"/>
              </w:rPr>
            </w:pPr>
            <w:r>
              <w:rPr>
                <w:rFonts w:asciiTheme="minorHAnsi" w:hAnsiTheme="minorHAnsi" w:cstheme="minorHAnsi"/>
                <w:szCs w:val="20"/>
              </w:rPr>
              <w:t>Cloud Economics</w:t>
            </w:r>
          </w:p>
        </w:tc>
        <w:tc>
          <w:tcPr>
            <w:tcW w:w="1492" w:type="dxa"/>
            <w:tcBorders>
              <w:top w:val="single" w:color="000000" w:sz="4" w:space="0"/>
              <w:left w:val="single" w:color="000000" w:sz="4" w:space="0"/>
              <w:bottom w:val="single" w:color="000000" w:sz="4" w:space="0"/>
              <w:right w:val="single" w:color="000000" w:sz="4" w:space="0"/>
            </w:tcBorders>
            <w:shd w:val="clear" w:color="auto" w:fill="auto"/>
            <w:tcMar>
              <w:top w:w="11" w:type="dxa"/>
              <w:left w:w="11" w:type="dxa"/>
              <w:bottom w:w="0" w:type="dxa"/>
              <w:right w:w="11" w:type="dxa"/>
            </w:tcMar>
            <w:vAlign w:val="bottom"/>
          </w:tcPr>
          <w:p w:rsidRPr="006265C6" w:rsidR="006265C6" w:rsidP="00BA24C5" w:rsidRDefault="00EE2A8E" w14:paraId="6015C98F" w14:textId="77777777">
            <w:pPr>
              <w:rPr>
                <w:rFonts w:asciiTheme="minorHAnsi" w:hAnsiTheme="minorHAnsi" w:cstheme="minorHAnsi"/>
                <w:szCs w:val="20"/>
              </w:rPr>
            </w:pPr>
            <w:r>
              <w:rPr>
                <w:rFonts w:asciiTheme="minorHAnsi" w:hAnsiTheme="minorHAnsi" w:cstheme="minorHAnsi"/>
                <w:szCs w:val="20"/>
              </w:rPr>
              <w:t>Vendor</w:t>
            </w:r>
          </w:p>
        </w:tc>
        <w:tc>
          <w:tcPr>
            <w:tcW w:w="2160" w:type="dxa"/>
            <w:tcBorders>
              <w:top w:val="single" w:color="000000" w:sz="4" w:space="0"/>
              <w:left w:val="single" w:color="000000" w:sz="4" w:space="0"/>
              <w:bottom w:val="single" w:color="000000" w:sz="4" w:space="0"/>
              <w:right w:val="single" w:color="000000" w:sz="4" w:space="0"/>
            </w:tcBorders>
            <w:vAlign w:val="bottom"/>
          </w:tcPr>
          <w:p w:rsidRPr="006265C6" w:rsidR="006265C6" w:rsidP="00B566B7" w:rsidRDefault="007424AA" w14:paraId="3EE2599A" w14:textId="77777777">
            <w:pPr>
              <w:rPr>
                <w:rFonts w:asciiTheme="minorHAnsi" w:hAnsiTheme="minorHAnsi" w:cstheme="minorHAnsi"/>
                <w:bCs/>
                <w:szCs w:val="20"/>
              </w:rPr>
            </w:pPr>
            <w:r>
              <w:rPr>
                <w:rFonts w:asciiTheme="minorHAnsi" w:hAnsiTheme="minorHAnsi" w:cstheme="minorHAnsi"/>
                <w:bCs/>
                <w:szCs w:val="20"/>
              </w:rPr>
              <w:t>- Not available-</w:t>
            </w:r>
          </w:p>
        </w:tc>
        <w:tc>
          <w:tcPr>
            <w:tcW w:w="2000" w:type="dxa"/>
            <w:tcBorders>
              <w:top w:val="single" w:color="000000" w:sz="4" w:space="0"/>
              <w:left w:val="single" w:color="000000" w:sz="4" w:space="0"/>
              <w:bottom w:val="single" w:color="000000" w:sz="4" w:space="0"/>
              <w:right w:val="single" w:color="000000" w:sz="4" w:space="0"/>
            </w:tcBorders>
            <w:shd w:val="clear" w:color="auto" w:fill="0033A0"/>
            <w:tcMar>
              <w:top w:w="11" w:type="dxa"/>
              <w:left w:w="11" w:type="dxa"/>
              <w:bottom w:w="0" w:type="dxa"/>
              <w:right w:w="11" w:type="dxa"/>
            </w:tcMar>
            <w:vAlign w:val="bottom"/>
          </w:tcPr>
          <w:p w:rsidRPr="006265C6" w:rsidR="006265C6" w:rsidP="00586065" w:rsidRDefault="007424AA" w14:paraId="0C943CF2" w14:textId="77777777">
            <w:pPr>
              <w:rPr>
                <w:rFonts w:asciiTheme="minorHAnsi" w:hAnsiTheme="minorHAnsi" w:cstheme="minorHAnsi"/>
                <w:bCs/>
                <w:szCs w:val="20"/>
              </w:rPr>
            </w:pPr>
            <w:r>
              <w:rPr>
                <w:rFonts w:asciiTheme="minorHAnsi" w:hAnsiTheme="minorHAnsi" w:cstheme="minorHAnsi"/>
                <w:bCs/>
                <w:szCs w:val="20"/>
              </w:rPr>
              <w:t>Azure Cost Management</w:t>
            </w:r>
          </w:p>
        </w:tc>
        <w:tc>
          <w:tcPr>
            <w:tcW w:w="1309" w:type="dxa"/>
            <w:tcBorders>
              <w:top w:val="single" w:color="000000" w:sz="4" w:space="0"/>
              <w:left w:val="single" w:color="000000" w:sz="4" w:space="0"/>
              <w:bottom w:val="single" w:color="000000" w:sz="4" w:space="0"/>
              <w:right w:val="single" w:color="000000" w:sz="4" w:space="0"/>
            </w:tcBorders>
            <w:shd w:val="clear" w:color="auto" w:fill="0033A0"/>
          </w:tcPr>
          <w:p w:rsidRPr="006265C6" w:rsidR="006265C6" w:rsidP="00B566B7" w:rsidRDefault="007F02E0" w14:paraId="2DF2B4C8" w14:textId="77777777">
            <w:pPr>
              <w:rPr>
                <w:rFonts w:asciiTheme="minorHAnsi" w:hAnsiTheme="minorHAnsi" w:cstheme="minorHAnsi"/>
                <w:bCs/>
                <w:szCs w:val="20"/>
              </w:rPr>
            </w:pPr>
            <w:r>
              <w:rPr>
                <w:rFonts w:asciiTheme="minorHAnsi" w:hAnsiTheme="minorHAnsi" w:cstheme="minorHAnsi"/>
                <w:bCs/>
                <w:szCs w:val="20"/>
              </w:rPr>
              <w:t>NA</w:t>
            </w:r>
          </w:p>
        </w:tc>
        <w:tc>
          <w:tcPr>
            <w:tcW w:w="1309" w:type="dxa"/>
            <w:tcBorders>
              <w:top w:val="single" w:color="000000" w:sz="4" w:space="0"/>
              <w:left w:val="single" w:color="000000" w:sz="4" w:space="0"/>
              <w:bottom w:val="single" w:color="000000" w:sz="4" w:space="0"/>
              <w:right w:val="single" w:color="000000" w:sz="4" w:space="0"/>
            </w:tcBorders>
            <w:shd w:val="clear" w:color="auto" w:fill="0033A0"/>
          </w:tcPr>
          <w:p w:rsidRPr="006265C6" w:rsidR="006265C6" w:rsidP="00B566B7" w:rsidRDefault="007F02E0" w14:paraId="530E1E38" w14:textId="77777777">
            <w:pPr>
              <w:rPr>
                <w:rFonts w:asciiTheme="minorHAnsi" w:hAnsiTheme="minorHAnsi" w:cstheme="minorHAnsi"/>
                <w:bCs/>
                <w:szCs w:val="20"/>
              </w:rPr>
            </w:pPr>
            <w:r>
              <w:rPr>
                <w:rFonts w:asciiTheme="minorHAnsi" w:hAnsiTheme="minorHAnsi" w:cstheme="minorHAnsi"/>
                <w:bCs/>
                <w:szCs w:val="20"/>
              </w:rPr>
              <w:t>BHF</w:t>
            </w:r>
          </w:p>
        </w:tc>
      </w:tr>
      <w:tr w:rsidRPr="00A96056" w:rsidR="004718F6" w:rsidTr="007F02E0" w14:paraId="258A5BCD" w14:textId="77777777">
        <w:trPr>
          <w:trHeight w:val="281"/>
        </w:trPr>
        <w:tc>
          <w:tcPr>
            <w:tcW w:w="1681" w:type="dxa"/>
            <w:tcBorders>
              <w:top w:val="single" w:color="000000" w:sz="4" w:space="0"/>
              <w:left w:val="single" w:color="000000" w:sz="4" w:space="0"/>
              <w:bottom w:val="single" w:color="000000" w:sz="4" w:space="0"/>
              <w:right w:val="single" w:color="000000" w:sz="4" w:space="0"/>
            </w:tcBorders>
            <w:shd w:val="clear" w:color="auto" w:fill="auto"/>
            <w:tcMar>
              <w:top w:w="11" w:type="dxa"/>
              <w:left w:w="11" w:type="dxa"/>
              <w:bottom w:w="0" w:type="dxa"/>
              <w:right w:w="11" w:type="dxa"/>
            </w:tcMar>
            <w:vAlign w:val="bottom"/>
          </w:tcPr>
          <w:p w:rsidRPr="006265C6" w:rsidR="006265C6" w:rsidP="00B566B7" w:rsidRDefault="007424AA" w14:paraId="1CDC1504" w14:textId="77777777">
            <w:pPr>
              <w:rPr>
                <w:rFonts w:asciiTheme="minorHAnsi" w:hAnsiTheme="minorHAnsi" w:cstheme="minorHAnsi"/>
                <w:szCs w:val="20"/>
              </w:rPr>
            </w:pPr>
            <w:r>
              <w:rPr>
                <w:rFonts w:asciiTheme="minorHAnsi" w:hAnsiTheme="minorHAnsi" w:cstheme="minorHAnsi"/>
                <w:szCs w:val="20"/>
              </w:rPr>
              <w:t>Cloud Management Platform</w:t>
            </w:r>
            <w:r w:rsidR="001246F8">
              <w:rPr>
                <w:rFonts w:asciiTheme="minorHAnsi" w:hAnsiTheme="minorHAnsi" w:cstheme="minorHAnsi"/>
                <w:szCs w:val="20"/>
              </w:rPr>
              <w:t xml:space="preserve"> (CMP)</w:t>
            </w:r>
          </w:p>
        </w:tc>
        <w:tc>
          <w:tcPr>
            <w:tcW w:w="1492" w:type="dxa"/>
            <w:tcBorders>
              <w:top w:val="single" w:color="000000" w:sz="4" w:space="0"/>
              <w:left w:val="single" w:color="000000" w:sz="4" w:space="0"/>
              <w:bottom w:val="single" w:color="000000" w:sz="4" w:space="0"/>
              <w:right w:val="single" w:color="000000" w:sz="4" w:space="0"/>
            </w:tcBorders>
            <w:shd w:val="clear" w:color="auto" w:fill="auto"/>
            <w:tcMar>
              <w:top w:w="11" w:type="dxa"/>
              <w:left w:w="11" w:type="dxa"/>
              <w:bottom w:w="0" w:type="dxa"/>
              <w:right w:w="11" w:type="dxa"/>
            </w:tcMar>
            <w:vAlign w:val="bottom"/>
          </w:tcPr>
          <w:p w:rsidRPr="006265C6" w:rsidR="006265C6" w:rsidP="00BA24C5" w:rsidRDefault="00EE2A8E" w14:paraId="421F0262" w14:textId="77777777">
            <w:pPr>
              <w:rPr>
                <w:rFonts w:asciiTheme="minorHAnsi" w:hAnsiTheme="minorHAnsi" w:cstheme="minorHAnsi"/>
                <w:szCs w:val="20"/>
              </w:rPr>
            </w:pPr>
            <w:r>
              <w:rPr>
                <w:rFonts w:asciiTheme="minorHAnsi" w:hAnsiTheme="minorHAnsi" w:cstheme="minorHAnsi"/>
                <w:szCs w:val="20"/>
              </w:rPr>
              <w:t>Vendor</w:t>
            </w:r>
          </w:p>
        </w:tc>
        <w:tc>
          <w:tcPr>
            <w:tcW w:w="2160" w:type="dxa"/>
            <w:tcBorders>
              <w:top w:val="single" w:color="000000" w:sz="4" w:space="0"/>
              <w:left w:val="single" w:color="000000" w:sz="4" w:space="0"/>
              <w:bottom w:val="single" w:color="000000" w:sz="4" w:space="0"/>
              <w:right w:val="single" w:color="000000" w:sz="4" w:space="0"/>
            </w:tcBorders>
          </w:tcPr>
          <w:p w:rsidRPr="006265C6" w:rsidR="006265C6" w:rsidP="00B566B7" w:rsidRDefault="007F02E0" w14:paraId="3AAB51D4" w14:textId="77777777">
            <w:pPr>
              <w:rPr>
                <w:rFonts w:asciiTheme="minorHAnsi" w:hAnsiTheme="minorHAnsi" w:cstheme="minorHAnsi"/>
                <w:bCs/>
                <w:szCs w:val="20"/>
              </w:rPr>
            </w:pPr>
            <w:r>
              <w:rPr>
                <w:rFonts w:asciiTheme="minorHAnsi" w:hAnsiTheme="minorHAnsi" w:cstheme="minorHAnsi"/>
                <w:bCs/>
                <w:szCs w:val="20"/>
              </w:rPr>
              <w:t>- Not available-</w:t>
            </w:r>
          </w:p>
        </w:tc>
        <w:tc>
          <w:tcPr>
            <w:tcW w:w="2000" w:type="dxa"/>
            <w:tcBorders>
              <w:top w:val="single" w:color="000000" w:sz="4" w:space="0"/>
              <w:left w:val="single" w:color="000000" w:sz="4" w:space="0"/>
              <w:bottom w:val="single" w:color="000000" w:sz="4" w:space="0"/>
              <w:right w:val="single" w:color="000000" w:sz="4" w:space="0"/>
            </w:tcBorders>
            <w:shd w:val="clear" w:color="auto" w:fill="0033A0"/>
            <w:tcMar>
              <w:top w:w="11" w:type="dxa"/>
              <w:left w:w="11" w:type="dxa"/>
              <w:bottom w:w="0" w:type="dxa"/>
              <w:right w:w="11" w:type="dxa"/>
            </w:tcMar>
            <w:vAlign w:val="bottom"/>
          </w:tcPr>
          <w:p w:rsidRPr="006265C6" w:rsidR="006265C6" w:rsidP="00B566B7" w:rsidRDefault="007F02E0" w14:paraId="596EFEE4" w14:textId="77777777">
            <w:pPr>
              <w:rPr>
                <w:rFonts w:asciiTheme="minorHAnsi" w:hAnsiTheme="minorHAnsi" w:cstheme="minorHAnsi"/>
                <w:bCs/>
                <w:szCs w:val="20"/>
              </w:rPr>
            </w:pPr>
            <w:r>
              <w:rPr>
                <w:rFonts w:asciiTheme="minorHAnsi" w:hAnsiTheme="minorHAnsi" w:cstheme="minorHAnsi"/>
                <w:bCs/>
                <w:szCs w:val="20"/>
              </w:rPr>
              <w:t xml:space="preserve">ServiceNow </w:t>
            </w:r>
            <w:r w:rsidR="001246F8">
              <w:rPr>
                <w:rFonts w:asciiTheme="minorHAnsi" w:hAnsiTheme="minorHAnsi" w:cstheme="minorHAnsi"/>
                <w:bCs/>
                <w:szCs w:val="20"/>
              </w:rPr>
              <w:t>CMP</w:t>
            </w:r>
          </w:p>
        </w:tc>
        <w:tc>
          <w:tcPr>
            <w:tcW w:w="1309" w:type="dxa"/>
            <w:tcBorders>
              <w:top w:val="single" w:color="000000" w:sz="4" w:space="0"/>
              <w:left w:val="single" w:color="000000" w:sz="4" w:space="0"/>
              <w:bottom w:val="single" w:color="000000" w:sz="4" w:space="0"/>
              <w:right w:val="single" w:color="000000" w:sz="4" w:space="0"/>
            </w:tcBorders>
            <w:shd w:val="clear" w:color="auto" w:fill="0033A0"/>
          </w:tcPr>
          <w:p w:rsidRPr="006265C6" w:rsidR="006265C6" w:rsidP="00B566B7" w:rsidRDefault="007F02E0" w14:paraId="1235589B" w14:textId="77777777">
            <w:pPr>
              <w:rPr>
                <w:rFonts w:asciiTheme="minorHAnsi" w:hAnsiTheme="minorHAnsi" w:cstheme="minorHAnsi"/>
                <w:bCs/>
                <w:szCs w:val="20"/>
              </w:rPr>
            </w:pPr>
            <w:r>
              <w:rPr>
                <w:rFonts w:asciiTheme="minorHAnsi" w:hAnsiTheme="minorHAnsi" w:cstheme="minorHAnsi"/>
                <w:bCs/>
                <w:szCs w:val="20"/>
              </w:rPr>
              <w:t>NA</w:t>
            </w:r>
          </w:p>
        </w:tc>
        <w:tc>
          <w:tcPr>
            <w:tcW w:w="1309" w:type="dxa"/>
            <w:tcBorders>
              <w:top w:val="single" w:color="000000" w:sz="4" w:space="0"/>
              <w:left w:val="single" w:color="000000" w:sz="4" w:space="0"/>
              <w:bottom w:val="single" w:color="000000" w:sz="4" w:space="0"/>
              <w:right w:val="single" w:color="000000" w:sz="4" w:space="0"/>
            </w:tcBorders>
            <w:shd w:val="clear" w:color="auto" w:fill="0033A0"/>
          </w:tcPr>
          <w:p w:rsidRPr="006265C6" w:rsidR="006265C6" w:rsidP="00B566B7" w:rsidRDefault="001246F8" w14:paraId="2394FBBE" w14:textId="77777777">
            <w:pPr>
              <w:rPr>
                <w:rFonts w:asciiTheme="minorHAnsi" w:hAnsiTheme="minorHAnsi" w:cstheme="minorHAnsi"/>
                <w:bCs/>
                <w:szCs w:val="20"/>
              </w:rPr>
            </w:pPr>
            <w:r>
              <w:rPr>
                <w:rFonts w:asciiTheme="minorHAnsi" w:hAnsiTheme="minorHAnsi" w:cstheme="minorHAnsi"/>
                <w:bCs/>
                <w:szCs w:val="20"/>
              </w:rPr>
              <w:t>BHF</w:t>
            </w:r>
          </w:p>
        </w:tc>
      </w:tr>
    </w:tbl>
    <w:p w:rsidRPr="007930B9" w:rsidR="006265C6" w:rsidP="007930B9" w:rsidRDefault="006265C6" w14:paraId="47F08EA8" w14:textId="77777777">
      <w:pPr>
        <w:pStyle w:val="11Normal"/>
        <w:ind w:left="0"/>
      </w:pPr>
      <w:r w:rsidRPr="007930B9">
        <w:t xml:space="preserve">*Any future tool implementation is not part of BAU support unless it is part of Transformation scope. </w:t>
      </w:r>
    </w:p>
    <w:p w:rsidR="00521711" w:rsidP="00521711" w:rsidRDefault="00521711" w14:paraId="729D8BEF" w14:textId="77777777">
      <w:pPr>
        <w:pStyle w:val="Heading2"/>
        <w:keepLines/>
        <w:numPr>
          <w:ilvl w:val="0"/>
          <w:numId w:val="0"/>
        </w:numPr>
        <w:spacing w:before="0" w:line="276" w:lineRule="auto"/>
        <w:rPr>
          <w:rFonts w:asciiTheme="minorHAnsi" w:hAnsiTheme="minorHAnsi" w:cstheme="minorHAnsi"/>
          <w:b/>
        </w:rPr>
      </w:pPr>
      <w:r>
        <w:rPr>
          <w:rFonts w:asciiTheme="minorHAnsi" w:hAnsiTheme="minorHAnsi" w:cstheme="minorHAnsi"/>
          <w:b/>
        </w:rPr>
        <w:lastRenderedPageBreak/>
        <w:t>Deliverables:</w:t>
      </w:r>
    </w:p>
    <w:p w:rsidR="00521711" w:rsidP="00521711" w:rsidRDefault="00521711" w14:paraId="210E45EA" w14:textId="77777777">
      <w:pPr>
        <w:pStyle w:val="Heading2"/>
        <w:keepLines/>
        <w:numPr>
          <w:ilvl w:val="0"/>
          <w:numId w:val="0"/>
        </w:numPr>
        <w:spacing w:before="0" w:line="276" w:lineRule="auto"/>
        <w:rPr>
          <w:rFonts w:asciiTheme="minorHAnsi" w:hAnsiTheme="minorHAnsi" w:cstheme="minorHAnsi"/>
        </w:rPr>
      </w:pPr>
      <w:r>
        <w:rPr>
          <w:rFonts w:asciiTheme="minorHAnsi" w:hAnsiTheme="minorHAnsi" w:cstheme="minorHAnsi"/>
        </w:rPr>
        <w:t>The following are the deliverables as part of the Cloud Operations scope of Support.</w:t>
      </w:r>
    </w:p>
    <w:p w:rsidR="00521711" w:rsidP="00521711" w:rsidRDefault="00521711" w14:paraId="3B9CDFAD" w14:textId="77777777">
      <w:pPr>
        <w:pStyle w:val="Heading2"/>
        <w:keepLines/>
        <w:numPr>
          <w:ilvl w:val="0"/>
          <w:numId w:val="0"/>
        </w:numPr>
        <w:spacing w:before="0" w:line="276" w:lineRule="auto"/>
        <w:rPr>
          <w:rFonts w:asciiTheme="minorHAnsi" w:hAnsiTheme="minorHAnsi" w:cstheme="minorHAnsi"/>
        </w:rPr>
      </w:pPr>
    </w:p>
    <w:p w:rsidR="00521711" w:rsidP="00795A32" w:rsidRDefault="00521711" w14:paraId="0C3DB622" w14:textId="77777777">
      <w:pPr>
        <w:pStyle w:val="Heading2"/>
        <w:keepLines/>
        <w:numPr>
          <w:ilvl w:val="0"/>
          <w:numId w:val="66"/>
        </w:numPr>
        <w:spacing w:before="0" w:line="276" w:lineRule="auto"/>
        <w:rPr>
          <w:rFonts w:asciiTheme="minorHAnsi" w:hAnsiTheme="minorHAnsi" w:cstheme="minorHAnsi"/>
        </w:rPr>
      </w:pPr>
      <w:r>
        <w:rPr>
          <w:rFonts w:asciiTheme="minorHAnsi" w:hAnsiTheme="minorHAnsi" w:cstheme="minorHAnsi"/>
        </w:rPr>
        <w:t xml:space="preserve">Cloud Operations Support Services as part of the agreed scope, coverage and service level agreement* </w:t>
      </w:r>
    </w:p>
    <w:p w:rsidRPr="00F609B9" w:rsidR="00521711" w:rsidP="00795A32" w:rsidRDefault="00521711" w14:paraId="3680F85D" w14:textId="77777777">
      <w:pPr>
        <w:pStyle w:val="Heading2"/>
        <w:keepLines/>
        <w:numPr>
          <w:ilvl w:val="0"/>
          <w:numId w:val="66"/>
        </w:numPr>
        <w:spacing w:before="0" w:line="276" w:lineRule="auto"/>
        <w:rPr>
          <w:rFonts w:asciiTheme="minorHAnsi" w:hAnsiTheme="minorHAnsi" w:cstheme="minorHAnsi"/>
        </w:rPr>
      </w:pPr>
      <w:r>
        <w:rPr>
          <w:rFonts w:asciiTheme="minorHAnsi" w:hAnsiTheme="minorHAnsi" w:cstheme="minorHAnsi"/>
        </w:rPr>
        <w:t xml:space="preserve">Cloud Operations Support Services reporting (Reports to be provided to be mutually agreed between Brighthouse and </w:t>
      </w:r>
      <w:r w:rsidR="00EE2A8E">
        <w:rPr>
          <w:rFonts w:asciiTheme="minorHAnsi" w:hAnsiTheme="minorHAnsi" w:cstheme="minorHAnsi"/>
        </w:rPr>
        <w:t>Vendor</w:t>
      </w:r>
      <w:r>
        <w:rPr>
          <w:rFonts w:asciiTheme="minorHAnsi" w:hAnsiTheme="minorHAnsi" w:cstheme="minorHAnsi"/>
        </w:rPr>
        <w:t>)</w:t>
      </w:r>
    </w:p>
    <w:p w:rsidR="00521711" w:rsidP="00521711" w:rsidRDefault="00521711" w14:paraId="0CC4E29A" w14:textId="77777777">
      <w:pPr>
        <w:pStyle w:val="Heading2"/>
        <w:keepLines/>
        <w:numPr>
          <w:ilvl w:val="0"/>
          <w:numId w:val="0"/>
        </w:numPr>
        <w:spacing w:before="0" w:line="276" w:lineRule="auto"/>
        <w:rPr>
          <w:rFonts w:asciiTheme="minorHAnsi" w:hAnsiTheme="minorHAnsi" w:cstheme="minorHAnsi"/>
        </w:rPr>
      </w:pPr>
    </w:p>
    <w:p w:rsidR="00521711" w:rsidP="00521711" w:rsidRDefault="00521711" w14:paraId="7835E71D" w14:textId="77777777">
      <w:pPr>
        <w:pStyle w:val="Heading2"/>
        <w:keepLines/>
        <w:numPr>
          <w:ilvl w:val="0"/>
          <w:numId w:val="0"/>
        </w:numPr>
        <w:spacing w:before="0" w:line="276" w:lineRule="auto"/>
        <w:rPr>
          <w:rFonts w:asciiTheme="minorHAnsi" w:hAnsiTheme="minorHAnsi" w:cstheme="minorHAnsi"/>
        </w:rPr>
      </w:pPr>
      <w:r>
        <w:rPr>
          <w:rFonts w:asciiTheme="minorHAnsi" w:hAnsiTheme="minorHAnsi" w:cstheme="minorHAnsi"/>
        </w:rPr>
        <w:t xml:space="preserve">All deliverables will be effective post transition phase. </w:t>
      </w:r>
    </w:p>
    <w:p w:rsidRPr="00F609B9" w:rsidR="00521711" w:rsidP="00521711" w:rsidRDefault="00521711" w14:paraId="46F03414" w14:textId="77777777">
      <w:pPr>
        <w:pStyle w:val="Heading2"/>
        <w:keepLines/>
        <w:numPr>
          <w:ilvl w:val="0"/>
          <w:numId w:val="0"/>
        </w:numPr>
        <w:spacing w:before="0" w:line="276" w:lineRule="auto"/>
        <w:rPr>
          <w:rFonts w:asciiTheme="minorHAnsi" w:hAnsiTheme="minorHAnsi" w:cstheme="minorHAnsi"/>
        </w:rPr>
      </w:pPr>
      <w:r>
        <w:rPr>
          <w:rFonts w:asciiTheme="minorHAnsi" w:hAnsiTheme="minorHAnsi" w:cstheme="minorHAnsi"/>
        </w:rPr>
        <w:t xml:space="preserve">*Service level agreement as per </w:t>
      </w:r>
      <w:r w:rsidR="00E82075">
        <w:rPr>
          <w:rFonts w:asciiTheme="minorHAnsi" w:hAnsiTheme="minorHAnsi" w:cstheme="minorHAnsi"/>
        </w:rPr>
        <w:t>Attachment A-1</w:t>
      </w:r>
      <w:r>
        <w:rPr>
          <w:rFonts w:asciiTheme="minorHAnsi" w:hAnsiTheme="minorHAnsi" w:cstheme="minorHAnsi"/>
        </w:rPr>
        <w:t>.</w:t>
      </w:r>
    </w:p>
    <w:p w:rsidR="00521711" w:rsidP="00521711" w:rsidRDefault="00521711" w14:paraId="080AB684" w14:textId="77777777">
      <w:pPr>
        <w:pStyle w:val="Heading1"/>
        <w:tabs>
          <w:tab w:val="clear" w:pos="630"/>
          <w:tab w:val="num" w:pos="810"/>
        </w:tabs>
        <w:ind w:left="450"/>
      </w:pPr>
      <w:r>
        <w:t>Cloud Support Operating Model (Operations View)</w:t>
      </w:r>
    </w:p>
    <w:p w:rsidR="00521711" w:rsidP="00521711" w:rsidRDefault="00521711" w14:paraId="1E0891DD" w14:textId="77777777">
      <w:pPr>
        <w:pStyle w:val="Heading2"/>
        <w:keepLines/>
        <w:numPr>
          <w:ilvl w:val="0"/>
          <w:numId w:val="0"/>
        </w:numPr>
        <w:spacing w:before="0" w:line="276" w:lineRule="auto"/>
        <w:rPr>
          <w:rFonts w:asciiTheme="minorHAnsi" w:hAnsiTheme="minorHAnsi" w:cstheme="minorHAnsi"/>
          <w:b/>
        </w:rPr>
      </w:pPr>
    </w:p>
    <w:p w:rsidR="00521711" w:rsidP="00521711" w:rsidRDefault="00521711" w14:paraId="49D08FB2" w14:textId="77777777">
      <w:pPr>
        <w:pStyle w:val="Heading2"/>
        <w:keepLines/>
        <w:numPr>
          <w:ilvl w:val="0"/>
          <w:numId w:val="0"/>
        </w:numPr>
        <w:spacing w:before="0" w:line="276" w:lineRule="auto"/>
        <w:rPr>
          <w:rFonts w:asciiTheme="minorHAnsi" w:hAnsiTheme="minorHAnsi" w:cstheme="minorHAnsi"/>
        </w:rPr>
      </w:pPr>
      <w:r>
        <w:rPr>
          <w:rFonts w:asciiTheme="minorHAnsi" w:hAnsiTheme="minorHAnsi" w:cstheme="minorHAnsi"/>
        </w:rPr>
        <w:t xml:space="preserve">The operating model of the Cloud Operations Support Services consists of </w:t>
      </w:r>
    </w:p>
    <w:p w:rsidR="00521711" w:rsidP="00521711" w:rsidRDefault="00521711" w14:paraId="61257348" w14:textId="77777777">
      <w:pPr>
        <w:pStyle w:val="Heading2"/>
        <w:keepLines/>
        <w:numPr>
          <w:ilvl w:val="0"/>
          <w:numId w:val="0"/>
        </w:numPr>
        <w:spacing w:before="0" w:line="276" w:lineRule="auto"/>
        <w:rPr>
          <w:rFonts w:asciiTheme="minorHAnsi" w:hAnsiTheme="minorHAnsi" w:cstheme="minorHAnsi"/>
        </w:rPr>
      </w:pPr>
    </w:p>
    <w:p w:rsidR="00521711" w:rsidP="00795A32" w:rsidRDefault="00521711" w14:paraId="74C48644" w14:textId="77777777">
      <w:pPr>
        <w:pStyle w:val="Heading2"/>
        <w:keepLines/>
        <w:numPr>
          <w:ilvl w:val="0"/>
          <w:numId w:val="67"/>
        </w:numPr>
        <w:spacing w:before="0" w:line="276" w:lineRule="auto"/>
        <w:rPr>
          <w:rFonts w:asciiTheme="minorHAnsi" w:hAnsiTheme="minorHAnsi" w:cstheme="minorHAnsi"/>
        </w:rPr>
      </w:pPr>
      <w:r>
        <w:rPr>
          <w:rFonts w:asciiTheme="minorHAnsi" w:hAnsiTheme="minorHAnsi" w:cstheme="minorHAnsi"/>
        </w:rPr>
        <w:t>Resourcing</w:t>
      </w:r>
    </w:p>
    <w:p w:rsidR="00521711" w:rsidP="00795A32" w:rsidRDefault="00521711" w14:paraId="325FDB3C" w14:textId="77777777">
      <w:pPr>
        <w:pStyle w:val="Heading2"/>
        <w:keepLines/>
        <w:numPr>
          <w:ilvl w:val="0"/>
          <w:numId w:val="67"/>
        </w:numPr>
        <w:spacing w:before="0" w:line="276" w:lineRule="auto"/>
        <w:rPr>
          <w:rFonts w:asciiTheme="minorHAnsi" w:hAnsiTheme="minorHAnsi" w:cstheme="minorHAnsi"/>
        </w:rPr>
      </w:pPr>
      <w:r>
        <w:rPr>
          <w:rFonts w:asciiTheme="minorHAnsi" w:hAnsiTheme="minorHAnsi" w:cstheme="minorHAnsi"/>
        </w:rPr>
        <w:t>3</w:t>
      </w:r>
      <w:r w:rsidRPr="00A9304D">
        <w:rPr>
          <w:rFonts w:asciiTheme="minorHAnsi" w:hAnsiTheme="minorHAnsi" w:cstheme="minorHAnsi"/>
          <w:vertAlign w:val="superscript"/>
        </w:rPr>
        <w:t>rd</w:t>
      </w:r>
      <w:r>
        <w:rPr>
          <w:rFonts w:asciiTheme="minorHAnsi" w:hAnsiTheme="minorHAnsi" w:cstheme="minorHAnsi"/>
        </w:rPr>
        <w:t xml:space="preserve"> Party Support</w:t>
      </w:r>
    </w:p>
    <w:p w:rsidR="00521711" w:rsidP="00795A32" w:rsidRDefault="00521711" w14:paraId="226A6271" w14:textId="77777777">
      <w:pPr>
        <w:pStyle w:val="Heading2"/>
        <w:keepLines/>
        <w:numPr>
          <w:ilvl w:val="0"/>
          <w:numId w:val="67"/>
        </w:numPr>
        <w:spacing w:before="0" w:line="276" w:lineRule="auto"/>
        <w:rPr>
          <w:rFonts w:asciiTheme="minorHAnsi" w:hAnsiTheme="minorHAnsi" w:cstheme="minorHAnsi"/>
        </w:rPr>
      </w:pPr>
      <w:r>
        <w:rPr>
          <w:rFonts w:asciiTheme="minorHAnsi" w:hAnsiTheme="minorHAnsi" w:cstheme="minorHAnsi"/>
        </w:rPr>
        <w:t>Support Coverage</w:t>
      </w:r>
    </w:p>
    <w:p w:rsidR="00521711" w:rsidP="00795A32" w:rsidRDefault="00521711" w14:paraId="664F5420" w14:textId="77777777">
      <w:pPr>
        <w:pStyle w:val="Heading2"/>
        <w:keepLines/>
        <w:numPr>
          <w:ilvl w:val="0"/>
          <w:numId w:val="67"/>
        </w:numPr>
        <w:spacing w:before="0" w:line="276" w:lineRule="auto"/>
        <w:rPr>
          <w:rFonts w:asciiTheme="minorHAnsi" w:hAnsiTheme="minorHAnsi" w:cstheme="minorHAnsi"/>
        </w:rPr>
      </w:pPr>
      <w:r>
        <w:rPr>
          <w:rFonts w:asciiTheme="minorHAnsi" w:hAnsiTheme="minorHAnsi" w:cstheme="minorHAnsi"/>
        </w:rPr>
        <w:t>Tools</w:t>
      </w:r>
    </w:p>
    <w:p w:rsidR="00521711" w:rsidP="00521711" w:rsidRDefault="00521711" w14:paraId="0C5B4FFB" w14:textId="77777777">
      <w:pPr>
        <w:pStyle w:val="Heading2"/>
        <w:keepLines/>
        <w:numPr>
          <w:ilvl w:val="0"/>
          <w:numId w:val="0"/>
        </w:numPr>
        <w:spacing w:before="0" w:line="276" w:lineRule="auto"/>
        <w:rPr>
          <w:rFonts w:asciiTheme="minorHAnsi" w:hAnsiTheme="minorHAnsi" w:cstheme="minorHAnsi"/>
        </w:rPr>
      </w:pPr>
    </w:p>
    <w:p w:rsidR="00521711" w:rsidP="00521711" w:rsidRDefault="00521711" w14:paraId="2618096E" w14:textId="77777777">
      <w:pPr>
        <w:pStyle w:val="Heading2"/>
        <w:keepLines/>
        <w:numPr>
          <w:ilvl w:val="0"/>
          <w:numId w:val="0"/>
        </w:numPr>
        <w:spacing w:before="0" w:line="276" w:lineRule="auto"/>
        <w:ind w:left="360"/>
        <w:rPr>
          <w:rFonts w:asciiTheme="minorHAnsi" w:hAnsiTheme="minorHAnsi" w:cstheme="minorHAnsi"/>
        </w:rPr>
      </w:pPr>
      <w:r>
        <w:rPr>
          <w:rFonts w:asciiTheme="minorHAnsi" w:hAnsiTheme="minorHAnsi" w:cstheme="minorHAnsi"/>
          <w:b/>
        </w:rPr>
        <w:t xml:space="preserve">4.1 </w:t>
      </w:r>
      <w:r w:rsidRPr="001D1A2C">
        <w:rPr>
          <w:rFonts w:asciiTheme="minorHAnsi" w:hAnsiTheme="minorHAnsi" w:cstheme="minorHAnsi"/>
          <w:b/>
        </w:rPr>
        <w:t>Resourcing</w:t>
      </w:r>
      <w:r>
        <w:rPr>
          <w:rFonts w:asciiTheme="minorHAnsi" w:hAnsiTheme="minorHAnsi" w:cstheme="minorHAnsi"/>
        </w:rPr>
        <w:t xml:space="preserve">: </w:t>
      </w:r>
      <w:r w:rsidR="00EE2A8E">
        <w:rPr>
          <w:rFonts w:asciiTheme="minorHAnsi" w:hAnsiTheme="minorHAnsi" w:cstheme="minorHAnsi"/>
        </w:rPr>
        <w:t>Vendor</w:t>
      </w:r>
      <w:r>
        <w:rPr>
          <w:rFonts w:asciiTheme="minorHAnsi" w:hAnsiTheme="minorHAnsi" w:cstheme="minorHAnsi"/>
        </w:rPr>
        <w:t xml:space="preserve"> will provide resources to provide agreed services in an onshore – offshore support model. Overall resourcing model consist of </w:t>
      </w:r>
    </w:p>
    <w:p w:rsidR="00521711" w:rsidP="00521711" w:rsidRDefault="00521711" w14:paraId="032E921D" w14:textId="77777777">
      <w:pPr>
        <w:pStyle w:val="Heading2"/>
        <w:keepLines/>
        <w:numPr>
          <w:ilvl w:val="0"/>
          <w:numId w:val="0"/>
        </w:numPr>
        <w:spacing w:before="0" w:line="276" w:lineRule="auto"/>
        <w:ind w:left="360" w:firstLine="360"/>
        <w:rPr>
          <w:rFonts w:asciiTheme="minorHAnsi" w:hAnsiTheme="minorHAnsi" w:cstheme="minorHAnsi"/>
        </w:rPr>
      </w:pPr>
      <w:r w:rsidRPr="001130A7">
        <w:rPr>
          <w:rFonts w:asciiTheme="minorHAnsi" w:hAnsiTheme="minorHAnsi" w:cstheme="minorHAnsi"/>
          <w:b/>
          <w:i/>
          <w:u w:val="single"/>
        </w:rPr>
        <w:t>Integrated Operations team</w:t>
      </w:r>
      <w:r>
        <w:rPr>
          <w:rFonts w:asciiTheme="minorHAnsi" w:hAnsiTheme="minorHAnsi" w:cstheme="minorHAnsi"/>
        </w:rPr>
        <w:t>: This is a Level 1.5 (L1.5) common shared team covering Network, EUC and Cloud Operations typically taking care of coordination, Reporting, assigned tickets tracking and follow up with SME, overall tracking, activity continuity to closure. This team will attempt to resolve the issues only based on Standard Operating Procedures (SOP). If they are not able to resolve, resolution will be provided by core SME team in the next support coverage window except for P1 and P2 tickets where the on call support will be invoked. The Integrated Operations team will be based out of Offshore.</w:t>
      </w:r>
    </w:p>
    <w:p w:rsidR="00521711" w:rsidP="00521711" w:rsidRDefault="00521711" w14:paraId="2CA80B26" w14:textId="77777777">
      <w:pPr>
        <w:pStyle w:val="Heading2"/>
        <w:keepLines/>
        <w:numPr>
          <w:ilvl w:val="0"/>
          <w:numId w:val="0"/>
        </w:numPr>
        <w:spacing w:before="0" w:line="276" w:lineRule="auto"/>
        <w:ind w:left="360" w:firstLine="360"/>
        <w:rPr>
          <w:rFonts w:asciiTheme="minorHAnsi" w:hAnsiTheme="minorHAnsi" w:cstheme="minorHAnsi"/>
        </w:rPr>
      </w:pPr>
      <w:r>
        <w:rPr>
          <w:rFonts w:asciiTheme="minorHAnsi" w:hAnsiTheme="minorHAnsi" w:cstheme="minorHAnsi"/>
          <w:b/>
          <w:i/>
        </w:rPr>
        <w:t>Cloud A</w:t>
      </w:r>
      <w:r w:rsidRPr="001130A7">
        <w:rPr>
          <w:rFonts w:asciiTheme="minorHAnsi" w:hAnsiTheme="minorHAnsi" w:cstheme="minorHAnsi"/>
          <w:b/>
          <w:i/>
        </w:rPr>
        <w:t>rchitec</w:t>
      </w:r>
      <w:r>
        <w:rPr>
          <w:rFonts w:asciiTheme="minorHAnsi" w:hAnsiTheme="minorHAnsi" w:cstheme="minorHAnsi"/>
          <w:b/>
          <w:i/>
        </w:rPr>
        <w:t>t</w:t>
      </w:r>
      <w:r w:rsidRPr="001130A7">
        <w:rPr>
          <w:rFonts w:asciiTheme="minorHAnsi" w:hAnsiTheme="minorHAnsi" w:cstheme="minorHAnsi"/>
          <w:b/>
          <w:i/>
        </w:rPr>
        <w:t xml:space="preserve"> &amp; SME Support</w:t>
      </w:r>
      <w:r>
        <w:rPr>
          <w:rFonts w:asciiTheme="minorHAnsi" w:hAnsiTheme="minorHAnsi" w:cstheme="minorHAnsi"/>
        </w:rPr>
        <w:t>: Onsite resource will play the role of Lead SME plus Architect. Offshore support will have SMEs.</w:t>
      </w:r>
    </w:p>
    <w:p w:rsidR="00521711" w:rsidP="00521711" w:rsidRDefault="00521711" w14:paraId="45C07584" w14:textId="77777777">
      <w:pPr>
        <w:pStyle w:val="Heading2"/>
        <w:keepLines/>
        <w:numPr>
          <w:ilvl w:val="0"/>
          <w:numId w:val="0"/>
        </w:numPr>
        <w:spacing w:before="0" w:line="276" w:lineRule="auto"/>
        <w:ind w:left="360" w:firstLine="360"/>
        <w:rPr>
          <w:rFonts w:asciiTheme="minorHAnsi" w:hAnsiTheme="minorHAnsi" w:cstheme="minorHAnsi"/>
        </w:rPr>
      </w:pPr>
    </w:p>
    <w:p w:rsidR="00521711" w:rsidP="00521711" w:rsidRDefault="00521711" w14:paraId="03692917" w14:textId="77777777">
      <w:pPr>
        <w:pStyle w:val="Heading2"/>
        <w:keepLines/>
        <w:numPr>
          <w:ilvl w:val="0"/>
          <w:numId w:val="0"/>
        </w:numPr>
        <w:spacing w:before="0" w:line="276" w:lineRule="auto"/>
        <w:rPr>
          <w:rFonts w:asciiTheme="minorHAnsi" w:hAnsiTheme="minorHAnsi" w:cstheme="minorHAnsi"/>
        </w:rPr>
      </w:pPr>
      <w:r>
        <w:rPr>
          <w:rFonts w:asciiTheme="minorHAnsi" w:hAnsiTheme="minorHAnsi" w:cstheme="minorHAnsi"/>
        </w:rPr>
        <w:t xml:space="preserve">       All resources at onshore and offshore will resolve tickets, participate in discussions (based on their shift availability). Onshore resource will be the front facing and go-to resource for any tower specific activities and queries. In case of onshore non-availability, Brighthouse can reach offshore resource as well.</w:t>
      </w:r>
    </w:p>
    <w:p w:rsidRPr="003565DD" w:rsidR="00521711" w:rsidP="00521711" w:rsidRDefault="00521711" w14:paraId="745A0C8D" w14:textId="77777777">
      <w:pPr>
        <w:pStyle w:val="Heading2"/>
        <w:keepLines/>
        <w:numPr>
          <w:ilvl w:val="0"/>
          <w:numId w:val="0"/>
        </w:numPr>
        <w:spacing w:before="0" w:line="276" w:lineRule="auto"/>
        <w:rPr>
          <w:rFonts w:asciiTheme="minorHAnsi" w:hAnsiTheme="minorHAnsi" w:cstheme="minorHAnsi"/>
        </w:rPr>
      </w:pPr>
    </w:p>
    <w:p w:rsidR="00521711" w:rsidP="00521711" w:rsidRDefault="00521711" w14:paraId="3DA07C14" w14:textId="77777777">
      <w:pPr>
        <w:pStyle w:val="Heading2"/>
        <w:keepLines/>
        <w:numPr>
          <w:ilvl w:val="0"/>
          <w:numId w:val="0"/>
        </w:numPr>
        <w:spacing w:before="0" w:line="276" w:lineRule="auto"/>
        <w:rPr>
          <w:rFonts w:asciiTheme="minorHAnsi" w:hAnsiTheme="minorHAnsi" w:cstheme="minorHAnsi"/>
        </w:rPr>
      </w:pPr>
      <w:r>
        <w:rPr>
          <w:rFonts w:asciiTheme="minorHAnsi" w:hAnsiTheme="minorHAnsi" w:cstheme="minorHAnsi"/>
          <w:b/>
        </w:rPr>
        <w:t>4.2 3</w:t>
      </w:r>
      <w:r w:rsidRPr="00A9304D">
        <w:rPr>
          <w:rFonts w:asciiTheme="minorHAnsi" w:hAnsiTheme="minorHAnsi" w:cstheme="minorHAnsi"/>
          <w:b/>
          <w:vertAlign w:val="superscript"/>
        </w:rPr>
        <w:t>rd</w:t>
      </w:r>
      <w:r>
        <w:rPr>
          <w:rFonts w:asciiTheme="minorHAnsi" w:hAnsiTheme="minorHAnsi" w:cstheme="minorHAnsi"/>
          <w:b/>
        </w:rPr>
        <w:t xml:space="preserve"> Party Support: </w:t>
      </w:r>
      <w:r>
        <w:rPr>
          <w:rFonts w:asciiTheme="minorHAnsi" w:hAnsiTheme="minorHAnsi" w:cstheme="minorHAnsi"/>
        </w:rPr>
        <w:t xml:space="preserve">In addition to the scope of support, </w:t>
      </w:r>
      <w:r w:rsidR="00EE2A8E">
        <w:rPr>
          <w:rFonts w:asciiTheme="minorHAnsi" w:hAnsiTheme="minorHAnsi" w:cstheme="minorHAnsi"/>
        </w:rPr>
        <w:t>Vendor</w:t>
      </w:r>
      <w:r>
        <w:rPr>
          <w:rFonts w:asciiTheme="minorHAnsi" w:hAnsiTheme="minorHAnsi" w:cstheme="minorHAnsi"/>
        </w:rPr>
        <w:t xml:space="preserve"> will provide required 3</w:t>
      </w:r>
      <w:r w:rsidRPr="00521711">
        <w:rPr>
          <w:rFonts w:asciiTheme="minorHAnsi" w:hAnsiTheme="minorHAnsi" w:cstheme="minorHAnsi"/>
          <w:vertAlign w:val="superscript"/>
        </w:rPr>
        <w:t>rd</w:t>
      </w:r>
      <w:r>
        <w:rPr>
          <w:rFonts w:asciiTheme="minorHAnsi" w:hAnsiTheme="minorHAnsi" w:cstheme="minorHAnsi"/>
        </w:rPr>
        <w:t xml:space="preserve"> party vendor coordination support. </w:t>
      </w:r>
    </w:p>
    <w:p w:rsidR="00521711" w:rsidP="00521711" w:rsidRDefault="00521711" w14:paraId="50C4D2AC" w14:textId="77777777">
      <w:pPr>
        <w:pStyle w:val="Heading2"/>
        <w:keepLines/>
        <w:numPr>
          <w:ilvl w:val="0"/>
          <w:numId w:val="0"/>
        </w:numPr>
        <w:spacing w:before="0" w:line="276" w:lineRule="auto"/>
        <w:rPr>
          <w:rFonts w:asciiTheme="minorHAnsi" w:hAnsiTheme="minorHAnsi" w:cstheme="minorHAnsi"/>
          <w:b/>
        </w:rPr>
      </w:pPr>
    </w:p>
    <w:p w:rsidR="00521711" w:rsidP="00521711" w:rsidRDefault="00521711" w14:paraId="29D2EE4C" w14:textId="77777777">
      <w:pPr>
        <w:pStyle w:val="Heading2"/>
        <w:keepLines/>
        <w:numPr>
          <w:ilvl w:val="0"/>
          <w:numId w:val="0"/>
        </w:numPr>
        <w:spacing w:before="0" w:line="276" w:lineRule="auto"/>
        <w:rPr>
          <w:rFonts w:asciiTheme="minorHAnsi" w:hAnsiTheme="minorHAnsi" w:cstheme="minorHAnsi"/>
        </w:rPr>
      </w:pPr>
      <w:r>
        <w:rPr>
          <w:rFonts w:asciiTheme="minorHAnsi" w:hAnsiTheme="minorHAnsi" w:cstheme="minorHAnsi"/>
          <w:b/>
        </w:rPr>
        <w:t>4.2 Support Coverage</w:t>
      </w:r>
      <w:r>
        <w:rPr>
          <w:rFonts w:asciiTheme="minorHAnsi" w:hAnsiTheme="minorHAnsi" w:cstheme="minorHAnsi"/>
        </w:rPr>
        <w:t xml:space="preserve">: Support coverage </w:t>
      </w:r>
      <w:r w:rsidR="00EE2A8E">
        <w:rPr>
          <w:rFonts w:asciiTheme="minorHAnsi" w:hAnsiTheme="minorHAnsi" w:cstheme="minorHAnsi"/>
        </w:rPr>
        <w:t>Vendor</w:t>
      </w:r>
      <w:r>
        <w:rPr>
          <w:rFonts w:asciiTheme="minorHAnsi" w:hAnsiTheme="minorHAnsi" w:cstheme="minorHAnsi"/>
        </w:rPr>
        <w:t xml:space="preserve"> will provide resources to provide agreed services in an onshore – offshore support as per the shift coverage model given in the Shift coverage section of this document.</w:t>
      </w:r>
    </w:p>
    <w:p w:rsidR="00521711" w:rsidP="00521711" w:rsidRDefault="00521711" w14:paraId="1C0C9CF9" w14:textId="77777777">
      <w:pPr>
        <w:pStyle w:val="Heading2"/>
        <w:keepLines/>
        <w:numPr>
          <w:ilvl w:val="0"/>
          <w:numId w:val="0"/>
        </w:numPr>
        <w:spacing w:before="0" w:line="276" w:lineRule="auto"/>
        <w:rPr>
          <w:rFonts w:asciiTheme="minorHAnsi" w:hAnsiTheme="minorHAnsi" w:cstheme="minorHAnsi"/>
          <w:b/>
        </w:rPr>
      </w:pPr>
    </w:p>
    <w:p w:rsidR="00521711" w:rsidP="00521711" w:rsidRDefault="00521711" w14:paraId="2AEEBB40" w14:textId="77777777">
      <w:pPr>
        <w:pStyle w:val="Heading2"/>
        <w:keepLines/>
        <w:numPr>
          <w:ilvl w:val="0"/>
          <w:numId w:val="0"/>
        </w:numPr>
        <w:spacing w:before="0" w:line="276" w:lineRule="auto"/>
        <w:rPr>
          <w:rFonts w:asciiTheme="minorHAnsi" w:hAnsiTheme="minorHAnsi" w:cstheme="minorHAnsi"/>
        </w:rPr>
      </w:pPr>
      <w:r>
        <w:rPr>
          <w:rFonts w:asciiTheme="minorHAnsi" w:hAnsiTheme="minorHAnsi" w:cstheme="minorHAnsi"/>
          <w:b/>
        </w:rPr>
        <w:t xml:space="preserve">4.2 Tools: </w:t>
      </w:r>
      <w:r w:rsidRPr="00521711">
        <w:rPr>
          <w:rFonts w:asciiTheme="minorHAnsi" w:hAnsiTheme="minorHAnsi" w:cstheme="minorHAnsi"/>
        </w:rPr>
        <w:t>T</w:t>
      </w:r>
      <w:r>
        <w:rPr>
          <w:rFonts w:asciiTheme="minorHAnsi" w:hAnsiTheme="minorHAnsi" w:cstheme="minorHAnsi"/>
        </w:rPr>
        <w:t xml:space="preserve">he set of tools that will be used by </w:t>
      </w:r>
      <w:r w:rsidR="00EE2A8E">
        <w:rPr>
          <w:rFonts w:asciiTheme="minorHAnsi" w:hAnsiTheme="minorHAnsi" w:cstheme="minorHAnsi"/>
        </w:rPr>
        <w:t>Vendor</w:t>
      </w:r>
      <w:r>
        <w:rPr>
          <w:rFonts w:asciiTheme="minorHAnsi" w:hAnsiTheme="minorHAnsi" w:cstheme="minorHAnsi"/>
        </w:rPr>
        <w:t xml:space="preserve"> resources to provide Cloud Operations Support is given in Tools subsection above.</w:t>
      </w:r>
    </w:p>
    <w:p w:rsidR="00521711" w:rsidP="00E116B4" w:rsidRDefault="00521711" w14:paraId="239241F8" w14:textId="77777777">
      <w:pPr>
        <w:rPr>
          <w:rFonts w:asciiTheme="minorHAnsi" w:hAnsiTheme="minorHAnsi" w:cstheme="minorHAnsi"/>
        </w:rPr>
      </w:pPr>
    </w:p>
    <w:p w:rsidR="00521711" w:rsidP="00521711" w:rsidRDefault="00521711" w14:paraId="3CF99804" w14:textId="77777777">
      <w:pPr>
        <w:pStyle w:val="Heading1"/>
        <w:tabs>
          <w:tab w:val="clear" w:pos="630"/>
          <w:tab w:val="num" w:pos="810"/>
        </w:tabs>
        <w:ind w:left="450"/>
      </w:pPr>
      <w:r>
        <w:t>Cloud Support Operating Model (Technology View)</w:t>
      </w:r>
    </w:p>
    <w:p w:rsidR="00521711" w:rsidP="00521711" w:rsidRDefault="00521711" w14:paraId="4E49B1E3" w14:textId="77777777">
      <w:pPr>
        <w:pStyle w:val="Heading2"/>
        <w:keepLines/>
        <w:numPr>
          <w:ilvl w:val="0"/>
          <w:numId w:val="0"/>
        </w:numPr>
        <w:spacing w:before="0" w:line="276" w:lineRule="auto"/>
        <w:rPr>
          <w:rFonts w:asciiTheme="minorHAnsi" w:hAnsiTheme="minorHAnsi" w:cstheme="minorHAnsi"/>
          <w:b/>
        </w:rPr>
      </w:pPr>
    </w:p>
    <w:p w:rsidRPr="00E116B4" w:rsidR="00521711" w:rsidP="00521711" w:rsidRDefault="00521711" w14:paraId="7C3A2289" w14:textId="77777777">
      <w:pPr>
        <w:pStyle w:val="BodyText1"/>
        <w:rPr>
          <w:rFonts w:eastAsia="Calibri" w:cstheme="minorHAnsi"/>
          <w:bCs/>
          <w:iCs/>
          <w:spacing w:val="5"/>
          <w:lang w:val="en-US"/>
        </w:rPr>
      </w:pPr>
      <w:r w:rsidRPr="00E116B4">
        <w:rPr>
          <w:rFonts w:eastAsia="Calibri" w:cstheme="minorHAnsi"/>
          <w:bCs/>
          <w:iCs/>
          <w:spacing w:val="5"/>
          <w:lang w:val="en-US"/>
        </w:rPr>
        <w:t>Vendor’s Cloud Operation Services will provide support for</w:t>
      </w:r>
      <w:r w:rsidRPr="00E116B4">
        <w:rPr>
          <w:rFonts w:cstheme="minorHAnsi"/>
          <w:bCs/>
          <w:iCs/>
          <w:spacing w:val="5"/>
        </w:rPr>
        <w:t xml:space="preserve"> end to end Cloud Managed Services for Brighthouse’s IaaS environment at Azure, AWS and Red Hat. </w:t>
      </w:r>
      <w:r w:rsidRPr="00E116B4">
        <w:rPr>
          <w:rFonts w:eastAsia="Calibri" w:cstheme="minorHAnsi"/>
          <w:bCs/>
          <w:iCs/>
          <w:spacing w:val="5"/>
          <w:lang w:val="en-US"/>
        </w:rPr>
        <w:t xml:space="preserve">The proposed Cloud Operation Services are built upon three distinct pillars of Governance – Cloud Financial office, Cloud Service Management Office, and Cloud Strategy Office. </w:t>
      </w:r>
    </w:p>
    <w:p w:rsidRPr="00E116B4" w:rsidR="00521711" w:rsidP="00521711" w:rsidRDefault="00521711" w14:paraId="5D4BD023" w14:textId="77777777">
      <w:pPr>
        <w:spacing w:after="200"/>
        <w:rPr>
          <w:rFonts w:eastAsia="Calibri" w:asciiTheme="minorHAnsi" w:hAnsiTheme="minorHAnsi" w:cstheme="minorHAnsi"/>
          <w:b/>
          <w:bCs/>
          <w:iCs/>
          <w:spacing w:val="5"/>
          <w:szCs w:val="20"/>
        </w:rPr>
      </w:pPr>
    </w:p>
    <w:p w:rsidRPr="00E116B4" w:rsidR="00521711" w:rsidP="00521711" w:rsidRDefault="00521711" w14:paraId="407CBDFC" w14:textId="77777777">
      <w:pPr>
        <w:spacing w:after="200"/>
        <w:rPr>
          <w:rFonts w:eastAsia="Calibri" w:asciiTheme="minorHAnsi" w:hAnsiTheme="minorHAnsi" w:cstheme="minorHAnsi"/>
          <w:bCs/>
          <w:iCs/>
          <w:spacing w:val="5"/>
          <w:szCs w:val="20"/>
        </w:rPr>
      </w:pPr>
      <w:r w:rsidRPr="00E116B4">
        <w:rPr>
          <w:rFonts w:eastAsia="Calibri" w:asciiTheme="minorHAnsi" w:hAnsiTheme="minorHAnsi" w:cstheme="minorHAnsi"/>
          <w:b/>
          <w:bCs/>
          <w:iCs/>
          <w:spacing w:val="5"/>
          <w:szCs w:val="20"/>
        </w:rPr>
        <w:t>Cloud Strategy Office</w:t>
      </w:r>
      <w:r w:rsidRPr="00E116B4">
        <w:rPr>
          <w:rFonts w:eastAsia="Calibri" w:asciiTheme="minorHAnsi" w:hAnsiTheme="minorHAnsi" w:cstheme="minorHAnsi"/>
          <w:bCs/>
          <w:iCs/>
          <w:spacing w:val="5"/>
          <w:szCs w:val="20"/>
        </w:rPr>
        <w:t xml:space="preserve">: Brighthouse will retain the design, strategy of infrastructure services. Vendor will actively assist Brighthouse with the decision making process by providing cloud industry trends, published information from Azure, AWS related to in-scope services, architecture recommendation from Core Cloud Group formed within Brighthouse support framework. </w:t>
      </w:r>
    </w:p>
    <w:p w:rsidRPr="00E116B4" w:rsidR="00521711" w:rsidP="00521711" w:rsidRDefault="00521711" w14:paraId="0C913C46" w14:textId="77777777">
      <w:pPr>
        <w:spacing w:after="200"/>
        <w:rPr>
          <w:rFonts w:asciiTheme="minorHAnsi" w:hAnsiTheme="minorHAnsi" w:cstheme="minorHAnsi"/>
          <w:bCs/>
          <w:iCs/>
          <w:spacing w:val="5"/>
        </w:rPr>
      </w:pPr>
      <w:r w:rsidRPr="00E116B4">
        <w:rPr>
          <w:rFonts w:eastAsia="Calibri" w:asciiTheme="minorHAnsi" w:hAnsiTheme="minorHAnsi" w:cstheme="minorHAnsi"/>
          <w:b/>
          <w:bCs/>
          <w:iCs/>
          <w:spacing w:val="5"/>
          <w:szCs w:val="20"/>
        </w:rPr>
        <w:t>Cloud Financial Service</w:t>
      </w:r>
      <w:r w:rsidRPr="00E116B4">
        <w:rPr>
          <w:rFonts w:eastAsia="Calibri" w:asciiTheme="minorHAnsi" w:hAnsiTheme="minorHAnsi" w:cstheme="minorHAnsi"/>
          <w:bCs/>
          <w:iCs/>
          <w:spacing w:val="5"/>
          <w:szCs w:val="20"/>
        </w:rPr>
        <w:t xml:space="preserve">: </w:t>
      </w:r>
      <w:r w:rsidRPr="00E116B4">
        <w:rPr>
          <w:rFonts w:asciiTheme="minorHAnsi" w:hAnsiTheme="minorHAnsi" w:cstheme="minorHAnsi"/>
          <w:bCs/>
          <w:iCs/>
          <w:spacing w:val="5"/>
        </w:rPr>
        <w:t xml:space="preserve">Vendor will manage Brighthouse’s cloud subscription accounts of Azure &amp; AWS on behalf of Brighthouse. Azure Cost Management will be leveraged to provide a monthly reports of cloud infrastructure utilization, optimization recommendation covering cloud services across Azure and AWS. </w:t>
      </w:r>
    </w:p>
    <w:p w:rsidRPr="00E116B4" w:rsidR="00521711" w:rsidP="00521711" w:rsidRDefault="00521711" w14:paraId="3AC20719" w14:textId="77777777">
      <w:pPr>
        <w:spacing w:after="200"/>
        <w:rPr>
          <w:rFonts w:eastAsia="Calibri" w:asciiTheme="minorHAnsi" w:hAnsiTheme="minorHAnsi" w:cstheme="minorHAnsi"/>
          <w:bCs/>
          <w:iCs/>
          <w:spacing w:val="5"/>
          <w:szCs w:val="20"/>
        </w:rPr>
      </w:pPr>
      <w:r w:rsidRPr="00E116B4">
        <w:rPr>
          <w:rFonts w:eastAsia="Calibri" w:asciiTheme="minorHAnsi" w:hAnsiTheme="minorHAnsi" w:cstheme="minorHAnsi"/>
          <w:b/>
          <w:bCs/>
          <w:iCs/>
          <w:spacing w:val="5"/>
          <w:szCs w:val="20"/>
        </w:rPr>
        <w:t>Cloud Service Management</w:t>
      </w:r>
      <w:r w:rsidRPr="00E116B4">
        <w:rPr>
          <w:rFonts w:eastAsia="Calibri" w:asciiTheme="minorHAnsi" w:hAnsiTheme="minorHAnsi" w:cstheme="minorHAnsi"/>
          <w:bCs/>
          <w:iCs/>
          <w:spacing w:val="5"/>
          <w:szCs w:val="20"/>
        </w:rPr>
        <w:t xml:space="preserve">: As with other pillars, Cloud service management consists of people, process and tools perspective to carry out day to day cloud operations, continuous service optimization and standardize the cloud service elements within Brighthouse. </w:t>
      </w:r>
    </w:p>
    <w:p w:rsidRPr="00E116B4" w:rsidR="00521711" w:rsidP="00521711" w:rsidRDefault="00521711" w14:paraId="4097105D" w14:textId="77777777">
      <w:pPr>
        <w:spacing w:after="200"/>
        <w:jc w:val="center"/>
        <w:rPr>
          <w:rFonts w:asciiTheme="minorHAnsi" w:hAnsiTheme="minorHAnsi" w:cstheme="minorHAnsi"/>
          <w:b/>
          <w:szCs w:val="20"/>
        </w:rPr>
      </w:pPr>
    </w:p>
    <w:p w:rsidRPr="00E116B4" w:rsidR="00521711" w:rsidP="00521711" w:rsidRDefault="00521711" w14:paraId="7E5BA828" w14:textId="77777777">
      <w:pPr>
        <w:spacing w:after="200"/>
        <w:jc w:val="center"/>
        <w:rPr>
          <w:rFonts w:asciiTheme="minorHAnsi" w:hAnsiTheme="minorHAnsi" w:cstheme="minorHAnsi"/>
          <w:b/>
          <w:szCs w:val="20"/>
        </w:rPr>
      </w:pPr>
    </w:p>
    <w:p w:rsidRPr="00E116B4" w:rsidR="00521711" w:rsidP="00521711" w:rsidRDefault="00521711" w14:paraId="1D4F07B6" w14:textId="77777777">
      <w:pPr>
        <w:spacing w:after="200"/>
        <w:rPr>
          <w:rFonts w:eastAsia="Calibri" w:asciiTheme="minorHAnsi" w:hAnsiTheme="minorHAnsi" w:cstheme="minorHAnsi"/>
          <w:bCs/>
          <w:iCs/>
          <w:spacing w:val="5"/>
          <w:szCs w:val="20"/>
        </w:rPr>
      </w:pPr>
      <w:r w:rsidR="00521711">
        <w:drawing>
          <wp:inline wp14:editId="77C5B8FC" wp14:anchorId="4684F9FF">
            <wp:extent cx="6571276" cy="4005630"/>
            <wp:effectExtent l="0" t="0" r="1270" b="0"/>
            <wp:docPr id="2133859817" name="Picture 1" title=""/>
            <wp:cNvGraphicFramePr>
              <a:graphicFrameLocks noChangeAspect="1"/>
            </wp:cNvGraphicFramePr>
            <a:graphic>
              <a:graphicData uri="http://schemas.openxmlformats.org/drawingml/2006/picture">
                <pic:pic>
                  <pic:nvPicPr>
                    <pic:cNvPr id="0" name="Picture 1"/>
                    <pic:cNvPicPr/>
                  </pic:nvPicPr>
                  <pic:blipFill>
                    <a:blip r:embed="Re2be9a94b45c4c8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571276" cy="4005630"/>
                    </a:xfrm>
                    <a:prstGeom prst="rect">
                      <a:avLst/>
                    </a:prstGeom>
                  </pic:spPr>
                </pic:pic>
              </a:graphicData>
            </a:graphic>
          </wp:inline>
        </w:drawing>
      </w:r>
    </w:p>
    <w:p w:rsidRPr="00E116B4" w:rsidR="00521711" w:rsidP="00521711" w:rsidRDefault="00521711" w14:paraId="7BE78A49" w14:textId="77777777">
      <w:pPr>
        <w:spacing w:after="200"/>
        <w:rPr>
          <w:rFonts w:eastAsia="Calibri" w:asciiTheme="minorHAnsi" w:hAnsiTheme="minorHAnsi" w:cstheme="minorHAnsi"/>
          <w:bCs/>
          <w:iCs/>
          <w:spacing w:val="5"/>
          <w:szCs w:val="20"/>
        </w:rPr>
      </w:pPr>
      <w:r w:rsidRPr="00E116B4">
        <w:rPr>
          <w:rFonts w:eastAsia="Calibri" w:asciiTheme="minorHAnsi" w:hAnsiTheme="minorHAnsi" w:cstheme="minorHAnsi"/>
          <w:bCs/>
          <w:iCs/>
          <w:spacing w:val="5"/>
          <w:szCs w:val="20"/>
        </w:rPr>
        <w:t>The cloud support structure ha</w:t>
      </w:r>
      <w:r>
        <w:rPr>
          <w:rFonts w:eastAsia="Calibri" w:asciiTheme="minorHAnsi" w:hAnsiTheme="minorHAnsi" w:cstheme="minorHAnsi"/>
          <w:bCs/>
          <w:iCs/>
          <w:spacing w:val="5"/>
          <w:szCs w:val="20"/>
        </w:rPr>
        <w:t>s</w:t>
      </w:r>
      <w:r w:rsidRPr="00E116B4">
        <w:rPr>
          <w:rFonts w:eastAsia="Calibri" w:asciiTheme="minorHAnsi" w:hAnsiTheme="minorHAnsi" w:cstheme="minorHAnsi"/>
          <w:bCs/>
          <w:iCs/>
          <w:spacing w:val="5"/>
          <w:szCs w:val="20"/>
        </w:rPr>
        <w:t xml:space="preserve"> three layers of support resources and will work collaboratively with specialized support resources. </w:t>
      </w:r>
    </w:p>
    <w:p w:rsidRPr="00E116B4" w:rsidR="00521711" w:rsidP="00521711" w:rsidRDefault="00521711" w14:paraId="7CB1030F" w14:textId="77777777">
      <w:pPr>
        <w:spacing w:after="200"/>
        <w:rPr>
          <w:rFonts w:eastAsia="Calibri" w:asciiTheme="minorHAnsi" w:hAnsiTheme="minorHAnsi" w:cstheme="minorHAnsi"/>
          <w:bCs/>
          <w:iCs/>
          <w:spacing w:val="5"/>
          <w:szCs w:val="20"/>
        </w:rPr>
      </w:pPr>
      <w:r w:rsidRPr="00E116B4">
        <w:rPr>
          <w:rFonts w:eastAsia="Calibri" w:asciiTheme="minorHAnsi" w:hAnsiTheme="minorHAnsi" w:cstheme="minorHAnsi"/>
          <w:b/>
          <w:bCs/>
          <w:iCs/>
          <w:spacing w:val="5"/>
          <w:szCs w:val="20"/>
        </w:rPr>
        <w:t>Integrated Operations Team</w:t>
      </w:r>
      <w:r w:rsidRPr="00E116B4">
        <w:rPr>
          <w:rFonts w:eastAsia="Calibri" w:asciiTheme="minorHAnsi" w:hAnsiTheme="minorHAnsi" w:cstheme="minorHAnsi"/>
          <w:bCs/>
          <w:iCs/>
          <w:spacing w:val="5"/>
          <w:szCs w:val="20"/>
        </w:rPr>
        <w:t xml:space="preserve">: </w:t>
      </w:r>
      <w:r w:rsidR="00D7517F">
        <w:rPr>
          <w:rFonts w:eastAsia="Calibri" w:asciiTheme="minorHAnsi" w:hAnsiTheme="minorHAnsi" w:cstheme="minorHAnsi"/>
          <w:bCs/>
          <w:iCs/>
          <w:spacing w:val="5"/>
          <w:szCs w:val="20"/>
        </w:rPr>
        <w:t>As specified in the operations view above.</w:t>
      </w:r>
      <w:r w:rsidRPr="00E116B4">
        <w:rPr>
          <w:rFonts w:eastAsia="Calibri" w:asciiTheme="minorHAnsi" w:hAnsiTheme="minorHAnsi" w:cstheme="minorHAnsi"/>
          <w:bCs/>
          <w:iCs/>
          <w:spacing w:val="5"/>
          <w:szCs w:val="20"/>
        </w:rPr>
        <w:t xml:space="preserve"> </w:t>
      </w:r>
    </w:p>
    <w:p w:rsidRPr="00E116B4" w:rsidR="00521711" w:rsidP="00521711" w:rsidRDefault="00521711" w14:paraId="2DCF500F" w14:textId="77777777">
      <w:pPr>
        <w:spacing w:after="200"/>
        <w:rPr>
          <w:rFonts w:eastAsia="Calibri" w:asciiTheme="minorHAnsi" w:hAnsiTheme="minorHAnsi" w:cstheme="minorHAnsi"/>
          <w:bCs/>
          <w:iCs/>
          <w:spacing w:val="5"/>
          <w:szCs w:val="20"/>
        </w:rPr>
      </w:pPr>
      <w:r w:rsidRPr="00E116B4">
        <w:rPr>
          <w:rFonts w:eastAsia="Calibri" w:asciiTheme="minorHAnsi" w:hAnsiTheme="minorHAnsi" w:cstheme="minorHAnsi"/>
          <w:b/>
          <w:bCs/>
          <w:iCs/>
          <w:spacing w:val="5"/>
          <w:szCs w:val="20"/>
        </w:rPr>
        <w:t xml:space="preserve">Cloud </w:t>
      </w:r>
      <w:r w:rsidR="00D7517F">
        <w:rPr>
          <w:rFonts w:eastAsia="Calibri" w:asciiTheme="minorHAnsi" w:hAnsiTheme="minorHAnsi" w:cstheme="minorHAnsi"/>
          <w:b/>
          <w:bCs/>
          <w:iCs/>
          <w:spacing w:val="5"/>
          <w:szCs w:val="20"/>
        </w:rPr>
        <w:t>SME</w:t>
      </w:r>
      <w:r w:rsidRPr="00E116B4">
        <w:rPr>
          <w:rFonts w:eastAsia="Calibri" w:asciiTheme="minorHAnsi" w:hAnsiTheme="minorHAnsi" w:cstheme="minorHAnsi"/>
          <w:bCs/>
          <w:iCs/>
          <w:spacing w:val="5"/>
          <w:szCs w:val="20"/>
        </w:rPr>
        <w:t xml:space="preserve">: Cloud </w:t>
      </w:r>
      <w:r w:rsidR="00D7517F">
        <w:rPr>
          <w:rFonts w:eastAsia="Calibri" w:asciiTheme="minorHAnsi" w:hAnsiTheme="minorHAnsi" w:cstheme="minorHAnsi"/>
          <w:bCs/>
          <w:iCs/>
          <w:spacing w:val="5"/>
          <w:szCs w:val="20"/>
        </w:rPr>
        <w:t>SME</w:t>
      </w:r>
      <w:r w:rsidRPr="00E116B4">
        <w:rPr>
          <w:rFonts w:eastAsia="Calibri" w:asciiTheme="minorHAnsi" w:hAnsiTheme="minorHAnsi" w:cstheme="minorHAnsi"/>
          <w:bCs/>
          <w:iCs/>
          <w:spacing w:val="5"/>
          <w:szCs w:val="20"/>
        </w:rPr>
        <w:t xml:space="preserve"> will execute the standard cloud operations including proactive diagnosis, operating system support, AD group management &amp; support, Azure file services, backup services support, cloud services management and tracking/generating workload utilization reports. </w:t>
      </w:r>
    </w:p>
    <w:p w:rsidRPr="00E116B4" w:rsidR="00521711" w:rsidP="00521711" w:rsidRDefault="00521711" w14:paraId="053F21CD" w14:textId="77777777">
      <w:pPr>
        <w:spacing w:after="200"/>
        <w:rPr>
          <w:rFonts w:eastAsia="Calibri" w:asciiTheme="minorHAnsi" w:hAnsiTheme="minorHAnsi" w:cstheme="minorHAnsi"/>
          <w:bCs/>
          <w:iCs/>
          <w:spacing w:val="5"/>
          <w:szCs w:val="20"/>
        </w:rPr>
      </w:pPr>
      <w:r w:rsidRPr="00E116B4">
        <w:rPr>
          <w:rFonts w:eastAsia="Calibri" w:asciiTheme="minorHAnsi" w:hAnsiTheme="minorHAnsi" w:cstheme="minorHAnsi"/>
          <w:b/>
          <w:bCs/>
          <w:iCs/>
          <w:spacing w:val="5"/>
          <w:szCs w:val="20"/>
        </w:rPr>
        <w:t xml:space="preserve">Cloud </w:t>
      </w:r>
      <w:r w:rsidR="00D7517F">
        <w:rPr>
          <w:rFonts w:eastAsia="Calibri" w:asciiTheme="minorHAnsi" w:hAnsiTheme="minorHAnsi" w:cstheme="minorHAnsi"/>
          <w:b/>
          <w:bCs/>
          <w:iCs/>
          <w:spacing w:val="5"/>
          <w:szCs w:val="20"/>
        </w:rPr>
        <w:t>Lead/</w:t>
      </w:r>
      <w:r w:rsidRPr="00E116B4">
        <w:rPr>
          <w:rFonts w:eastAsia="Calibri" w:asciiTheme="minorHAnsi" w:hAnsiTheme="minorHAnsi" w:cstheme="minorHAnsi"/>
          <w:b/>
          <w:bCs/>
          <w:iCs/>
          <w:spacing w:val="5"/>
          <w:szCs w:val="20"/>
        </w:rPr>
        <w:t>Architect</w:t>
      </w:r>
      <w:r w:rsidRPr="00E116B4">
        <w:rPr>
          <w:rFonts w:eastAsia="Calibri" w:asciiTheme="minorHAnsi" w:hAnsiTheme="minorHAnsi" w:cstheme="minorHAnsi"/>
          <w:bCs/>
          <w:iCs/>
          <w:spacing w:val="5"/>
          <w:szCs w:val="20"/>
        </w:rPr>
        <w:t>: Cloud expert /architect will have subject matter technology expertise across public, private cloud services. The expert layer of resources’ responsibilities include technical assist</w:t>
      </w:r>
      <w:r>
        <w:rPr>
          <w:rFonts w:eastAsia="Calibri" w:asciiTheme="minorHAnsi" w:hAnsiTheme="minorHAnsi" w:cstheme="minorHAnsi"/>
          <w:bCs/>
          <w:iCs/>
          <w:spacing w:val="5"/>
          <w:szCs w:val="20"/>
        </w:rPr>
        <w:t>ance on</w:t>
      </w:r>
      <w:r w:rsidRPr="00E116B4">
        <w:rPr>
          <w:rFonts w:eastAsia="Calibri" w:asciiTheme="minorHAnsi" w:hAnsiTheme="minorHAnsi" w:cstheme="minorHAnsi"/>
          <w:bCs/>
          <w:iCs/>
          <w:spacing w:val="5"/>
          <w:szCs w:val="20"/>
        </w:rPr>
        <w:t xml:space="preserve"> major cloud issues, RCA, plan and implement cloud service level changes, identifying automation opportunities, workflow creation and provide architectural recommendations to Brighthouse. </w:t>
      </w:r>
    </w:p>
    <w:p w:rsidR="00521711" w:rsidP="00D7517F" w:rsidRDefault="00D7517F" w14:paraId="62005A7C" w14:textId="77777777">
      <w:pPr>
        <w:rPr>
          <w:rFonts w:asciiTheme="minorHAnsi" w:hAnsiTheme="minorHAnsi" w:cstheme="minorHAnsi"/>
        </w:rPr>
      </w:pPr>
      <w:r>
        <w:rPr>
          <w:rFonts w:asciiTheme="minorHAnsi" w:hAnsiTheme="minorHAnsi" w:cstheme="minorHAnsi"/>
        </w:rPr>
        <w:t>Cloud Projects Team: Project related activities are covered in a separate Schedule.</w:t>
      </w:r>
    </w:p>
    <w:p w:rsidRPr="00D7517F" w:rsidR="00D7517F" w:rsidP="00D7517F" w:rsidRDefault="00D7517F" w14:paraId="429C3CE9" w14:textId="77777777">
      <w:pPr>
        <w:rPr>
          <w:rFonts w:asciiTheme="minorHAnsi" w:hAnsiTheme="minorHAnsi" w:cstheme="minorHAnsi"/>
        </w:rPr>
      </w:pPr>
    </w:p>
    <w:p w:rsidRPr="00E116B4" w:rsidR="00521711" w:rsidP="00521711" w:rsidRDefault="00521711" w14:paraId="7ED985C4" w14:textId="77777777">
      <w:pPr>
        <w:spacing w:after="200"/>
        <w:rPr>
          <w:rFonts w:eastAsia="Calibri" w:asciiTheme="minorHAnsi" w:hAnsiTheme="minorHAnsi" w:cstheme="minorHAnsi"/>
          <w:bCs/>
          <w:iCs/>
          <w:spacing w:val="5"/>
          <w:szCs w:val="20"/>
        </w:rPr>
      </w:pPr>
      <w:r w:rsidRPr="00E116B4">
        <w:rPr>
          <w:rFonts w:eastAsia="Calibri" w:asciiTheme="minorHAnsi" w:hAnsiTheme="minorHAnsi" w:cstheme="minorHAnsi"/>
          <w:b/>
          <w:bCs/>
          <w:iCs/>
          <w:spacing w:val="5"/>
          <w:szCs w:val="20"/>
        </w:rPr>
        <w:t>Tools</w:t>
      </w:r>
      <w:r w:rsidRPr="00E116B4">
        <w:rPr>
          <w:rFonts w:asciiTheme="minorHAnsi" w:hAnsiTheme="minorHAnsi" w:cstheme="minorHAnsi"/>
        </w:rPr>
        <w:t xml:space="preserve">: </w:t>
      </w:r>
      <w:r w:rsidR="00D7517F">
        <w:rPr>
          <w:rFonts w:eastAsia="Calibri" w:asciiTheme="minorHAnsi" w:hAnsiTheme="minorHAnsi" w:cstheme="minorHAnsi"/>
          <w:bCs/>
          <w:iCs/>
          <w:spacing w:val="5"/>
          <w:szCs w:val="20"/>
        </w:rPr>
        <w:t>Tools utilized for support is given in the Tools section above.</w:t>
      </w:r>
      <w:r w:rsidRPr="00E116B4">
        <w:rPr>
          <w:rFonts w:eastAsia="Calibri" w:asciiTheme="minorHAnsi" w:hAnsiTheme="minorHAnsi" w:cstheme="minorHAnsi"/>
          <w:bCs/>
          <w:iCs/>
          <w:spacing w:val="5"/>
          <w:szCs w:val="20"/>
        </w:rPr>
        <w:t xml:space="preserve"> </w:t>
      </w:r>
    </w:p>
    <w:p w:rsidRPr="00E116B4" w:rsidR="00521711" w:rsidP="00521711" w:rsidRDefault="00521711" w14:paraId="79EDA936" w14:textId="77777777">
      <w:pPr>
        <w:spacing w:after="200"/>
        <w:rPr>
          <w:rFonts w:eastAsia="Calibri" w:asciiTheme="minorHAnsi" w:hAnsiTheme="minorHAnsi" w:cstheme="minorHAnsi"/>
          <w:bCs/>
          <w:iCs/>
          <w:spacing w:val="5"/>
          <w:szCs w:val="20"/>
        </w:rPr>
      </w:pPr>
      <w:r w:rsidRPr="00E116B4">
        <w:rPr>
          <w:rFonts w:eastAsia="Calibri" w:asciiTheme="minorHAnsi" w:hAnsiTheme="minorHAnsi" w:cstheme="minorHAnsi"/>
          <w:bCs/>
          <w:iCs/>
          <w:spacing w:val="5"/>
          <w:szCs w:val="20"/>
        </w:rPr>
        <w:t xml:space="preserve">The supported technologies within Brighthouse is listed in subsequent sections </w:t>
      </w:r>
    </w:p>
    <w:p w:rsidRPr="00E116B4" w:rsidR="00521711" w:rsidP="00521711" w:rsidRDefault="00521711" w14:paraId="2D8163F2" w14:textId="77777777">
      <w:pPr>
        <w:spacing w:after="40"/>
        <w:rPr>
          <w:rFonts w:asciiTheme="minorHAnsi" w:hAnsiTheme="minorHAnsi" w:cstheme="minorHAnsi"/>
          <w:szCs w:val="20"/>
        </w:rPr>
      </w:pPr>
      <w:r w:rsidRPr="00E116B4">
        <w:rPr>
          <w:rFonts w:eastAsia="Calibri" w:asciiTheme="minorHAnsi" w:hAnsiTheme="minorHAnsi" w:cstheme="minorHAnsi"/>
          <w:b/>
          <w:bCs/>
          <w:iCs/>
          <w:spacing w:val="5"/>
          <w:szCs w:val="20"/>
        </w:rPr>
        <w:t>General Cloud Operations</w:t>
      </w:r>
      <w:r w:rsidRPr="00E116B4">
        <w:rPr>
          <w:rFonts w:eastAsia="Calibri" w:asciiTheme="minorHAnsi" w:hAnsiTheme="minorHAnsi" w:cstheme="minorHAnsi"/>
          <w:bCs/>
          <w:iCs/>
          <w:spacing w:val="5"/>
          <w:szCs w:val="20"/>
        </w:rPr>
        <w:t xml:space="preserve">: </w:t>
      </w:r>
      <w:r w:rsidRPr="00E116B4">
        <w:rPr>
          <w:rFonts w:asciiTheme="minorHAnsi" w:hAnsiTheme="minorHAnsi" w:cstheme="minorHAnsi"/>
          <w:szCs w:val="20"/>
        </w:rPr>
        <w:t xml:space="preserve">Brighthouse‘s IaaS environment includes Azure, AWS public cloud services and dedicated hosting in Open Shift. Brighthouse public cloud services </w:t>
      </w:r>
      <w:r>
        <w:rPr>
          <w:rFonts w:asciiTheme="minorHAnsi" w:hAnsiTheme="minorHAnsi" w:cstheme="minorHAnsi"/>
          <w:szCs w:val="20"/>
        </w:rPr>
        <w:t xml:space="preserve">is </w:t>
      </w:r>
      <w:r w:rsidRPr="00E116B4">
        <w:rPr>
          <w:rFonts w:asciiTheme="minorHAnsi" w:hAnsiTheme="minorHAnsi" w:cstheme="minorHAnsi"/>
          <w:szCs w:val="20"/>
        </w:rPr>
        <w:t xml:space="preserve">hosted across </w:t>
      </w:r>
      <w:r>
        <w:rPr>
          <w:rFonts w:asciiTheme="minorHAnsi" w:hAnsiTheme="minorHAnsi" w:cstheme="minorHAnsi"/>
          <w:szCs w:val="20"/>
        </w:rPr>
        <w:t xml:space="preserve">multiple </w:t>
      </w:r>
      <w:r w:rsidRPr="00E116B4">
        <w:rPr>
          <w:rFonts w:asciiTheme="minorHAnsi" w:hAnsiTheme="minorHAnsi" w:cstheme="minorHAnsi"/>
          <w:szCs w:val="20"/>
        </w:rPr>
        <w:t>regions for high availability, DR requirements.  Vendor’s support for Brighthouse Cloud computing cover</w:t>
      </w:r>
      <w:r>
        <w:rPr>
          <w:rFonts w:asciiTheme="minorHAnsi" w:hAnsiTheme="minorHAnsi" w:cstheme="minorHAnsi"/>
          <w:szCs w:val="20"/>
        </w:rPr>
        <w:t>s</w:t>
      </w:r>
      <w:r w:rsidRPr="00E116B4">
        <w:rPr>
          <w:rFonts w:asciiTheme="minorHAnsi" w:hAnsiTheme="minorHAnsi" w:cstheme="minorHAnsi"/>
          <w:szCs w:val="20"/>
        </w:rPr>
        <w:t xml:space="preserve"> Azure, AWS cloud services in multiple regions, availability zones with HA,</w:t>
      </w:r>
      <w:r>
        <w:rPr>
          <w:rFonts w:asciiTheme="minorHAnsi" w:hAnsiTheme="minorHAnsi" w:cstheme="minorHAnsi"/>
          <w:szCs w:val="20"/>
        </w:rPr>
        <w:t xml:space="preserve"> </w:t>
      </w:r>
      <w:proofErr w:type="gramStart"/>
      <w:r w:rsidRPr="00E116B4">
        <w:rPr>
          <w:rFonts w:asciiTheme="minorHAnsi" w:hAnsiTheme="minorHAnsi" w:cstheme="minorHAnsi"/>
          <w:szCs w:val="20"/>
        </w:rPr>
        <w:t>DR</w:t>
      </w:r>
      <w:proofErr w:type="gramEnd"/>
      <w:r w:rsidRPr="00E116B4">
        <w:rPr>
          <w:rFonts w:asciiTheme="minorHAnsi" w:hAnsiTheme="minorHAnsi" w:cstheme="minorHAnsi"/>
          <w:szCs w:val="20"/>
        </w:rPr>
        <w:t xml:space="preserve"> setup. </w:t>
      </w:r>
    </w:p>
    <w:p w:rsidRPr="00E116B4" w:rsidR="00521711" w:rsidP="00521711" w:rsidRDefault="00521711" w14:paraId="57E400F9" w14:textId="77777777">
      <w:pPr>
        <w:spacing w:after="40"/>
        <w:rPr>
          <w:rFonts w:asciiTheme="minorHAnsi" w:hAnsiTheme="minorHAnsi" w:cstheme="minorHAnsi"/>
          <w:szCs w:val="20"/>
        </w:rPr>
      </w:pPr>
      <w:r w:rsidRPr="00E116B4">
        <w:rPr>
          <w:rFonts w:asciiTheme="minorHAnsi" w:hAnsiTheme="minorHAnsi" w:cstheme="minorHAnsi"/>
          <w:b/>
          <w:szCs w:val="20"/>
        </w:rPr>
        <w:lastRenderedPageBreak/>
        <w:t>Windows, Linux OS management</w:t>
      </w:r>
      <w:r w:rsidRPr="00E116B4">
        <w:rPr>
          <w:rFonts w:asciiTheme="minorHAnsi" w:hAnsiTheme="minorHAnsi" w:cstheme="minorHAnsi"/>
          <w:szCs w:val="20"/>
        </w:rPr>
        <w:t>: Brighthouse has 95% Windows and 5% Linux servers in the environment</w:t>
      </w:r>
      <w:r>
        <w:rPr>
          <w:rFonts w:asciiTheme="minorHAnsi" w:hAnsiTheme="minorHAnsi" w:cstheme="minorHAnsi"/>
          <w:szCs w:val="20"/>
        </w:rPr>
        <w:t>, for which Vendor will provide</w:t>
      </w:r>
      <w:r w:rsidRPr="00E116B4">
        <w:rPr>
          <w:rFonts w:asciiTheme="minorHAnsi" w:hAnsiTheme="minorHAnsi" w:cstheme="minorHAnsi"/>
          <w:szCs w:val="20"/>
        </w:rPr>
        <w:t xml:space="preserve"> OS management, OS standardization, patch update and health check, monitoring resource usage. </w:t>
      </w:r>
    </w:p>
    <w:p w:rsidRPr="00E116B4" w:rsidR="00521711" w:rsidP="00521711" w:rsidRDefault="00521711" w14:paraId="610623ED" w14:textId="77777777">
      <w:pPr>
        <w:spacing w:after="200"/>
        <w:rPr>
          <w:rFonts w:eastAsia="Calibri" w:asciiTheme="minorHAnsi" w:hAnsiTheme="minorHAnsi" w:cstheme="minorHAnsi"/>
          <w:bCs/>
          <w:iCs/>
          <w:spacing w:val="5"/>
          <w:szCs w:val="20"/>
        </w:rPr>
      </w:pPr>
      <w:r w:rsidRPr="00E116B4">
        <w:rPr>
          <w:rFonts w:eastAsia="Calibri" w:asciiTheme="minorHAnsi" w:hAnsiTheme="minorHAnsi" w:cstheme="minorHAnsi"/>
          <w:b/>
          <w:bCs/>
          <w:iCs/>
          <w:spacing w:val="5"/>
          <w:szCs w:val="20"/>
        </w:rPr>
        <w:t>Azure file services</w:t>
      </w:r>
      <w:r w:rsidRPr="00E116B4">
        <w:rPr>
          <w:rFonts w:eastAsia="Calibri" w:asciiTheme="minorHAnsi" w:hAnsiTheme="minorHAnsi" w:cstheme="minorHAnsi"/>
          <w:bCs/>
          <w:iCs/>
          <w:spacing w:val="5"/>
          <w:sz w:val="24"/>
          <w:szCs w:val="20"/>
        </w:rPr>
        <w:t xml:space="preserve">: </w:t>
      </w:r>
      <w:r w:rsidRPr="000A7026">
        <w:rPr>
          <w:rFonts w:asciiTheme="minorHAnsi" w:hAnsiTheme="minorHAnsi" w:cstheme="minorHAnsi"/>
          <w:szCs w:val="20"/>
        </w:rPr>
        <w:t>Vendor will support the Azure file server environment. The environment currently has 16TB size of data. The support tasks include manage Azure file server, SMB server, handl</w:t>
      </w:r>
      <w:r>
        <w:rPr>
          <w:rFonts w:asciiTheme="minorHAnsi" w:hAnsiTheme="minorHAnsi" w:cstheme="minorHAnsi"/>
          <w:szCs w:val="20"/>
        </w:rPr>
        <w:t>ing</w:t>
      </w:r>
      <w:r w:rsidRPr="000A7026">
        <w:rPr>
          <w:rFonts w:asciiTheme="minorHAnsi" w:hAnsiTheme="minorHAnsi" w:cstheme="minorHAnsi"/>
          <w:szCs w:val="20"/>
        </w:rPr>
        <w:t xml:space="preserve"> file server access requests, data backup and restore, security scanning.</w:t>
      </w:r>
      <w:r w:rsidRPr="00E116B4">
        <w:rPr>
          <w:rFonts w:eastAsia="Calibri" w:asciiTheme="minorHAnsi" w:hAnsiTheme="minorHAnsi" w:cstheme="minorHAnsi"/>
          <w:bCs/>
          <w:iCs/>
          <w:spacing w:val="5"/>
          <w:szCs w:val="20"/>
        </w:rPr>
        <w:t xml:space="preserve"> </w:t>
      </w:r>
    </w:p>
    <w:p w:rsidRPr="00E116B4" w:rsidR="00521711" w:rsidP="00521711" w:rsidRDefault="00521711" w14:paraId="439D2246" w14:textId="77777777">
      <w:pPr>
        <w:spacing w:after="200"/>
        <w:rPr>
          <w:rFonts w:eastAsia="Calibri" w:asciiTheme="minorHAnsi" w:hAnsiTheme="minorHAnsi" w:cstheme="minorHAnsi"/>
          <w:bCs/>
          <w:iCs/>
          <w:spacing w:val="5"/>
          <w:szCs w:val="20"/>
        </w:rPr>
      </w:pPr>
      <w:r w:rsidRPr="00E116B4">
        <w:rPr>
          <w:rFonts w:eastAsia="Calibri" w:asciiTheme="minorHAnsi" w:hAnsiTheme="minorHAnsi" w:cstheme="minorHAnsi"/>
          <w:b/>
          <w:bCs/>
          <w:iCs/>
          <w:spacing w:val="5"/>
          <w:szCs w:val="20"/>
        </w:rPr>
        <w:t>Active Directory</w:t>
      </w:r>
      <w:r w:rsidRPr="00E116B4">
        <w:rPr>
          <w:rFonts w:eastAsia="Calibri" w:asciiTheme="minorHAnsi" w:hAnsiTheme="minorHAnsi" w:cstheme="minorHAnsi"/>
          <w:bCs/>
          <w:iCs/>
          <w:spacing w:val="5"/>
          <w:szCs w:val="20"/>
        </w:rPr>
        <w:t xml:space="preserve">: Brighthouse’s active directory environment includes AD servers in Azure AD and in private cloud hosted AD servers. </w:t>
      </w:r>
      <w:r>
        <w:rPr>
          <w:rFonts w:eastAsia="Calibri" w:asciiTheme="minorHAnsi" w:hAnsiTheme="minorHAnsi" w:cstheme="minorHAnsi"/>
          <w:bCs/>
          <w:iCs/>
          <w:spacing w:val="5"/>
          <w:szCs w:val="20"/>
        </w:rPr>
        <w:t>Vendor’s</w:t>
      </w:r>
      <w:r w:rsidRPr="00E116B4">
        <w:rPr>
          <w:rFonts w:eastAsia="Calibri" w:asciiTheme="minorHAnsi" w:hAnsiTheme="minorHAnsi" w:cstheme="minorHAnsi"/>
          <w:bCs/>
          <w:iCs/>
          <w:spacing w:val="5"/>
          <w:szCs w:val="20"/>
        </w:rPr>
        <w:t xml:space="preserve"> support includes AD maintenance per Brighthouse policy, maintain</w:t>
      </w:r>
      <w:r>
        <w:rPr>
          <w:rFonts w:eastAsia="Calibri" w:asciiTheme="minorHAnsi" w:hAnsiTheme="minorHAnsi" w:cstheme="minorHAnsi"/>
          <w:bCs/>
          <w:iCs/>
          <w:spacing w:val="5"/>
          <w:szCs w:val="20"/>
        </w:rPr>
        <w:t>ing</w:t>
      </w:r>
      <w:r w:rsidRPr="00E116B4">
        <w:rPr>
          <w:rFonts w:eastAsia="Calibri" w:asciiTheme="minorHAnsi" w:hAnsiTheme="minorHAnsi" w:cstheme="minorHAnsi"/>
          <w:bCs/>
          <w:iCs/>
          <w:spacing w:val="5"/>
          <w:szCs w:val="20"/>
        </w:rPr>
        <w:t xml:space="preserve"> high availability, resiliency, manag</w:t>
      </w:r>
      <w:r>
        <w:rPr>
          <w:rFonts w:eastAsia="Calibri" w:asciiTheme="minorHAnsi" w:hAnsiTheme="minorHAnsi" w:cstheme="minorHAnsi"/>
          <w:bCs/>
          <w:iCs/>
          <w:spacing w:val="5"/>
          <w:szCs w:val="20"/>
        </w:rPr>
        <w:t>ing</w:t>
      </w:r>
      <w:r w:rsidRPr="00E116B4">
        <w:rPr>
          <w:rFonts w:eastAsia="Calibri" w:asciiTheme="minorHAnsi" w:hAnsiTheme="minorHAnsi" w:cstheme="minorHAnsi"/>
          <w:bCs/>
          <w:iCs/>
          <w:spacing w:val="5"/>
          <w:szCs w:val="20"/>
        </w:rPr>
        <w:t xml:space="preserve"> group policies and assist</w:t>
      </w:r>
      <w:r>
        <w:rPr>
          <w:rFonts w:eastAsia="Calibri" w:asciiTheme="minorHAnsi" w:hAnsiTheme="minorHAnsi" w:cstheme="minorHAnsi"/>
          <w:bCs/>
          <w:iCs/>
          <w:spacing w:val="5"/>
          <w:szCs w:val="20"/>
        </w:rPr>
        <w:t>ing</w:t>
      </w:r>
      <w:r w:rsidRPr="00E116B4">
        <w:rPr>
          <w:rFonts w:eastAsia="Calibri" w:asciiTheme="minorHAnsi" w:hAnsiTheme="minorHAnsi" w:cstheme="minorHAnsi"/>
          <w:bCs/>
          <w:iCs/>
          <w:spacing w:val="5"/>
          <w:szCs w:val="20"/>
        </w:rPr>
        <w:t xml:space="preserve"> in integration with </w:t>
      </w:r>
      <w:proofErr w:type="spellStart"/>
      <w:r w:rsidRPr="00E116B4">
        <w:rPr>
          <w:rFonts w:eastAsia="Calibri" w:asciiTheme="minorHAnsi" w:hAnsiTheme="minorHAnsi" w:cstheme="minorHAnsi"/>
          <w:bCs/>
          <w:iCs/>
          <w:spacing w:val="5"/>
          <w:szCs w:val="20"/>
        </w:rPr>
        <w:t>Savyint</w:t>
      </w:r>
      <w:proofErr w:type="spellEnd"/>
      <w:r w:rsidRPr="00E116B4">
        <w:rPr>
          <w:rFonts w:eastAsia="Calibri" w:asciiTheme="minorHAnsi" w:hAnsiTheme="minorHAnsi" w:cstheme="minorHAnsi"/>
          <w:bCs/>
          <w:iCs/>
          <w:spacing w:val="5"/>
          <w:szCs w:val="20"/>
        </w:rPr>
        <w:t xml:space="preserve"> access management system. </w:t>
      </w:r>
    </w:p>
    <w:p w:rsidRPr="00E116B4" w:rsidR="00521711" w:rsidP="00521711" w:rsidRDefault="00521711" w14:paraId="7E38B5D6" w14:textId="77777777">
      <w:pPr>
        <w:spacing w:after="200"/>
        <w:rPr>
          <w:rFonts w:eastAsia="Calibri" w:asciiTheme="minorHAnsi" w:hAnsiTheme="minorHAnsi" w:cstheme="minorHAnsi"/>
          <w:bCs/>
          <w:iCs/>
          <w:spacing w:val="5"/>
          <w:szCs w:val="20"/>
        </w:rPr>
      </w:pPr>
      <w:r w:rsidRPr="00E116B4">
        <w:rPr>
          <w:rFonts w:eastAsia="Calibri" w:asciiTheme="minorHAnsi" w:hAnsiTheme="minorHAnsi" w:cstheme="minorHAnsi"/>
          <w:b/>
          <w:bCs/>
          <w:iCs/>
          <w:spacing w:val="5"/>
          <w:szCs w:val="20"/>
        </w:rPr>
        <w:t>SQL Server Support</w:t>
      </w:r>
      <w:r w:rsidRPr="00E116B4">
        <w:rPr>
          <w:rFonts w:eastAsia="Calibri" w:asciiTheme="minorHAnsi" w:hAnsiTheme="minorHAnsi" w:cstheme="minorHAnsi"/>
          <w:bCs/>
          <w:iCs/>
          <w:spacing w:val="5"/>
          <w:szCs w:val="20"/>
        </w:rPr>
        <w:t xml:space="preserve">: Brighthouse has MS SQL server databases in Azure and </w:t>
      </w:r>
      <w:r>
        <w:rPr>
          <w:rFonts w:eastAsia="Calibri" w:asciiTheme="minorHAnsi" w:hAnsiTheme="minorHAnsi" w:cstheme="minorHAnsi"/>
          <w:bCs/>
          <w:iCs/>
          <w:spacing w:val="5"/>
          <w:szCs w:val="20"/>
        </w:rPr>
        <w:t>AWS</w:t>
      </w:r>
      <w:r w:rsidRPr="00E116B4">
        <w:rPr>
          <w:rFonts w:eastAsia="Calibri" w:asciiTheme="minorHAnsi" w:hAnsiTheme="minorHAnsi" w:cstheme="minorHAnsi"/>
          <w:bCs/>
          <w:iCs/>
          <w:spacing w:val="5"/>
          <w:szCs w:val="20"/>
        </w:rPr>
        <w:t xml:space="preserve"> cloud. </w:t>
      </w:r>
      <w:r>
        <w:rPr>
          <w:rFonts w:eastAsia="Calibri" w:asciiTheme="minorHAnsi" w:hAnsiTheme="minorHAnsi" w:cstheme="minorHAnsi"/>
          <w:bCs/>
          <w:iCs/>
          <w:spacing w:val="5"/>
          <w:szCs w:val="20"/>
        </w:rPr>
        <w:t>Vendor’s</w:t>
      </w:r>
      <w:r w:rsidRPr="00E116B4">
        <w:rPr>
          <w:rFonts w:eastAsia="Calibri" w:asciiTheme="minorHAnsi" w:hAnsiTheme="minorHAnsi" w:cstheme="minorHAnsi"/>
          <w:bCs/>
          <w:iCs/>
          <w:spacing w:val="5"/>
          <w:szCs w:val="20"/>
        </w:rPr>
        <w:t xml:space="preserve"> support includes SQL server maintenance, database backup, and integrity checks, performance</w:t>
      </w:r>
      <w:r>
        <w:rPr>
          <w:rFonts w:eastAsia="Calibri" w:asciiTheme="minorHAnsi" w:hAnsiTheme="minorHAnsi" w:cstheme="minorHAnsi"/>
          <w:bCs/>
          <w:iCs/>
          <w:spacing w:val="5"/>
          <w:szCs w:val="20"/>
        </w:rPr>
        <w:t xml:space="preserve"> validation</w:t>
      </w:r>
      <w:r w:rsidRPr="00E116B4">
        <w:rPr>
          <w:rFonts w:eastAsia="Calibri" w:asciiTheme="minorHAnsi" w:hAnsiTheme="minorHAnsi" w:cstheme="minorHAnsi"/>
          <w:bCs/>
          <w:iCs/>
          <w:spacing w:val="5"/>
          <w:szCs w:val="20"/>
        </w:rPr>
        <w:t xml:space="preserve">, availability. </w:t>
      </w:r>
    </w:p>
    <w:p w:rsidRPr="00E116B4" w:rsidR="00521711" w:rsidP="00521711" w:rsidRDefault="00521711" w14:paraId="60A4CDD9" w14:textId="77777777">
      <w:pPr>
        <w:spacing w:after="200"/>
        <w:rPr>
          <w:rFonts w:eastAsia="Calibri" w:asciiTheme="minorHAnsi" w:hAnsiTheme="minorHAnsi" w:cstheme="minorHAnsi"/>
          <w:bCs/>
          <w:iCs/>
          <w:spacing w:val="5"/>
          <w:szCs w:val="20"/>
        </w:rPr>
      </w:pPr>
      <w:proofErr w:type="spellStart"/>
      <w:r w:rsidRPr="00E116B4">
        <w:rPr>
          <w:rFonts w:eastAsia="Calibri" w:asciiTheme="minorHAnsi" w:hAnsiTheme="minorHAnsi" w:cstheme="minorHAnsi"/>
          <w:b/>
          <w:bCs/>
          <w:iCs/>
          <w:spacing w:val="5"/>
          <w:szCs w:val="20"/>
        </w:rPr>
        <w:t>OpenShift</w:t>
      </w:r>
      <w:proofErr w:type="spellEnd"/>
      <w:r w:rsidRPr="00E116B4">
        <w:rPr>
          <w:rFonts w:eastAsia="Calibri" w:asciiTheme="minorHAnsi" w:hAnsiTheme="minorHAnsi" w:cstheme="minorHAnsi"/>
          <w:b/>
          <w:bCs/>
          <w:iCs/>
          <w:spacing w:val="5"/>
          <w:szCs w:val="20"/>
        </w:rPr>
        <w:t xml:space="preserve"> Support</w:t>
      </w:r>
      <w:r w:rsidRPr="00E116B4">
        <w:rPr>
          <w:rFonts w:eastAsia="Calibri" w:asciiTheme="minorHAnsi" w:hAnsiTheme="minorHAnsi" w:cstheme="minorHAnsi"/>
          <w:bCs/>
          <w:iCs/>
          <w:spacing w:val="5"/>
          <w:szCs w:val="20"/>
        </w:rPr>
        <w:t xml:space="preserve">: Brighthouse leverages an IaaS in private cloud setup at Red Hat hosted environment. The open shift platform consists of 2 clusters </w:t>
      </w:r>
      <w:r w:rsidRPr="00E116B4">
        <w:rPr>
          <w:rFonts w:eastAsia="Calibri" w:asciiTheme="minorHAnsi" w:hAnsiTheme="minorHAnsi" w:cstheme="minorHAnsi"/>
          <w:bCs/>
          <w:iCs/>
          <w:spacing w:val="5"/>
          <w:szCs w:val="20"/>
        </w:rPr>
        <w:t xml:space="preserve">and 24 nodes. It hosts custom developed applications. </w:t>
      </w:r>
      <w:r>
        <w:rPr>
          <w:rFonts w:eastAsia="Calibri" w:asciiTheme="minorHAnsi" w:hAnsiTheme="minorHAnsi" w:cstheme="minorHAnsi"/>
          <w:bCs/>
          <w:iCs/>
          <w:spacing w:val="5"/>
          <w:szCs w:val="20"/>
        </w:rPr>
        <w:t>Vendor’s</w:t>
      </w:r>
      <w:r w:rsidRPr="00E116B4">
        <w:rPr>
          <w:rFonts w:eastAsia="Calibri" w:asciiTheme="minorHAnsi" w:hAnsiTheme="minorHAnsi" w:cstheme="minorHAnsi"/>
          <w:bCs/>
          <w:iCs/>
          <w:spacing w:val="5"/>
          <w:szCs w:val="20"/>
        </w:rPr>
        <w:t xml:space="preserve"> support includes platform support, vendor co-ordinate for hosting issues.</w:t>
      </w:r>
    </w:p>
    <w:p w:rsidRPr="00E116B4" w:rsidR="00E116B4" w:rsidP="00586065" w:rsidRDefault="00E116B4" w14:paraId="38D79630" w14:textId="77777777">
      <w:pPr>
        <w:rPr>
          <w:rFonts w:asciiTheme="minorHAnsi" w:hAnsiTheme="minorHAnsi" w:cstheme="minorHAnsi"/>
          <w:b/>
          <w:szCs w:val="20"/>
        </w:rPr>
      </w:pPr>
      <w:bookmarkStart w:name="_Toc16950914" w:id="2"/>
      <w:bookmarkStart w:name="_Toc17066496" w:id="3"/>
      <w:bookmarkStart w:name="_Toc17066609" w:id="4"/>
      <w:bookmarkStart w:name="_Toc17403168" w:id="5"/>
      <w:bookmarkStart w:name="_Toc17463417" w:id="6"/>
      <w:bookmarkStart w:name="_Toc17463506" w:id="7"/>
      <w:bookmarkStart w:name="_Toc17487249" w:id="8"/>
      <w:bookmarkStart w:name="_Toc17725397" w:id="9"/>
      <w:bookmarkStart w:name="_Toc17725587" w:id="10"/>
      <w:bookmarkStart w:name="_Toc17725773" w:id="11"/>
      <w:bookmarkStart w:name="_Toc17725959" w:id="12"/>
      <w:bookmarkStart w:name="_Toc17726142" w:id="13"/>
      <w:bookmarkStart w:name="_Toc17726326" w:id="14"/>
      <w:bookmarkStart w:name="_Toc17732879" w:id="15"/>
      <w:bookmarkStart w:name="_Toc17733267" w:id="16"/>
      <w:bookmarkStart w:name="_Toc17733395" w:id="17"/>
      <w:bookmarkStart w:name="_Toc17733524" w:id="18"/>
      <w:bookmarkStart w:name="_Toc17741990" w:id="19"/>
      <w:bookmarkStart w:name="_Toc18007741" w:id="20"/>
      <w:bookmarkStart w:name="_Toc22892934" w:id="21"/>
      <w:bookmarkStart w:name="_Toc23091686" w:id="22"/>
      <w:bookmarkStart w:name="_Toc23092748" w:id="23"/>
      <w:bookmarkStart w:name="_Toc16950916" w:id="24"/>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rsidRPr="00E116B4" w:rsidR="00E116B4" w:rsidP="00E116B4" w:rsidRDefault="00E116B4" w14:paraId="41A9866E" w14:textId="77777777">
      <w:pPr>
        <w:spacing w:after="200"/>
        <w:rPr>
          <w:rFonts w:asciiTheme="minorHAnsi" w:hAnsiTheme="minorHAnsi" w:cstheme="minorHAnsi"/>
          <w:b/>
          <w:szCs w:val="20"/>
        </w:rPr>
      </w:pPr>
    </w:p>
    <w:p w:rsidRPr="00E116B4" w:rsidR="00E116B4" w:rsidP="00E116B4" w:rsidRDefault="00E116B4" w14:paraId="1F96FF62" w14:textId="77777777">
      <w:pPr>
        <w:rPr>
          <w:rFonts w:asciiTheme="minorHAnsi" w:hAnsiTheme="minorHAnsi" w:cstheme="minorHAnsi"/>
          <w:szCs w:val="20"/>
        </w:rPr>
      </w:pPr>
    </w:p>
    <w:p w:rsidRPr="00E116B4" w:rsidR="00E116B4" w:rsidP="00E116B4" w:rsidRDefault="00E116B4" w14:paraId="7ED008C5" w14:textId="77777777">
      <w:pPr>
        <w:spacing w:after="200"/>
        <w:rPr>
          <w:rFonts w:asciiTheme="minorHAnsi" w:hAnsiTheme="minorHAnsi" w:cstheme="minorHAnsi"/>
          <w:szCs w:val="20"/>
        </w:rPr>
      </w:pPr>
    </w:p>
    <w:p w:rsidRPr="00E116B4" w:rsidR="00E116B4" w:rsidP="00E116B4" w:rsidRDefault="00E116B4" w14:paraId="0DED7A49" w14:textId="77777777">
      <w:pPr>
        <w:spacing w:after="200"/>
        <w:rPr>
          <w:rFonts w:asciiTheme="minorHAnsi" w:hAnsiTheme="minorHAnsi" w:cstheme="minorHAnsi"/>
          <w:b/>
          <w:szCs w:val="20"/>
        </w:rPr>
      </w:pPr>
      <w:r w:rsidRPr="00E116B4">
        <w:rPr>
          <w:rFonts w:asciiTheme="minorHAnsi" w:hAnsiTheme="minorHAnsi" w:cstheme="minorHAnsi"/>
          <w:b/>
          <w:szCs w:val="20"/>
        </w:rPr>
        <w:br w:type="page"/>
      </w:r>
    </w:p>
    <w:p w:rsidRPr="00E116B4" w:rsidR="00E116B4" w:rsidP="00E116B4" w:rsidRDefault="00E116B4" w14:paraId="6A78FACA" w14:textId="77777777">
      <w:pPr>
        <w:spacing w:after="200"/>
        <w:rPr>
          <w:rFonts w:asciiTheme="minorHAnsi" w:hAnsiTheme="minorHAnsi" w:cstheme="minorHAnsi"/>
          <w:szCs w:val="20"/>
        </w:rPr>
      </w:pPr>
    </w:p>
    <w:p w:rsidRPr="00586065" w:rsidR="00796B22" w:rsidP="00E82075" w:rsidRDefault="00796B22" w14:paraId="3E3A0108" w14:textId="77777777">
      <w:pPr>
        <w:pStyle w:val="Heading1"/>
        <w:keepNext w:val="0"/>
        <w:keepLines w:val="0"/>
        <w:widowControl w:val="0"/>
        <w:tabs>
          <w:tab w:val="clear" w:pos="630"/>
          <w:tab w:val="num" w:pos="360"/>
          <w:tab w:val="num" w:pos="810"/>
        </w:tabs>
        <w:ind w:left="360"/>
      </w:pPr>
      <w:r w:rsidRPr="00586065">
        <w:t>General Assumptions</w:t>
      </w:r>
    </w:p>
    <w:p w:rsidRPr="00E82075" w:rsidR="00796B22" w:rsidP="00795A32" w:rsidRDefault="00796B22" w14:paraId="52466E17" w14:textId="77777777">
      <w:pPr>
        <w:pStyle w:val="Heading2"/>
        <w:numPr>
          <w:ilvl w:val="0"/>
          <w:numId w:val="65"/>
        </w:numPr>
        <w:rPr>
          <w:rFonts w:asciiTheme="minorHAnsi" w:hAnsiTheme="minorHAnsi" w:cstheme="minorHAnsi"/>
          <w:szCs w:val="22"/>
        </w:rPr>
      </w:pPr>
      <w:r w:rsidRPr="00E82075">
        <w:rPr>
          <w:rFonts w:asciiTheme="minorHAnsi" w:hAnsiTheme="minorHAnsi" w:cstheme="minorHAnsi"/>
          <w:szCs w:val="22"/>
        </w:rPr>
        <w:t>Changes to the technology scope than what is mentioned in the scope section in this document could require chan</w:t>
      </w:r>
      <w:r w:rsidR="00E248D3">
        <w:rPr>
          <w:rFonts w:asciiTheme="minorHAnsi" w:hAnsiTheme="minorHAnsi" w:cstheme="minorHAnsi"/>
          <w:szCs w:val="22"/>
        </w:rPr>
        <w:t>ges to the effort and pricing. T</w:t>
      </w:r>
      <w:r w:rsidRPr="00E82075">
        <w:rPr>
          <w:rFonts w:asciiTheme="minorHAnsi" w:hAnsiTheme="minorHAnsi" w:cstheme="minorHAnsi"/>
          <w:szCs w:val="22"/>
        </w:rPr>
        <w:t xml:space="preserve">his will be mutually discussed between Brighthouse and </w:t>
      </w:r>
      <w:r w:rsidRPr="00E82075" w:rsidR="00EE2A8E">
        <w:rPr>
          <w:rFonts w:asciiTheme="minorHAnsi" w:hAnsiTheme="minorHAnsi" w:cstheme="minorHAnsi"/>
          <w:szCs w:val="22"/>
        </w:rPr>
        <w:t>Vendor</w:t>
      </w:r>
    </w:p>
    <w:p w:rsidRPr="00E82075" w:rsidR="00796B22" w:rsidP="00795A32" w:rsidRDefault="00796B22" w14:paraId="72FA4E8E" w14:textId="77777777">
      <w:pPr>
        <w:pStyle w:val="Heading2"/>
        <w:numPr>
          <w:ilvl w:val="0"/>
          <w:numId w:val="65"/>
        </w:numPr>
        <w:rPr>
          <w:rFonts w:asciiTheme="minorHAnsi" w:hAnsiTheme="minorHAnsi" w:cstheme="minorHAnsi"/>
          <w:szCs w:val="22"/>
        </w:rPr>
      </w:pPr>
      <w:r w:rsidRPr="00E82075">
        <w:rPr>
          <w:rFonts w:asciiTheme="minorHAnsi" w:hAnsiTheme="minorHAnsi" w:cstheme="minorHAnsi"/>
          <w:szCs w:val="22"/>
        </w:rPr>
        <w:t>Incumbent L1 support team will make every effort to resolve Incidents at first level (First level resolution – FLR) before they are escalated to L2/L3 support.</w:t>
      </w:r>
    </w:p>
    <w:p w:rsidRPr="00E82075" w:rsidR="00796B22" w:rsidP="00796B22" w:rsidRDefault="00796B22" w14:paraId="07A49480" w14:textId="77777777">
      <w:pPr>
        <w:pStyle w:val="ListParagraph"/>
        <w:widowControl/>
        <w:autoSpaceDE/>
        <w:autoSpaceDN/>
        <w:adjustRightInd/>
        <w:spacing w:line="276" w:lineRule="auto"/>
        <w:rPr>
          <w:rFonts w:asciiTheme="minorHAnsi" w:hAnsiTheme="minorHAnsi" w:cstheme="minorHAnsi"/>
          <w:sz w:val="22"/>
          <w:szCs w:val="22"/>
        </w:rPr>
      </w:pPr>
    </w:p>
    <w:p w:rsidRPr="00E82075" w:rsidR="006B2CFA" w:rsidP="00795A32" w:rsidRDefault="006B2CFA" w14:paraId="4FE1B02A" w14:textId="77777777">
      <w:pPr>
        <w:pStyle w:val="ListParagraph"/>
        <w:widowControl/>
        <w:numPr>
          <w:ilvl w:val="0"/>
          <w:numId w:val="65"/>
        </w:numPr>
        <w:autoSpaceDE/>
        <w:autoSpaceDN/>
        <w:adjustRightInd/>
        <w:spacing w:line="276" w:lineRule="auto"/>
        <w:rPr>
          <w:rFonts w:asciiTheme="minorHAnsi" w:hAnsiTheme="minorHAnsi" w:cstheme="minorHAnsi"/>
          <w:sz w:val="22"/>
          <w:szCs w:val="22"/>
        </w:rPr>
      </w:pPr>
      <w:r w:rsidRPr="00E82075">
        <w:rPr>
          <w:rFonts w:asciiTheme="minorHAnsi" w:hAnsiTheme="minorHAnsi" w:cstheme="minorHAnsi"/>
          <w:sz w:val="22"/>
          <w:szCs w:val="22"/>
        </w:rPr>
        <w:t>Vendor will leverage the existing ServiceNow as ITSM solution which will act as a single source of truth for all IT incidents and services requests</w:t>
      </w:r>
    </w:p>
    <w:p w:rsidRPr="00E82075" w:rsidR="006B2CFA" w:rsidP="006B2CFA" w:rsidRDefault="006B2CFA" w14:paraId="203027E8" w14:textId="77777777">
      <w:pPr>
        <w:pStyle w:val="ListParagraph"/>
        <w:rPr>
          <w:rFonts w:asciiTheme="minorHAnsi" w:hAnsiTheme="minorHAnsi" w:cstheme="minorHAnsi"/>
          <w:sz w:val="22"/>
          <w:szCs w:val="22"/>
        </w:rPr>
      </w:pPr>
    </w:p>
    <w:p w:rsidRPr="00E82075" w:rsidR="00796B22" w:rsidP="00795A32" w:rsidRDefault="00796B22" w14:paraId="7277B14A" w14:textId="77777777">
      <w:pPr>
        <w:pStyle w:val="ListParagraph"/>
        <w:widowControl/>
        <w:numPr>
          <w:ilvl w:val="0"/>
          <w:numId w:val="65"/>
        </w:numPr>
        <w:autoSpaceDE/>
        <w:autoSpaceDN/>
        <w:adjustRightInd/>
        <w:spacing w:line="276" w:lineRule="auto"/>
        <w:rPr>
          <w:rFonts w:asciiTheme="minorHAnsi" w:hAnsiTheme="minorHAnsi" w:cstheme="minorHAnsi"/>
          <w:sz w:val="22"/>
          <w:szCs w:val="22"/>
        </w:rPr>
      </w:pPr>
      <w:r w:rsidRPr="00E82075">
        <w:rPr>
          <w:rFonts w:asciiTheme="minorHAnsi" w:hAnsiTheme="minorHAnsi" w:cstheme="minorHAnsi"/>
          <w:sz w:val="22"/>
          <w:szCs w:val="22"/>
        </w:rPr>
        <w:t>Onshore resources will be provided with required and adequate infrastructure (seat, phone, common printer)</w:t>
      </w:r>
    </w:p>
    <w:p w:rsidRPr="00E82075" w:rsidR="00796B22" w:rsidP="00796B22" w:rsidRDefault="00796B22" w14:paraId="74D9650E" w14:textId="77777777">
      <w:pPr>
        <w:pStyle w:val="ListParagraph"/>
        <w:rPr>
          <w:rFonts w:asciiTheme="minorHAnsi" w:hAnsiTheme="minorHAnsi" w:cstheme="minorHAnsi"/>
          <w:sz w:val="22"/>
          <w:szCs w:val="22"/>
        </w:rPr>
      </w:pPr>
    </w:p>
    <w:p w:rsidRPr="00E82075" w:rsidR="00796B22" w:rsidP="00795A32" w:rsidRDefault="00796B22" w14:paraId="5306CFFB" w14:textId="77777777">
      <w:pPr>
        <w:pStyle w:val="ListParagraph"/>
        <w:widowControl/>
        <w:numPr>
          <w:ilvl w:val="0"/>
          <w:numId w:val="65"/>
        </w:numPr>
        <w:autoSpaceDE/>
        <w:autoSpaceDN/>
        <w:adjustRightInd/>
        <w:spacing w:line="276" w:lineRule="auto"/>
        <w:rPr>
          <w:rFonts w:asciiTheme="minorHAnsi" w:hAnsiTheme="minorHAnsi" w:cstheme="minorHAnsi"/>
          <w:sz w:val="22"/>
          <w:szCs w:val="22"/>
        </w:rPr>
      </w:pPr>
      <w:r w:rsidRPr="00E82075">
        <w:rPr>
          <w:rFonts w:asciiTheme="minorHAnsi" w:hAnsiTheme="minorHAnsi" w:cstheme="minorHAnsi"/>
          <w:sz w:val="22"/>
          <w:szCs w:val="22"/>
        </w:rPr>
        <w:t xml:space="preserve">Support during declared BCP situations will be on best effort basis. </w:t>
      </w:r>
      <w:r w:rsidRPr="00E82075" w:rsidR="00EE2A8E">
        <w:rPr>
          <w:rFonts w:asciiTheme="minorHAnsi" w:hAnsiTheme="minorHAnsi" w:cstheme="minorHAnsi"/>
          <w:sz w:val="22"/>
          <w:szCs w:val="22"/>
        </w:rPr>
        <w:t>Vendor</w:t>
      </w:r>
      <w:r w:rsidRPr="00E82075">
        <w:rPr>
          <w:rFonts w:asciiTheme="minorHAnsi" w:hAnsiTheme="minorHAnsi" w:cstheme="minorHAnsi"/>
          <w:sz w:val="22"/>
          <w:szCs w:val="22"/>
        </w:rPr>
        <w:t xml:space="preserve"> will make every effort to meet the agreed Service level agreement</w:t>
      </w:r>
    </w:p>
    <w:p w:rsidRPr="00E82075" w:rsidR="00796B22" w:rsidP="00796B22" w:rsidRDefault="00796B22" w14:paraId="4765C0CD" w14:textId="77777777">
      <w:pPr>
        <w:pStyle w:val="ListParagraph"/>
        <w:rPr>
          <w:rFonts w:asciiTheme="minorHAnsi" w:hAnsiTheme="minorHAnsi" w:cstheme="minorHAnsi"/>
          <w:sz w:val="22"/>
          <w:szCs w:val="22"/>
        </w:rPr>
      </w:pPr>
    </w:p>
    <w:p w:rsidRPr="00E82075" w:rsidR="00796B22" w:rsidP="00795A32" w:rsidRDefault="00796B22" w14:paraId="25A2528A" w14:textId="77777777">
      <w:pPr>
        <w:pStyle w:val="ListParagraph"/>
        <w:widowControl/>
        <w:numPr>
          <w:ilvl w:val="0"/>
          <w:numId w:val="65"/>
        </w:numPr>
        <w:autoSpaceDE/>
        <w:autoSpaceDN/>
        <w:adjustRightInd/>
        <w:spacing w:line="276" w:lineRule="auto"/>
        <w:rPr>
          <w:rFonts w:asciiTheme="minorHAnsi" w:hAnsiTheme="minorHAnsi" w:cstheme="minorHAnsi"/>
          <w:sz w:val="22"/>
          <w:szCs w:val="22"/>
        </w:rPr>
      </w:pPr>
      <w:r w:rsidRPr="00E82075">
        <w:rPr>
          <w:rFonts w:asciiTheme="minorHAnsi" w:hAnsiTheme="minorHAnsi" w:cstheme="minorHAnsi"/>
          <w:sz w:val="22"/>
          <w:szCs w:val="22"/>
        </w:rPr>
        <w:t xml:space="preserve">During declared BCP situations, </w:t>
      </w:r>
      <w:r w:rsidRPr="00E82075" w:rsidR="00EE2A8E">
        <w:rPr>
          <w:rFonts w:asciiTheme="minorHAnsi" w:hAnsiTheme="minorHAnsi" w:cstheme="minorHAnsi"/>
          <w:sz w:val="22"/>
          <w:szCs w:val="22"/>
        </w:rPr>
        <w:t>Vendor</w:t>
      </w:r>
      <w:r w:rsidRPr="00E82075">
        <w:rPr>
          <w:rFonts w:asciiTheme="minorHAnsi" w:hAnsiTheme="minorHAnsi" w:cstheme="minorHAnsi"/>
          <w:sz w:val="22"/>
          <w:szCs w:val="22"/>
        </w:rPr>
        <w:t xml:space="preserve"> requires RTO of minimum of 24 hours.</w:t>
      </w:r>
    </w:p>
    <w:p w:rsidR="00860B0A" w:rsidP="00860B0A" w:rsidRDefault="00860B0A" w14:paraId="5F453858" w14:textId="77777777">
      <w:pPr>
        <w:pStyle w:val="Norm"/>
      </w:pPr>
    </w:p>
    <w:p w:rsidRPr="00860B0A" w:rsidR="00860B0A" w:rsidP="00860B0A" w:rsidRDefault="00860B0A" w14:paraId="7D8F7B5B" w14:textId="77777777">
      <w:pPr>
        <w:pStyle w:val="Heading1"/>
        <w:tabs>
          <w:tab w:val="clear" w:pos="630"/>
          <w:tab w:val="num" w:pos="810"/>
        </w:tabs>
        <w:ind w:left="450"/>
      </w:pPr>
      <w:r w:rsidRPr="00860B0A">
        <w:t>RACI Matrix</w:t>
      </w:r>
    </w:p>
    <w:p w:rsidR="00860B0A" w:rsidP="00860B0A" w:rsidRDefault="00860B0A" w14:paraId="047C47C6" w14:textId="77777777">
      <w:pPr>
        <w:pStyle w:val="Norm"/>
      </w:pPr>
    </w:p>
    <w:p w:rsidRPr="00A65C02" w:rsidR="00860B0A" w:rsidP="00860B0A" w:rsidRDefault="00860B0A" w14:paraId="2EDA3832" w14:textId="77777777">
      <w:pPr>
        <w:pStyle w:val="Norm"/>
        <w:rPr>
          <w:b/>
        </w:rPr>
      </w:pPr>
      <w:r w:rsidRPr="00A65C02">
        <w:t xml:space="preserve">The following RACI matrix for </w:t>
      </w:r>
      <w:r>
        <w:t>Cloud</w:t>
      </w:r>
      <w:r w:rsidRPr="00A65C02">
        <w:t xml:space="preserve"> Services describes which party is</w:t>
      </w:r>
    </w:p>
    <w:p w:rsidR="00860B0A" w:rsidP="00860B0A" w:rsidRDefault="00860B0A" w14:paraId="04AA91A9" w14:textId="77777777">
      <w:pPr>
        <w:spacing w:line="276" w:lineRule="auto"/>
      </w:pPr>
      <w:r w:rsidRPr="009E0554">
        <w:t xml:space="preserve">A – Accountable, R – Responsible, C – Consulted, I – Informed </w:t>
      </w:r>
      <w:r w:rsidRPr="00A65C02">
        <w:t>for each task/function described herein.</w:t>
      </w:r>
    </w:p>
    <w:p w:rsidR="00860B0A" w:rsidP="00860B0A" w:rsidRDefault="00860B0A" w14:paraId="1EA2BC6A" w14:textId="77777777">
      <w:pPr>
        <w:spacing w:line="276" w:lineRule="auto"/>
      </w:pPr>
    </w:p>
    <w:tbl>
      <w:tblPr>
        <w:tblW w:w="1049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A0" w:firstRow="1" w:lastRow="0" w:firstColumn="1" w:lastColumn="0" w:noHBand="0" w:noVBand="1"/>
      </w:tblPr>
      <w:tblGrid>
        <w:gridCol w:w="1875"/>
        <w:gridCol w:w="3579"/>
        <w:gridCol w:w="2448"/>
        <w:gridCol w:w="432"/>
        <w:gridCol w:w="432"/>
        <w:gridCol w:w="432"/>
        <w:gridCol w:w="432"/>
        <w:gridCol w:w="432"/>
        <w:gridCol w:w="432"/>
      </w:tblGrid>
      <w:tr w:rsidRPr="00CC26AE" w:rsidR="00860B0A" w:rsidTr="2C3549E5" w14:paraId="08616101" w14:textId="77777777">
        <w:trPr>
          <w:cantSplit/>
          <w:trHeight w:val="1152"/>
          <w:tblHeader/>
        </w:trPr>
        <w:tc>
          <w:tcPr>
            <w:tcW w:w="1875" w:type="dxa"/>
            <w:shd w:val="clear" w:color="auto" w:fill="00B0B9"/>
            <w:tcMar/>
            <w:vAlign w:val="center"/>
            <w:hideMark/>
          </w:tcPr>
          <w:p w:rsidRPr="00CC26AE" w:rsidR="00860B0A" w:rsidP="007F02E0" w:rsidRDefault="00860B0A" w14:paraId="6422F4F0" w14:textId="77777777">
            <w:pPr>
              <w:jc w:val="center"/>
              <w:rPr>
                <w:rFonts w:cs="Arial"/>
                <w:b/>
                <w:bCs/>
                <w:color w:val="FFFFFF"/>
                <w:sz w:val="20"/>
                <w:szCs w:val="20"/>
              </w:rPr>
            </w:pPr>
            <w:r w:rsidRPr="00CC26AE">
              <w:rPr>
                <w:rFonts w:cs="Arial"/>
                <w:b/>
                <w:bCs/>
                <w:color w:val="FFFFFF"/>
                <w:sz w:val="20"/>
                <w:szCs w:val="20"/>
              </w:rPr>
              <w:t>ID</w:t>
            </w:r>
          </w:p>
        </w:tc>
        <w:tc>
          <w:tcPr>
            <w:tcW w:w="3579" w:type="dxa"/>
            <w:shd w:val="clear" w:color="auto" w:fill="00B0B9"/>
            <w:tcMar/>
            <w:vAlign w:val="center"/>
            <w:hideMark/>
          </w:tcPr>
          <w:p w:rsidRPr="00CC26AE" w:rsidR="00860B0A" w:rsidP="007F02E0" w:rsidRDefault="00860B0A" w14:paraId="2C1B9180" w14:textId="77777777">
            <w:pPr>
              <w:jc w:val="center"/>
              <w:rPr>
                <w:rFonts w:cs="Arial"/>
                <w:b/>
                <w:bCs/>
                <w:color w:val="FFFFFF"/>
                <w:sz w:val="20"/>
                <w:szCs w:val="20"/>
              </w:rPr>
            </w:pPr>
            <w:r w:rsidRPr="00CC26AE">
              <w:rPr>
                <w:rFonts w:cs="Arial"/>
                <w:b/>
                <w:bCs/>
                <w:color w:val="FFFFFF"/>
                <w:sz w:val="20"/>
                <w:szCs w:val="20"/>
              </w:rPr>
              <w:t>Requirement Description</w:t>
            </w:r>
          </w:p>
        </w:tc>
        <w:tc>
          <w:tcPr>
            <w:tcW w:w="2448" w:type="dxa"/>
            <w:shd w:val="clear" w:color="auto" w:fill="00B0B9"/>
            <w:tcMar/>
            <w:vAlign w:val="center"/>
            <w:hideMark/>
          </w:tcPr>
          <w:p w:rsidRPr="00CC26AE" w:rsidR="00860B0A" w:rsidP="007F02E0" w:rsidRDefault="00860B0A" w14:paraId="38A9AE12" w14:textId="77777777">
            <w:pPr>
              <w:jc w:val="center"/>
              <w:rPr>
                <w:rFonts w:cs="Arial"/>
                <w:b/>
                <w:bCs/>
                <w:color w:val="FFFFFF"/>
                <w:sz w:val="20"/>
                <w:szCs w:val="20"/>
              </w:rPr>
            </w:pPr>
            <w:r w:rsidRPr="00CC26AE">
              <w:rPr>
                <w:rFonts w:cs="Arial"/>
                <w:b/>
                <w:bCs/>
                <w:color w:val="FFFFFF"/>
                <w:sz w:val="20"/>
                <w:szCs w:val="20"/>
              </w:rPr>
              <w:t>Vendor Comments (If applicable)</w:t>
            </w:r>
          </w:p>
        </w:tc>
        <w:tc>
          <w:tcPr>
            <w:tcW w:w="432" w:type="dxa"/>
            <w:shd w:val="clear" w:color="auto" w:fill="00B0B9"/>
            <w:tcMar/>
            <w:textDirection w:val="btLr"/>
            <w:vAlign w:val="center"/>
            <w:hideMark/>
          </w:tcPr>
          <w:p w:rsidRPr="00CC26AE" w:rsidR="00860B0A" w:rsidP="007F02E0" w:rsidRDefault="00860B0A" w14:paraId="6087C8D2" w14:textId="77777777">
            <w:pPr>
              <w:ind w:left="113" w:right="113"/>
              <w:jc w:val="center"/>
              <w:rPr>
                <w:rFonts w:cs="Arial"/>
                <w:b/>
                <w:bCs/>
                <w:color w:val="FFFFFF"/>
                <w:sz w:val="20"/>
                <w:szCs w:val="20"/>
              </w:rPr>
            </w:pPr>
            <w:r w:rsidRPr="00CC26AE">
              <w:rPr>
                <w:rFonts w:cs="Arial"/>
                <w:b/>
                <w:bCs/>
                <w:color w:val="FFFFFF"/>
                <w:sz w:val="20"/>
                <w:szCs w:val="20"/>
              </w:rPr>
              <w:t>BHF</w:t>
            </w:r>
          </w:p>
        </w:tc>
        <w:tc>
          <w:tcPr>
            <w:tcW w:w="432" w:type="dxa"/>
            <w:shd w:val="clear" w:color="auto" w:fill="00B0B9"/>
            <w:tcMar/>
            <w:textDirection w:val="btLr"/>
            <w:vAlign w:val="center"/>
            <w:hideMark/>
          </w:tcPr>
          <w:p w:rsidRPr="00CC26AE" w:rsidR="00860B0A" w:rsidP="007F02E0" w:rsidRDefault="00860B0A" w14:paraId="543009CA" w14:textId="77777777">
            <w:pPr>
              <w:ind w:left="113" w:right="113"/>
              <w:jc w:val="center"/>
              <w:rPr>
                <w:rFonts w:cs="Arial"/>
                <w:b/>
                <w:bCs/>
                <w:color w:val="FFFFFF"/>
                <w:sz w:val="20"/>
                <w:szCs w:val="20"/>
              </w:rPr>
            </w:pPr>
            <w:r w:rsidRPr="00CC26AE">
              <w:rPr>
                <w:rFonts w:cs="Arial"/>
                <w:b/>
                <w:bCs/>
                <w:color w:val="FFFFFF"/>
                <w:sz w:val="20"/>
                <w:szCs w:val="20"/>
              </w:rPr>
              <w:t>ITSM</w:t>
            </w:r>
          </w:p>
        </w:tc>
        <w:tc>
          <w:tcPr>
            <w:tcW w:w="432" w:type="dxa"/>
            <w:shd w:val="clear" w:color="auto" w:fill="00B0B9"/>
            <w:tcMar/>
            <w:textDirection w:val="btLr"/>
            <w:vAlign w:val="center"/>
            <w:hideMark/>
          </w:tcPr>
          <w:p w:rsidRPr="00CC26AE" w:rsidR="00860B0A" w:rsidP="007F02E0" w:rsidRDefault="00860B0A" w14:paraId="51F45AA1" w14:textId="77777777">
            <w:pPr>
              <w:ind w:left="113" w:right="113"/>
              <w:jc w:val="center"/>
              <w:rPr>
                <w:rFonts w:cs="Arial"/>
                <w:b/>
                <w:bCs/>
                <w:color w:val="FFFFFF"/>
                <w:sz w:val="20"/>
                <w:szCs w:val="20"/>
              </w:rPr>
            </w:pPr>
            <w:r w:rsidRPr="00CC26AE">
              <w:rPr>
                <w:rFonts w:cs="Arial"/>
                <w:b/>
                <w:bCs/>
                <w:color w:val="FFFFFF"/>
                <w:sz w:val="20"/>
                <w:szCs w:val="20"/>
              </w:rPr>
              <w:t>Network</w:t>
            </w:r>
          </w:p>
        </w:tc>
        <w:tc>
          <w:tcPr>
            <w:tcW w:w="432" w:type="dxa"/>
            <w:shd w:val="clear" w:color="auto" w:fill="00B0B9"/>
            <w:tcMar/>
            <w:textDirection w:val="btLr"/>
            <w:vAlign w:val="center"/>
            <w:hideMark/>
          </w:tcPr>
          <w:p w:rsidRPr="00CC26AE" w:rsidR="00860B0A" w:rsidP="007F02E0" w:rsidRDefault="00860B0A" w14:paraId="2645C0EF" w14:textId="77777777">
            <w:pPr>
              <w:ind w:left="113" w:right="113"/>
              <w:jc w:val="center"/>
              <w:rPr>
                <w:rFonts w:cs="Arial"/>
                <w:b/>
                <w:bCs/>
                <w:color w:val="FFFFFF"/>
                <w:sz w:val="20"/>
                <w:szCs w:val="20"/>
              </w:rPr>
            </w:pPr>
            <w:r w:rsidRPr="00CC26AE">
              <w:rPr>
                <w:rFonts w:cs="Arial"/>
                <w:b/>
                <w:bCs/>
                <w:color w:val="FFFFFF"/>
                <w:sz w:val="20"/>
                <w:szCs w:val="20"/>
              </w:rPr>
              <w:t>EUC</w:t>
            </w:r>
          </w:p>
        </w:tc>
        <w:tc>
          <w:tcPr>
            <w:tcW w:w="432" w:type="dxa"/>
            <w:shd w:val="clear" w:color="auto" w:fill="00B0B9"/>
            <w:tcMar/>
            <w:textDirection w:val="btLr"/>
            <w:vAlign w:val="center"/>
            <w:hideMark/>
          </w:tcPr>
          <w:p w:rsidRPr="00CC26AE" w:rsidR="00860B0A" w:rsidP="007F02E0" w:rsidRDefault="00860B0A" w14:paraId="5D07609F" w14:textId="77777777">
            <w:pPr>
              <w:ind w:left="113" w:right="113"/>
              <w:jc w:val="center"/>
              <w:rPr>
                <w:rFonts w:cs="Arial"/>
                <w:b/>
                <w:bCs/>
                <w:color w:val="FFFFFF"/>
                <w:sz w:val="20"/>
                <w:szCs w:val="20"/>
              </w:rPr>
            </w:pPr>
            <w:r w:rsidRPr="00CC26AE">
              <w:rPr>
                <w:rFonts w:cs="Arial"/>
                <w:b/>
                <w:bCs/>
                <w:color w:val="FFFFFF"/>
                <w:sz w:val="20"/>
                <w:szCs w:val="20"/>
              </w:rPr>
              <w:t>Cloud</w:t>
            </w:r>
          </w:p>
        </w:tc>
        <w:tc>
          <w:tcPr>
            <w:tcW w:w="432" w:type="dxa"/>
            <w:shd w:val="clear" w:color="auto" w:fill="00B0B9"/>
            <w:tcMar/>
            <w:textDirection w:val="btLr"/>
            <w:vAlign w:val="center"/>
            <w:hideMark/>
          </w:tcPr>
          <w:p w:rsidRPr="00CC26AE" w:rsidR="00860B0A" w:rsidP="007F02E0" w:rsidRDefault="00860B0A" w14:paraId="7F129EC1" w14:textId="77777777">
            <w:pPr>
              <w:ind w:left="113" w:right="113"/>
              <w:jc w:val="center"/>
              <w:rPr>
                <w:rFonts w:cs="Arial"/>
                <w:b/>
                <w:bCs/>
                <w:color w:val="FFFFFF"/>
                <w:sz w:val="20"/>
                <w:szCs w:val="20"/>
              </w:rPr>
            </w:pPr>
            <w:r w:rsidRPr="00CC26AE">
              <w:rPr>
                <w:rFonts w:cs="Arial"/>
                <w:b/>
                <w:bCs/>
                <w:color w:val="FFFFFF"/>
                <w:sz w:val="20"/>
                <w:szCs w:val="20"/>
              </w:rPr>
              <w:t>Security</w:t>
            </w:r>
          </w:p>
        </w:tc>
      </w:tr>
      <w:tr w:rsidRPr="00E275BB" w:rsidR="00860B0A" w:rsidTr="2C3549E5" w14:paraId="1BF4E2BE" w14:textId="77777777">
        <w:trPr>
          <w:trHeight w:val="890"/>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E275BB" w:rsidR="00860B0A" w:rsidP="007F02E0" w:rsidRDefault="00860B0A" w14:paraId="1AD325D4" w14:textId="77777777">
            <w:pPr>
              <w:jc w:val="center"/>
              <w:rPr>
                <w:rFonts w:cs="Arial"/>
                <w:color w:val="000000"/>
                <w:sz w:val="20"/>
                <w:szCs w:val="20"/>
              </w:rPr>
            </w:pPr>
            <w:r w:rsidRPr="00E275BB">
              <w:rPr>
                <w:rFonts w:cs="Arial"/>
                <w:color w:val="000000"/>
                <w:sz w:val="20"/>
                <w:szCs w:val="20"/>
              </w:rPr>
              <w:t>CLOUD.001</w:t>
            </w:r>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E275BB" w:rsidR="00860B0A" w:rsidP="007F02E0" w:rsidRDefault="00EE2A8E" w14:paraId="315EEDEA" w14:textId="77777777">
            <w:pPr>
              <w:rPr>
                <w:rFonts w:cs="Arial"/>
                <w:sz w:val="20"/>
                <w:szCs w:val="20"/>
              </w:rPr>
            </w:pPr>
            <w:r>
              <w:rPr>
                <w:rFonts w:cs="Arial"/>
                <w:sz w:val="20"/>
                <w:szCs w:val="20"/>
              </w:rPr>
              <w:t>Vendor</w:t>
            </w:r>
            <w:r w:rsidRPr="00E275BB" w:rsidR="00860B0A">
              <w:rPr>
                <w:rFonts w:cs="Arial"/>
                <w:sz w:val="20"/>
                <w:szCs w:val="20"/>
              </w:rPr>
              <w:t xml:space="preserve"> will provide L2/L3 support for server operating systems (Windows/Linux) including the ability to open incident support tickets with Microsoft as requested. </w:t>
            </w:r>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E82075" w14:paraId="21D9F0D1" w14:textId="77777777">
            <w:pPr>
              <w:rPr>
                <w:rFonts w:cs="Arial"/>
                <w:sz w:val="20"/>
                <w:szCs w:val="20"/>
              </w:rPr>
            </w:pPr>
            <w:r>
              <w:rPr>
                <w:rFonts w:cs="Arial"/>
                <w:sz w:val="20"/>
                <w:szCs w:val="20"/>
              </w:rPr>
              <w:t>Vendor</w:t>
            </w:r>
            <w:r w:rsidRPr="00E275BB" w:rsidR="00860B0A">
              <w:rPr>
                <w:rFonts w:cs="Arial"/>
                <w:sz w:val="20"/>
                <w:szCs w:val="20"/>
              </w:rPr>
              <w:t xml:space="preserve"> will leverage BHF credential /access to raise incident support ticket to Microsoft</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E275BB" w:rsidR="00860B0A" w:rsidP="007F02E0" w:rsidRDefault="00860B0A" w14:paraId="40F84E5A" w14:textId="77777777">
            <w:pPr>
              <w:jc w:val="center"/>
              <w:rPr>
                <w:rFonts w:cs="Arial"/>
                <w:color w:val="000000"/>
                <w:sz w:val="20"/>
                <w:szCs w:val="20"/>
              </w:rPr>
            </w:pPr>
            <w:r w:rsidRPr="00E275BB">
              <w:rPr>
                <w:rFonts w:cs="Arial"/>
                <w:color w:val="000000"/>
                <w:sz w:val="20"/>
                <w:szCs w:val="20"/>
              </w:rPr>
              <w:t>A</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10E2B707"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64944355"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26E81223"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300C7EAA" w14:textId="77777777">
            <w:pPr>
              <w:jc w:val="center"/>
              <w:rPr>
                <w:rFonts w:cs="Arial"/>
                <w:sz w:val="20"/>
                <w:szCs w:val="20"/>
              </w:rPr>
            </w:pPr>
            <w:r w:rsidRPr="00E275BB">
              <w:rPr>
                <w:rFonts w:cs="Arial"/>
                <w:sz w:val="20"/>
                <w:szCs w:val="20"/>
              </w:rPr>
              <w:t>R</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6A641134" w14:textId="77777777">
            <w:pPr>
              <w:jc w:val="center"/>
              <w:rPr>
                <w:rFonts w:cs="Arial"/>
                <w:sz w:val="20"/>
                <w:szCs w:val="20"/>
              </w:rPr>
            </w:pPr>
            <w:r w:rsidRPr="00E275BB">
              <w:rPr>
                <w:rFonts w:cs="Arial"/>
                <w:sz w:val="20"/>
                <w:szCs w:val="20"/>
              </w:rPr>
              <w:t>C, I</w:t>
            </w:r>
          </w:p>
        </w:tc>
      </w:tr>
      <w:tr w:rsidRPr="00E275BB" w:rsidR="00860B0A" w:rsidTr="2C3549E5" w14:paraId="36082CD3" w14:textId="77777777">
        <w:trPr>
          <w:trHeight w:val="890"/>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E275BB" w:rsidR="00860B0A" w:rsidP="007F02E0" w:rsidRDefault="00860B0A" w14:paraId="1CAB4740" w14:textId="77777777">
            <w:pPr>
              <w:jc w:val="center"/>
              <w:rPr>
                <w:rFonts w:cs="Arial"/>
                <w:color w:val="000000"/>
                <w:sz w:val="20"/>
                <w:szCs w:val="20"/>
              </w:rPr>
            </w:pPr>
            <w:r w:rsidRPr="00E275BB">
              <w:rPr>
                <w:rFonts w:cs="Arial"/>
                <w:color w:val="000000"/>
                <w:sz w:val="20"/>
                <w:szCs w:val="20"/>
              </w:rPr>
              <w:t>CLOUD.002</w:t>
            </w:r>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E275BB" w:rsidR="00860B0A" w:rsidP="007F02E0" w:rsidRDefault="00E42BC9" w14:paraId="71D92CE0" w14:textId="77777777">
            <w:pPr>
              <w:rPr>
                <w:rFonts w:cs="Arial"/>
                <w:sz w:val="20"/>
                <w:szCs w:val="20"/>
              </w:rPr>
            </w:pPr>
            <w:r>
              <w:rPr>
                <w:rFonts w:cs="Arial"/>
                <w:sz w:val="20"/>
                <w:szCs w:val="20"/>
              </w:rPr>
              <w:t>Vendor</w:t>
            </w:r>
            <w:r w:rsidRPr="00E275BB" w:rsidR="00860B0A">
              <w:rPr>
                <w:rFonts w:cs="Arial"/>
                <w:sz w:val="20"/>
                <w:szCs w:val="20"/>
              </w:rPr>
              <w:t xml:space="preserve"> will provide BHF direct admin access to the cloud portals under administration for audit trail and general oversight.</w:t>
            </w:r>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E82075" w14:paraId="339B8A48" w14:textId="77777777">
            <w:pPr>
              <w:rPr>
                <w:rFonts w:cs="Arial"/>
                <w:sz w:val="20"/>
                <w:szCs w:val="20"/>
              </w:rPr>
            </w:pPr>
            <w:r>
              <w:rPr>
                <w:rFonts w:cs="Arial"/>
                <w:sz w:val="20"/>
                <w:szCs w:val="20"/>
              </w:rPr>
              <w:t>Vendor</w:t>
            </w:r>
            <w:r w:rsidRPr="00E275BB" w:rsidR="00860B0A">
              <w:rPr>
                <w:rFonts w:cs="Arial"/>
                <w:sz w:val="20"/>
                <w:szCs w:val="20"/>
              </w:rPr>
              <w:t xml:space="preserve"> will manage cloud account subscriptions on behalf of BHF. As BHF will be owning the cloud subscription accounts, BHF would have the desired direct admin </w:t>
            </w:r>
            <w:proofErr w:type="spellStart"/>
            <w:r w:rsidRPr="00E275BB" w:rsidR="00860B0A">
              <w:rPr>
                <w:rFonts w:cs="Arial"/>
                <w:sz w:val="20"/>
                <w:szCs w:val="20"/>
              </w:rPr>
              <w:t>accesss</w:t>
            </w:r>
            <w:proofErr w:type="spellEnd"/>
            <w:r w:rsidRPr="00E275BB" w:rsidR="00860B0A">
              <w:rPr>
                <w:rFonts w:cs="Arial"/>
                <w:sz w:val="20"/>
                <w:szCs w:val="20"/>
              </w:rPr>
              <w:t xml:space="preserve"> to the cloud portals.</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E275BB" w:rsidR="00860B0A" w:rsidP="007F02E0" w:rsidRDefault="00860B0A" w14:paraId="7114BE33" w14:textId="77777777">
            <w:pPr>
              <w:jc w:val="center"/>
              <w:rPr>
                <w:rFonts w:cs="Arial"/>
                <w:color w:val="000000"/>
                <w:sz w:val="20"/>
                <w:szCs w:val="20"/>
              </w:rPr>
            </w:pPr>
            <w:r w:rsidRPr="00E275BB">
              <w:rPr>
                <w:rFonts w:cs="Arial"/>
                <w:color w:val="000000"/>
                <w:sz w:val="20"/>
                <w:szCs w:val="20"/>
              </w:rPr>
              <w:t>A</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43D1A6C2"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5CF7409C"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14767C3D"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2088E24A" w14:textId="77777777">
            <w:pPr>
              <w:jc w:val="center"/>
              <w:rPr>
                <w:rFonts w:cs="Arial"/>
                <w:sz w:val="20"/>
                <w:szCs w:val="20"/>
              </w:rPr>
            </w:pPr>
            <w:r w:rsidRPr="00E275BB">
              <w:rPr>
                <w:rFonts w:cs="Arial"/>
                <w:sz w:val="20"/>
                <w:szCs w:val="20"/>
              </w:rPr>
              <w:t>R</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3E5DF837" w14:textId="77777777">
            <w:pPr>
              <w:jc w:val="center"/>
              <w:rPr>
                <w:rFonts w:cs="Arial"/>
                <w:sz w:val="20"/>
                <w:szCs w:val="20"/>
              </w:rPr>
            </w:pPr>
            <w:r w:rsidRPr="00E275BB">
              <w:rPr>
                <w:rFonts w:cs="Arial"/>
                <w:sz w:val="20"/>
                <w:szCs w:val="20"/>
              </w:rPr>
              <w:t>C, I</w:t>
            </w:r>
          </w:p>
        </w:tc>
      </w:tr>
      <w:tr w:rsidRPr="00E275BB" w:rsidR="00860B0A" w:rsidTr="2C3549E5" w14:paraId="791D02A5" w14:textId="77777777">
        <w:trPr>
          <w:trHeight w:val="890"/>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E275BB" w:rsidR="00860B0A" w:rsidP="007F02E0" w:rsidRDefault="00860B0A" w14:paraId="72AC6222" w14:textId="77777777">
            <w:pPr>
              <w:jc w:val="center"/>
              <w:rPr>
                <w:rFonts w:cs="Arial"/>
                <w:color w:val="000000"/>
                <w:sz w:val="20"/>
                <w:szCs w:val="20"/>
              </w:rPr>
            </w:pPr>
            <w:r w:rsidRPr="00E275BB">
              <w:rPr>
                <w:rFonts w:cs="Arial"/>
                <w:color w:val="000000"/>
                <w:sz w:val="20"/>
                <w:szCs w:val="20"/>
              </w:rPr>
              <w:lastRenderedPageBreak/>
              <w:t>CLOUD.003</w:t>
            </w:r>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E275BB" w:rsidR="00860B0A" w:rsidP="007F02E0" w:rsidRDefault="00EE2A8E" w14:paraId="5A3D9721" w14:textId="77777777">
            <w:pPr>
              <w:rPr>
                <w:rFonts w:cs="Arial"/>
                <w:sz w:val="20"/>
                <w:szCs w:val="20"/>
              </w:rPr>
            </w:pPr>
            <w:r>
              <w:rPr>
                <w:rFonts w:cs="Arial"/>
                <w:sz w:val="20"/>
                <w:szCs w:val="20"/>
              </w:rPr>
              <w:t>Vendor</w:t>
            </w:r>
            <w:r w:rsidRPr="00E275BB" w:rsidR="00860B0A">
              <w:rPr>
                <w:rFonts w:cs="Arial"/>
                <w:sz w:val="20"/>
                <w:szCs w:val="20"/>
              </w:rPr>
              <w:t xml:space="preserve"> will provide access to an Azure Security Architect that will be named for the BHF account. </w:t>
            </w:r>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07DBB2AB" w14:textId="77777777">
            <w:pPr>
              <w:rPr>
                <w:rFonts w:cs="Arial"/>
                <w:sz w:val="20"/>
                <w:szCs w:val="20"/>
              </w:rPr>
            </w:pPr>
            <w:r w:rsidRPr="00E275BB">
              <w:rPr>
                <w:rFonts w:cs="Arial"/>
                <w:sz w:val="20"/>
                <w:szCs w:val="20"/>
              </w:rPr>
              <w:t> </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E275BB" w:rsidR="00860B0A" w:rsidP="007F02E0" w:rsidRDefault="00860B0A" w14:paraId="12621042" w14:textId="77777777">
            <w:pPr>
              <w:jc w:val="center"/>
              <w:rPr>
                <w:rFonts w:cs="Arial"/>
                <w:color w:val="000000"/>
                <w:sz w:val="20"/>
                <w:szCs w:val="20"/>
              </w:rPr>
            </w:pPr>
            <w:r w:rsidRPr="00E275BB">
              <w:rPr>
                <w:rFonts w:cs="Arial"/>
                <w:color w:val="000000"/>
                <w:sz w:val="20"/>
                <w:szCs w:val="20"/>
              </w:rPr>
              <w:t>A</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5716680D"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11A29DC8"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268BBA14"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596E627D" w14:textId="77777777">
            <w:pPr>
              <w:jc w:val="center"/>
              <w:rPr>
                <w:rFonts w:cs="Arial"/>
                <w:sz w:val="20"/>
                <w:szCs w:val="20"/>
              </w:rPr>
            </w:pPr>
            <w:r w:rsidRPr="00E275BB">
              <w:rPr>
                <w:rFonts w:cs="Arial"/>
                <w:sz w:val="20"/>
                <w:szCs w:val="20"/>
              </w:rPr>
              <w:t>R</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7AC52B5A" w14:textId="77777777">
            <w:pPr>
              <w:jc w:val="center"/>
              <w:rPr>
                <w:rFonts w:cs="Arial"/>
                <w:sz w:val="20"/>
                <w:szCs w:val="20"/>
              </w:rPr>
            </w:pPr>
            <w:r w:rsidRPr="00E275BB">
              <w:rPr>
                <w:rFonts w:cs="Arial"/>
                <w:sz w:val="20"/>
                <w:szCs w:val="20"/>
              </w:rPr>
              <w:t>C, I</w:t>
            </w:r>
          </w:p>
        </w:tc>
      </w:tr>
      <w:tr w:rsidRPr="00E275BB" w:rsidR="00860B0A" w:rsidTr="2C3549E5" w14:paraId="5CB0FBD0" w14:textId="77777777">
        <w:trPr>
          <w:trHeight w:val="890"/>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E275BB" w:rsidR="00860B0A" w:rsidP="007F02E0" w:rsidRDefault="00860B0A" w14:paraId="68FB63F5" w14:textId="77777777">
            <w:pPr>
              <w:jc w:val="center"/>
              <w:rPr>
                <w:rFonts w:cs="Arial"/>
                <w:color w:val="000000"/>
                <w:sz w:val="20"/>
                <w:szCs w:val="20"/>
              </w:rPr>
            </w:pPr>
            <w:r w:rsidRPr="00E275BB">
              <w:rPr>
                <w:rFonts w:cs="Arial"/>
                <w:color w:val="000000"/>
                <w:sz w:val="20"/>
                <w:szCs w:val="20"/>
              </w:rPr>
              <w:t>CLOUD.004</w:t>
            </w:r>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E275BB" w:rsidR="00860B0A" w:rsidP="00586065" w:rsidRDefault="00E82075" w14:paraId="0F369D20" w14:textId="77777777">
            <w:pPr>
              <w:rPr>
                <w:rFonts w:cs="Arial"/>
                <w:sz w:val="20"/>
                <w:szCs w:val="20"/>
              </w:rPr>
            </w:pPr>
            <w:r>
              <w:rPr>
                <w:rFonts w:cs="Arial"/>
                <w:sz w:val="20"/>
                <w:szCs w:val="20"/>
              </w:rPr>
              <w:t>Vendor</w:t>
            </w:r>
            <w:r w:rsidRPr="00E275BB" w:rsidR="00860B0A">
              <w:rPr>
                <w:rFonts w:cs="Arial"/>
                <w:sz w:val="20"/>
                <w:szCs w:val="20"/>
              </w:rPr>
              <w:t xml:space="preserve"> will provide a dedicated DevOps engineer(s), and supporting resources, who will interface directly with BHF's Infrastructure, Engineering, Architecture, Data, Operations and Security teams. The engineer will be responsible for updating, maintaining BHF's toolchain, develop/maintain BHF CI/CD pipelines, and code repositories (GitHub). </w:t>
            </w:r>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E44C04" w14:paraId="3D36966A" w14:textId="77777777">
            <w:pPr>
              <w:rPr>
                <w:rFonts w:cs="Arial"/>
                <w:sz w:val="20"/>
                <w:szCs w:val="20"/>
              </w:rPr>
            </w:pPr>
            <w:r>
              <w:rPr>
                <w:rFonts w:cs="Arial"/>
                <w:sz w:val="20"/>
                <w:szCs w:val="20"/>
              </w:rPr>
              <w:t xml:space="preserve">Not supported. </w:t>
            </w:r>
            <w:r w:rsidRPr="00E275BB" w:rsidR="00860B0A">
              <w:rPr>
                <w:rFonts w:cs="Arial"/>
                <w:sz w:val="20"/>
                <w:szCs w:val="20"/>
              </w:rPr>
              <w:t>DevOps support is out of scope</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E275BB" w:rsidR="00860B0A" w:rsidP="007F02E0" w:rsidRDefault="00860B0A" w14:paraId="7235266A" w14:textId="77777777">
            <w:pPr>
              <w:jc w:val="center"/>
              <w:rPr>
                <w:rFonts w:cs="Arial"/>
                <w:color w:val="000000"/>
                <w:sz w:val="20"/>
                <w:szCs w:val="20"/>
              </w:rPr>
            </w:pPr>
            <w:r w:rsidRPr="00E275BB">
              <w:rPr>
                <w:rFonts w:cs="Arial"/>
                <w:color w:val="000000"/>
                <w:sz w:val="20"/>
                <w:szCs w:val="20"/>
              </w:rPr>
              <w:t>A</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7C0F9C67"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7DF00AD5"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7CDC9179"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34C5D827"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25021A20" w14:textId="77777777">
            <w:pPr>
              <w:jc w:val="center"/>
              <w:rPr>
                <w:rFonts w:cs="Arial"/>
                <w:sz w:val="20"/>
                <w:szCs w:val="20"/>
              </w:rPr>
            </w:pPr>
            <w:r w:rsidRPr="00E275BB">
              <w:rPr>
                <w:rFonts w:cs="Arial"/>
                <w:sz w:val="20"/>
                <w:szCs w:val="20"/>
              </w:rPr>
              <w:t>C, I</w:t>
            </w:r>
          </w:p>
        </w:tc>
      </w:tr>
      <w:tr w:rsidRPr="00E275BB" w:rsidR="00860B0A" w:rsidTr="2C3549E5" w14:paraId="79309460" w14:textId="77777777">
        <w:trPr>
          <w:trHeight w:val="890"/>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E275BB" w:rsidR="00860B0A" w:rsidP="007F02E0" w:rsidRDefault="00860B0A" w14:paraId="0CB951A1" w14:textId="77777777">
            <w:pPr>
              <w:jc w:val="center"/>
              <w:rPr>
                <w:rFonts w:cs="Arial"/>
                <w:color w:val="000000"/>
                <w:sz w:val="20"/>
                <w:szCs w:val="20"/>
              </w:rPr>
            </w:pPr>
            <w:r w:rsidRPr="00E275BB">
              <w:rPr>
                <w:rFonts w:cs="Arial"/>
                <w:color w:val="000000"/>
                <w:sz w:val="20"/>
                <w:szCs w:val="20"/>
              </w:rPr>
              <w:t>CLOUD.005</w:t>
            </w:r>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E275BB" w:rsidR="00860B0A" w:rsidP="007F02E0" w:rsidRDefault="00EE2A8E" w14:paraId="3C7D32A7" w14:textId="77777777">
            <w:pPr>
              <w:rPr>
                <w:rFonts w:cs="Arial"/>
                <w:sz w:val="20"/>
                <w:szCs w:val="20"/>
              </w:rPr>
            </w:pPr>
            <w:r>
              <w:rPr>
                <w:rFonts w:cs="Arial"/>
                <w:sz w:val="20"/>
                <w:szCs w:val="20"/>
              </w:rPr>
              <w:t>Vendor</w:t>
            </w:r>
            <w:r w:rsidRPr="00E275BB" w:rsidR="00860B0A">
              <w:rPr>
                <w:rFonts w:cs="Arial"/>
                <w:sz w:val="20"/>
                <w:szCs w:val="20"/>
              </w:rPr>
              <w:t xml:space="preserve"> will provide Azure and AWS expertise including sharing information on Amazon/Microsoft published roadmaps for services in this scope and existing capabilities as well as provide and ensure best practices are being followed. </w:t>
            </w:r>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2A0D0E1B" w14:textId="77777777">
            <w:pPr>
              <w:rPr>
                <w:rFonts w:cs="Arial"/>
                <w:sz w:val="20"/>
                <w:szCs w:val="20"/>
              </w:rPr>
            </w:pPr>
            <w:r w:rsidRPr="00E275BB">
              <w:rPr>
                <w:rFonts w:cs="Arial"/>
                <w:sz w:val="20"/>
                <w:szCs w:val="20"/>
              </w:rPr>
              <w:t> </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E275BB" w:rsidR="00860B0A" w:rsidP="007F02E0" w:rsidRDefault="00860B0A" w14:paraId="51E2E8B1" w14:textId="77777777">
            <w:pPr>
              <w:jc w:val="center"/>
              <w:rPr>
                <w:rFonts w:cs="Arial"/>
                <w:color w:val="000000"/>
                <w:sz w:val="20"/>
                <w:szCs w:val="20"/>
              </w:rPr>
            </w:pPr>
            <w:r w:rsidRPr="00E275BB">
              <w:rPr>
                <w:rFonts w:cs="Arial"/>
                <w:color w:val="000000"/>
                <w:sz w:val="20"/>
                <w:szCs w:val="20"/>
              </w:rPr>
              <w:t>A</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0905A1B3"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381909DF"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339C928B"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18AEB2DE" w14:textId="77777777">
            <w:pPr>
              <w:jc w:val="center"/>
              <w:rPr>
                <w:rFonts w:cs="Arial"/>
                <w:sz w:val="20"/>
                <w:szCs w:val="20"/>
              </w:rPr>
            </w:pPr>
            <w:r w:rsidRPr="00E275BB">
              <w:rPr>
                <w:rFonts w:cs="Arial"/>
                <w:sz w:val="20"/>
                <w:szCs w:val="20"/>
              </w:rPr>
              <w:t>R</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0110B65C" w14:textId="77777777">
            <w:pPr>
              <w:jc w:val="center"/>
              <w:rPr>
                <w:rFonts w:cs="Arial"/>
                <w:sz w:val="20"/>
                <w:szCs w:val="20"/>
              </w:rPr>
            </w:pPr>
            <w:r w:rsidRPr="00E275BB">
              <w:rPr>
                <w:rFonts w:cs="Arial"/>
                <w:sz w:val="20"/>
                <w:szCs w:val="20"/>
              </w:rPr>
              <w:t>C, I</w:t>
            </w:r>
          </w:p>
        </w:tc>
      </w:tr>
      <w:tr w:rsidRPr="00E275BB" w:rsidR="00860B0A" w:rsidTr="2C3549E5" w14:paraId="67C1A070" w14:textId="77777777">
        <w:trPr>
          <w:trHeight w:val="890"/>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E275BB" w:rsidR="00860B0A" w:rsidP="007F02E0" w:rsidRDefault="00860B0A" w14:paraId="57B9267A" w14:textId="77777777">
            <w:pPr>
              <w:jc w:val="center"/>
              <w:rPr>
                <w:rFonts w:cs="Arial"/>
                <w:color w:val="000000"/>
                <w:sz w:val="20"/>
                <w:szCs w:val="20"/>
              </w:rPr>
            </w:pPr>
            <w:r w:rsidRPr="00E275BB">
              <w:rPr>
                <w:rFonts w:cs="Arial"/>
                <w:color w:val="000000"/>
                <w:sz w:val="20"/>
                <w:szCs w:val="20"/>
              </w:rPr>
              <w:t>CLOUD.006</w:t>
            </w:r>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E275BB" w:rsidR="00860B0A" w:rsidP="007F02E0" w:rsidRDefault="00860B0A" w14:paraId="75060895" w14:textId="77777777">
            <w:pPr>
              <w:rPr>
                <w:rFonts w:cs="Arial"/>
                <w:sz w:val="20"/>
                <w:szCs w:val="20"/>
              </w:rPr>
            </w:pPr>
            <w:r w:rsidRPr="00E275BB">
              <w:rPr>
                <w:rFonts w:cs="Arial"/>
                <w:sz w:val="20"/>
                <w:szCs w:val="20"/>
              </w:rPr>
              <w:t>Any cloud infrastructure including data provisioned within Azure or AWS must be able to be transitioned to BHF ownership without requiring the renaming or re-</w:t>
            </w:r>
            <w:proofErr w:type="spellStart"/>
            <w:r w:rsidRPr="00E275BB">
              <w:rPr>
                <w:rFonts w:cs="Arial"/>
                <w:sz w:val="20"/>
                <w:szCs w:val="20"/>
              </w:rPr>
              <w:t>IPing</w:t>
            </w:r>
            <w:proofErr w:type="spellEnd"/>
            <w:r w:rsidRPr="00E275BB">
              <w:rPr>
                <w:rFonts w:cs="Arial"/>
                <w:sz w:val="20"/>
                <w:szCs w:val="20"/>
              </w:rPr>
              <w:t xml:space="preserve"> of any underlying assets.</w:t>
            </w:r>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03843C69" w14:textId="77777777">
            <w:pPr>
              <w:rPr>
                <w:rFonts w:cs="Arial"/>
                <w:sz w:val="20"/>
                <w:szCs w:val="20"/>
              </w:rPr>
            </w:pPr>
            <w:r w:rsidRPr="00905A0F">
              <w:rPr>
                <w:rFonts w:cs="Arial"/>
                <w:sz w:val="20"/>
                <w:szCs w:val="20"/>
              </w:rPr>
              <w:t>Not Supported</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E275BB" w:rsidR="00860B0A" w:rsidP="007F02E0" w:rsidRDefault="00860B0A" w14:paraId="030E3A6D" w14:textId="77777777">
            <w:pPr>
              <w:jc w:val="center"/>
              <w:rPr>
                <w:rFonts w:cs="Arial"/>
                <w:color w:val="000000"/>
                <w:sz w:val="20"/>
                <w:szCs w:val="20"/>
              </w:rPr>
            </w:pPr>
            <w:r w:rsidRPr="00E275BB">
              <w:rPr>
                <w:rFonts w:cs="Arial"/>
                <w:color w:val="000000"/>
                <w:sz w:val="20"/>
                <w:szCs w:val="20"/>
              </w:rPr>
              <w:t>A</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53E41680"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70402176"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6750B176"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1DB4F6FA"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42739901" w14:textId="77777777">
            <w:pPr>
              <w:jc w:val="center"/>
              <w:rPr>
                <w:rFonts w:cs="Arial"/>
                <w:sz w:val="20"/>
                <w:szCs w:val="20"/>
              </w:rPr>
            </w:pPr>
            <w:r w:rsidRPr="00E275BB">
              <w:rPr>
                <w:rFonts w:cs="Arial"/>
                <w:sz w:val="20"/>
                <w:szCs w:val="20"/>
              </w:rPr>
              <w:t>C, I</w:t>
            </w:r>
          </w:p>
        </w:tc>
      </w:tr>
      <w:tr w:rsidRPr="00E275BB" w:rsidR="00860B0A" w:rsidTr="2C3549E5" w14:paraId="2F0C02CF" w14:textId="77777777">
        <w:trPr>
          <w:trHeight w:val="890"/>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E275BB" w:rsidR="00860B0A" w:rsidP="007F02E0" w:rsidRDefault="00860B0A" w14:paraId="0A34EA2B" w14:textId="77777777">
            <w:pPr>
              <w:jc w:val="center"/>
              <w:rPr>
                <w:rFonts w:cs="Arial"/>
                <w:color w:val="000000"/>
                <w:sz w:val="20"/>
                <w:szCs w:val="20"/>
              </w:rPr>
            </w:pPr>
            <w:r w:rsidRPr="00E275BB">
              <w:rPr>
                <w:rFonts w:cs="Arial"/>
                <w:color w:val="000000"/>
                <w:sz w:val="20"/>
                <w:szCs w:val="20"/>
              </w:rPr>
              <w:t>CLOUD.007</w:t>
            </w:r>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E275BB" w:rsidR="00860B0A" w:rsidP="007F02E0" w:rsidRDefault="00860B0A" w14:paraId="2B08224E" w14:textId="3D7CC187">
            <w:pPr>
              <w:rPr>
                <w:rFonts w:cs="Arial"/>
                <w:sz w:val="20"/>
                <w:szCs w:val="20"/>
              </w:rPr>
            </w:pPr>
            <w:r w:rsidRPr="00E275BB">
              <w:rPr>
                <w:rFonts w:cs="Arial"/>
                <w:sz w:val="20"/>
                <w:szCs w:val="20"/>
              </w:rPr>
              <w:t xml:space="preserve">Supplier </w:t>
            </w:r>
            <w:r w:rsidRPr="00E275BB">
              <w:rPr>
                <w:rFonts w:cs="Arial"/>
                <w:sz w:val="20"/>
                <w:szCs w:val="20"/>
              </w:rPr>
              <w:t xml:space="preserve">will manage BHF Azure and AWS tenants across multiple availability zone and regions. </w:t>
            </w:r>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7218C407" w14:textId="77777777">
            <w:pPr>
              <w:rPr>
                <w:rFonts w:cs="Arial"/>
                <w:sz w:val="20"/>
                <w:szCs w:val="20"/>
              </w:rPr>
            </w:pPr>
            <w:r w:rsidRPr="00E275BB">
              <w:rPr>
                <w:rFonts w:cs="Arial"/>
                <w:sz w:val="20"/>
                <w:szCs w:val="20"/>
              </w:rPr>
              <w:t> </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E275BB" w:rsidR="00860B0A" w:rsidP="007F02E0" w:rsidRDefault="00860B0A" w14:paraId="3B253B80" w14:textId="77777777">
            <w:pPr>
              <w:jc w:val="center"/>
              <w:rPr>
                <w:rFonts w:cs="Arial"/>
                <w:color w:val="000000"/>
                <w:sz w:val="20"/>
                <w:szCs w:val="20"/>
              </w:rPr>
            </w:pPr>
            <w:r w:rsidRPr="00E275BB">
              <w:rPr>
                <w:rFonts w:cs="Arial"/>
                <w:color w:val="000000"/>
                <w:sz w:val="20"/>
                <w:szCs w:val="20"/>
              </w:rPr>
              <w:t>A</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1E687A30"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2924515D"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71523306"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797C7000" w14:textId="77777777">
            <w:pPr>
              <w:jc w:val="center"/>
              <w:rPr>
                <w:rFonts w:cs="Arial"/>
                <w:sz w:val="20"/>
                <w:szCs w:val="20"/>
              </w:rPr>
            </w:pPr>
            <w:r w:rsidRPr="00E275BB">
              <w:rPr>
                <w:rFonts w:cs="Arial"/>
                <w:sz w:val="20"/>
                <w:szCs w:val="20"/>
              </w:rPr>
              <w:t>R</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35E1B5E6" w14:textId="77777777">
            <w:pPr>
              <w:jc w:val="center"/>
              <w:rPr>
                <w:rFonts w:cs="Arial"/>
                <w:sz w:val="20"/>
                <w:szCs w:val="20"/>
              </w:rPr>
            </w:pPr>
            <w:r w:rsidRPr="00E275BB">
              <w:rPr>
                <w:rFonts w:cs="Arial"/>
                <w:sz w:val="20"/>
                <w:szCs w:val="20"/>
              </w:rPr>
              <w:t>C, I</w:t>
            </w:r>
          </w:p>
        </w:tc>
      </w:tr>
      <w:tr w:rsidRPr="00E275BB" w:rsidR="00860B0A" w:rsidTr="2C3549E5" w14:paraId="34FCE847" w14:textId="77777777">
        <w:trPr>
          <w:trHeight w:val="890"/>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E275BB" w:rsidR="00860B0A" w:rsidP="007F02E0" w:rsidRDefault="00860B0A" w14:paraId="7AD49942" w14:textId="77777777">
            <w:pPr>
              <w:jc w:val="center"/>
              <w:rPr>
                <w:rFonts w:cs="Arial"/>
                <w:color w:val="000000"/>
                <w:sz w:val="20"/>
                <w:szCs w:val="20"/>
              </w:rPr>
            </w:pPr>
            <w:r w:rsidRPr="00E275BB">
              <w:rPr>
                <w:rFonts w:cs="Arial"/>
                <w:color w:val="000000"/>
                <w:sz w:val="20"/>
                <w:szCs w:val="20"/>
              </w:rPr>
              <w:t>CLOUD.008</w:t>
            </w:r>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E275BB" w:rsidR="00860B0A" w:rsidP="007F02E0" w:rsidRDefault="00EE2A8E" w14:paraId="490885EB" w14:textId="77777777">
            <w:pPr>
              <w:rPr>
                <w:rFonts w:cs="Arial"/>
                <w:sz w:val="20"/>
                <w:szCs w:val="20"/>
              </w:rPr>
            </w:pPr>
            <w:r>
              <w:rPr>
                <w:rFonts w:cs="Arial"/>
                <w:sz w:val="20"/>
                <w:szCs w:val="20"/>
              </w:rPr>
              <w:t>Vendor</w:t>
            </w:r>
            <w:r w:rsidRPr="00E275BB" w:rsidR="00860B0A">
              <w:rPr>
                <w:rFonts w:cs="Arial"/>
                <w:sz w:val="20"/>
                <w:szCs w:val="20"/>
              </w:rPr>
              <w:t xml:space="preserve"> will integrate any future cloud hosting platforms such as GCP, if requested without incurring any additional setup costs for BHF.</w:t>
            </w:r>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67065578" w14:textId="77777777">
            <w:pPr>
              <w:rPr>
                <w:rFonts w:cs="Arial"/>
                <w:sz w:val="20"/>
                <w:szCs w:val="20"/>
              </w:rPr>
            </w:pPr>
            <w:r w:rsidRPr="00E275BB">
              <w:rPr>
                <w:rFonts w:cs="Arial"/>
                <w:sz w:val="20"/>
                <w:szCs w:val="20"/>
              </w:rPr>
              <w:t>Initial setup charge for GCP will be covered as part of small projects. GCP to Azure support will be considered as part of the rate card provided, any P times Q support needs to be discussed and per unit values to be created and SOW needs to be updated through CR Process wherever required. Updated as per discussion with Kris and Paul</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E275BB" w:rsidR="00860B0A" w:rsidP="007F02E0" w:rsidRDefault="00860B0A" w14:paraId="7909D945" w14:textId="77777777">
            <w:pPr>
              <w:jc w:val="center"/>
              <w:rPr>
                <w:rFonts w:cs="Arial"/>
                <w:color w:val="000000"/>
                <w:sz w:val="20"/>
                <w:szCs w:val="20"/>
              </w:rPr>
            </w:pPr>
            <w:r w:rsidRPr="00E275BB">
              <w:rPr>
                <w:rFonts w:cs="Arial"/>
                <w:color w:val="000000"/>
                <w:sz w:val="20"/>
                <w:szCs w:val="20"/>
              </w:rPr>
              <w:t>A</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09E135DD"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1FDC1443"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590211ED"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3F7684CB" w14:textId="77777777">
            <w:pPr>
              <w:jc w:val="center"/>
              <w:rPr>
                <w:rFonts w:cs="Arial"/>
                <w:sz w:val="20"/>
                <w:szCs w:val="20"/>
              </w:rPr>
            </w:pPr>
            <w:r w:rsidRPr="00E275BB">
              <w:rPr>
                <w:rFonts w:cs="Arial"/>
                <w:sz w:val="20"/>
                <w:szCs w:val="20"/>
              </w:rPr>
              <w:t>R</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40D13577" w14:textId="77777777">
            <w:pPr>
              <w:jc w:val="center"/>
              <w:rPr>
                <w:rFonts w:cs="Arial"/>
                <w:sz w:val="20"/>
                <w:szCs w:val="20"/>
              </w:rPr>
            </w:pPr>
            <w:r w:rsidRPr="00E275BB">
              <w:rPr>
                <w:rFonts w:cs="Arial"/>
                <w:sz w:val="20"/>
                <w:szCs w:val="20"/>
              </w:rPr>
              <w:t>C, I</w:t>
            </w:r>
          </w:p>
        </w:tc>
      </w:tr>
      <w:tr w:rsidRPr="00E275BB" w:rsidR="00860B0A" w:rsidTr="2C3549E5" w14:paraId="027262BF" w14:textId="77777777">
        <w:trPr>
          <w:trHeight w:val="890"/>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E275BB" w:rsidR="00860B0A" w:rsidP="007F02E0" w:rsidRDefault="00860B0A" w14:paraId="6567C1A9" w14:textId="77777777">
            <w:pPr>
              <w:jc w:val="center"/>
              <w:rPr>
                <w:rFonts w:cs="Arial"/>
                <w:color w:val="000000"/>
                <w:sz w:val="20"/>
                <w:szCs w:val="20"/>
              </w:rPr>
            </w:pPr>
            <w:r w:rsidRPr="00E275BB">
              <w:rPr>
                <w:rFonts w:cs="Arial"/>
                <w:color w:val="000000"/>
                <w:sz w:val="20"/>
                <w:szCs w:val="20"/>
              </w:rPr>
              <w:t>CLOUD.009</w:t>
            </w:r>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E275BB" w:rsidR="00860B0A" w:rsidP="007F02E0" w:rsidRDefault="00EE2A8E" w14:paraId="587D5060" w14:textId="77777777">
            <w:pPr>
              <w:rPr>
                <w:rFonts w:cs="Arial"/>
                <w:sz w:val="20"/>
                <w:szCs w:val="20"/>
              </w:rPr>
            </w:pPr>
            <w:r>
              <w:rPr>
                <w:rFonts w:cs="Arial"/>
                <w:sz w:val="20"/>
                <w:szCs w:val="20"/>
              </w:rPr>
              <w:t>Vendor</w:t>
            </w:r>
            <w:r w:rsidRPr="00E275BB" w:rsidR="00860B0A">
              <w:rPr>
                <w:rFonts w:cs="Arial"/>
                <w:sz w:val="20"/>
                <w:szCs w:val="20"/>
              </w:rPr>
              <w:t xml:space="preserve"> will manage all the underlying components of the Azure and AWS environments including but not limited to Virtual Networks, Virtual Machines, Storage, Load Balancers, Security Groups etc. </w:t>
            </w:r>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5A8166DD" w14:textId="77777777">
            <w:pPr>
              <w:rPr>
                <w:rFonts w:cs="Arial"/>
                <w:sz w:val="20"/>
                <w:szCs w:val="20"/>
              </w:rPr>
            </w:pPr>
            <w:r w:rsidRPr="00E275BB">
              <w:rPr>
                <w:rFonts w:cs="Arial"/>
                <w:sz w:val="20"/>
                <w:szCs w:val="20"/>
              </w:rPr>
              <w:t> </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E275BB" w:rsidR="00860B0A" w:rsidP="007F02E0" w:rsidRDefault="00860B0A" w14:paraId="31540D05" w14:textId="77777777">
            <w:pPr>
              <w:jc w:val="center"/>
              <w:rPr>
                <w:rFonts w:cs="Arial"/>
                <w:color w:val="000000"/>
                <w:sz w:val="20"/>
                <w:szCs w:val="20"/>
              </w:rPr>
            </w:pPr>
            <w:r w:rsidRPr="00E275BB">
              <w:rPr>
                <w:rFonts w:cs="Arial"/>
                <w:color w:val="000000"/>
                <w:sz w:val="20"/>
                <w:szCs w:val="20"/>
              </w:rPr>
              <w:t>A</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00843F67"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6C8109F0"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2D672CE2"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6A31A04F" w14:textId="77777777">
            <w:pPr>
              <w:jc w:val="center"/>
              <w:rPr>
                <w:rFonts w:cs="Arial"/>
                <w:sz w:val="20"/>
                <w:szCs w:val="20"/>
              </w:rPr>
            </w:pPr>
            <w:r w:rsidRPr="00E275BB">
              <w:rPr>
                <w:rFonts w:cs="Arial"/>
                <w:sz w:val="20"/>
                <w:szCs w:val="20"/>
              </w:rPr>
              <w:t>R</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0CDFD81C" w14:textId="77777777">
            <w:pPr>
              <w:jc w:val="center"/>
              <w:rPr>
                <w:rFonts w:cs="Arial"/>
                <w:sz w:val="20"/>
                <w:szCs w:val="20"/>
              </w:rPr>
            </w:pPr>
            <w:r w:rsidRPr="00E275BB">
              <w:rPr>
                <w:rFonts w:cs="Arial"/>
                <w:sz w:val="20"/>
                <w:szCs w:val="20"/>
              </w:rPr>
              <w:t>C, I</w:t>
            </w:r>
          </w:p>
        </w:tc>
      </w:tr>
      <w:tr w:rsidRPr="00E275BB" w:rsidR="00860B0A" w:rsidTr="2C3549E5" w14:paraId="170C38E9" w14:textId="77777777">
        <w:trPr>
          <w:trHeight w:val="890"/>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E275BB" w:rsidR="00860B0A" w:rsidP="007F02E0" w:rsidRDefault="00860B0A" w14:paraId="7942F22E" w14:textId="77777777">
            <w:pPr>
              <w:jc w:val="center"/>
              <w:rPr>
                <w:rFonts w:cs="Arial"/>
                <w:color w:val="000000"/>
                <w:sz w:val="20"/>
                <w:szCs w:val="20"/>
              </w:rPr>
            </w:pPr>
            <w:r w:rsidRPr="00E275BB">
              <w:rPr>
                <w:rFonts w:cs="Arial"/>
                <w:color w:val="000000"/>
                <w:sz w:val="20"/>
                <w:szCs w:val="20"/>
              </w:rPr>
              <w:t>CLOUD.010</w:t>
            </w:r>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E275BB" w:rsidR="00860B0A" w:rsidP="007F02E0" w:rsidRDefault="00860B0A" w14:paraId="1851C2C8" w14:textId="77777777">
            <w:pPr>
              <w:rPr>
                <w:rFonts w:cs="Arial"/>
                <w:sz w:val="20"/>
                <w:szCs w:val="20"/>
              </w:rPr>
            </w:pPr>
            <w:r w:rsidRPr="00E275BB">
              <w:rPr>
                <w:rFonts w:cs="Arial"/>
                <w:sz w:val="20"/>
                <w:szCs w:val="20"/>
              </w:rPr>
              <w:t>BHF requires the ability to spin up or down cloud infrastructure on demand at our direction.</w:t>
            </w:r>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13AA24A3" w14:textId="77777777">
            <w:pPr>
              <w:rPr>
                <w:rFonts w:cs="Arial"/>
                <w:sz w:val="20"/>
                <w:szCs w:val="20"/>
              </w:rPr>
            </w:pPr>
            <w:r w:rsidRPr="00E275BB">
              <w:rPr>
                <w:rFonts w:cs="Arial"/>
                <w:sz w:val="20"/>
                <w:szCs w:val="20"/>
              </w:rPr>
              <w:t> </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E275BB" w:rsidR="00860B0A" w:rsidP="007F02E0" w:rsidRDefault="00860B0A" w14:paraId="014C3A9D" w14:textId="77777777">
            <w:pPr>
              <w:jc w:val="center"/>
              <w:rPr>
                <w:rFonts w:cs="Arial"/>
                <w:color w:val="000000"/>
                <w:sz w:val="20"/>
                <w:szCs w:val="20"/>
              </w:rPr>
            </w:pPr>
            <w:r w:rsidRPr="00E275BB">
              <w:rPr>
                <w:rFonts w:cs="Arial"/>
                <w:color w:val="000000"/>
                <w:sz w:val="20"/>
                <w:szCs w:val="20"/>
              </w:rPr>
              <w:t>A</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647151C1"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6A5A4635"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2444568B"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6CB8CC90" w14:textId="77777777">
            <w:pPr>
              <w:jc w:val="center"/>
              <w:rPr>
                <w:rFonts w:cs="Arial"/>
                <w:sz w:val="20"/>
                <w:szCs w:val="20"/>
              </w:rPr>
            </w:pPr>
            <w:r w:rsidRPr="00E275BB">
              <w:rPr>
                <w:rFonts w:cs="Arial"/>
                <w:sz w:val="20"/>
                <w:szCs w:val="20"/>
              </w:rPr>
              <w:t>R</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088CA7C0" w14:textId="77777777">
            <w:pPr>
              <w:jc w:val="center"/>
              <w:rPr>
                <w:rFonts w:cs="Arial"/>
                <w:sz w:val="20"/>
                <w:szCs w:val="20"/>
              </w:rPr>
            </w:pPr>
            <w:r w:rsidRPr="00E275BB">
              <w:rPr>
                <w:rFonts w:cs="Arial"/>
                <w:sz w:val="20"/>
                <w:szCs w:val="20"/>
              </w:rPr>
              <w:t>C, I</w:t>
            </w:r>
          </w:p>
        </w:tc>
      </w:tr>
      <w:tr w:rsidRPr="00E275BB" w:rsidR="00860B0A" w:rsidTr="2C3549E5" w14:paraId="12CD2A53" w14:textId="77777777">
        <w:trPr>
          <w:trHeight w:val="890"/>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E275BB" w:rsidR="00860B0A" w:rsidP="007F02E0" w:rsidRDefault="00860B0A" w14:paraId="4AEFF30C" w14:textId="77777777">
            <w:pPr>
              <w:jc w:val="center"/>
              <w:rPr>
                <w:rFonts w:cs="Arial"/>
                <w:color w:val="000000"/>
                <w:sz w:val="20"/>
                <w:szCs w:val="20"/>
              </w:rPr>
            </w:pPr>
            <w:r w:rsidRPr="00E275BB">
              <w:rPr>
                <w:rFonts w:cs="Arial"/>
                <w:color w:val="000000"/>
                <w:sz w:val="20"/>
                <w:szCs w:val="20"/>
              </w:rPr>
              <w:lastRenderedPageBreak/>
              <w:t>CLOUD.011</w:t>
            </w:r>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E275BB" w:rsidR="00860B0A" w:rsidP="007F02E0" w:rsidRDefault="00EE2A8E" w14:paraId="724BFA3C" w14:textId="77777777">
            <w:pPr>
              <w:rPr>
                <w:rFonts w:cs="Arial"/>
                <w:sz w:val="20"/>
                <w:szCs w:val="20"/>
              </w:rPr>
            </w:pPr>
            <w:r>
              <w:rPr>
                <w:rFonts w:cs="Arial"/>
                <w:sz w:val="20"/>
                <w:szCs w:val="20"/>
              </w:rPr>
              <w:t>Vendor</w:t>
            </w:r>
            <w:r w:rsidRPr="00E275BB" w:rsidR="00860B0A">
              <w:rPr>
                <w:rFonts w:cs="Arial"/>
                <w:sz w:val="20"/>
                <w:szCs w:val="20"/>
              </w:rPr>
              <w:t xml:space="preserve"> will configure and manage all cloud monitoring tools for the Azure and AWS environments must integrate with the Brighthouse Financial NOC (i.e. Cloud Watch, Azure Monitoring, and any other Network Traffic Monitoring or general BI tools provided by the </w:t>
            </w:r>
            <w:r>
              <w:rPr>
                <w:rFonts w:cs="Arial"/>
                <w:sz w:val="20"/>
                <w:szCs w:val="20"/>
              </w:rPr>
              <w:t>3rd Party</w:t>
            </w:r>
            <w:r w:rsidRPr="00E275BB" w:rsidR="00860B0A">
              <w:rPr>
                <w:rFonts w:cs="Arial"/>
                <w:sz w:val="20"/>
                <w:szCs w:val="20"/>
              </w:rPr>
              <w:t xml:space="preserve"> </w:t>
            </w:r>
            <w:r>
              <w:rPr>
                <w:rFonts w:cs="Arial"/>
                <w:sz w:val="20"/>
                <w:szCs w:val="20"/>
              </w:rPr>
              <w:t>V</w:t>
            </w:r>
            <w:r w:rsidRPr="00E275BB" w:rsidR="00860B0A">
              <w:rPr>
                <w:rFonts w:cs="Arial"/>
                <w:sz w:val="20"/>
                <w:szCs w:val="20"/>
              </w:rPr>
              <w:t xml:space="preserve">endor). Native cloud monitoring tools shall integrate with the BHF enterprise monitoring event correlation engine </w:t>
            </w:r>
            <w:proofErr w:type="spellStart"/>
            <w:r w:rsidRPr="00E275BB" w:rsidR="00860B0A">
              <w:rPr>
                <w:rFonts w:cs="Arial"/>
                <w:sz w:val="20"/>
                <w:szCs w:val="20"/>
              </w:rPr>
              <w:t>Moogsoft</w:t>
            </w:r>
            <w:proofErr w:type="spellEnd"/>
            <w:r w:rsidRPr="00E275BB" w:rsidR="00860B0A">
              <w:rPr>
                <w:rFonts w:cs="Arial"/>
                <w:sz w:val="20"/>
                <w:szCs w:val="20"/>
              </w:rPr>
              <w:t xml:space="preserve">. </w:t>
            </w:r>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E82075" w:rsidRDefault="00E82075" w14:paraId="67CBB8B2" w14:textId="77777777">
            <w:pPr>
              <w:rPr>
                <w:rFonts w:cs="Arial"/>
                <w:sz w:val="20"/>
                <w:szCs w:val="20"/>
              </w:rPr>
            </w:pPr>
            <w:r>
              <w:rPr>
                <w:rFonts w:cs="Arial"/>
                <w:sz w:val="20"/>
                <w:szCs w:val="20"/>
              </w:rPr>
              <w:t>Vendor</w:t>
            </w:r>
            <w:r w:rsidRPr="00E275BB" w:rsidR="00860B0A">
              <w:rPr>
                <w:rFonts w:cs="Arial"/>
                <w:sz w:val="20"/>
                <w:szCs w:val="20"/>
              </w:rPr>
              <w:t xml:space="preserve"> will configure and manage the native cloud monitoring tools (AWS </w:t>
            </w:r>
            <w:proofErr w:type="spellStart"/>
            <w:r w:rsidRPr="00E275BB" w:rsidR="00860B0A">
              <w:rPr>
                <w:rFonts w:cs="Arial"/>
                <w:sz w:val="20"/>
                <w:szCs w:val="20"/>
              </w:rPr>
              <w:t>Cloudwatch</w:t>
            </w:r>
            <w:proofErr w:type="spellEnd"/>
            <w:r w:rsidRPr="00E275BB" w:rsidR="00860B0A">
              <w:rPr>
                <w:rFonts w:cs="Arial"/>
                <w:sz w:val="20"/>
                <w:szCs w:val="20"/>
              </w:rPr>
              <w:t xml:space="preserve"> and Azure Monitor). </w:t>
            </w:r>
            <w:r>
              <w:rPr>
                <w:rFonts w:cs="Arial"/>
                <w:sz w:val="20"/>
                <w:szCs w:val="20"/>
              </w:rPr>
              <w:t>Vendor</w:t>
            </w:r>
            <w:r w:rsidRPr="00E275BB" w:rsidR="00860B0A">
              <w:rPr>
                <w:rFonts w:cs="Arial"/>
                <w:sz w:val="20"/>
                <w:szCs w:val="20"/>
              </w:rPr>
              <w:t xml:space="preserve"> understands that </w:t>
            </w:r>
            <w:proofErr w:type="spellStart"/>
            <w:r w:rsidRPr="00E275BB" w:rsidR="00860B0A">
              <w:rPr>
                <w:rFonts w:cs="Arial"/>
                <w:sz w:val="20"/>
                <w:szCs w:val="20"/>
              </w:rPr>
              <w:t>Zabbix</w:t>
            </w:r>
            <w:proofErr w:type="spellEnd"/>
            <w:r w:rsidRPr="00E275BB" w:rsidR="00860B0A">
              <w:rPr>
                <w:rFonts w:cs="Arial"/>
                <w:sz w:val="20"/>
                <w:szCs w:val="20"/>
              </w:rPr>
              <w:t xml:space="preserve"> is used for OS, DB </w:t>
            </w:r>
            <w:r w:rsidR="00ED3E64">
              <w:rPr>
                <w:rFonts w:cs="Arial"/>
                <w:sz w:val="20"/>
                <w:szCs w:val="20"/>
              </w:rPr>
              <w:t>m</w:t>
            </w:r>
            <w:r w:rsidRPr="00E275BB" w:rsidR="00860B0A">
              <w:rPr>
                <w:rFonts w:cs="Arial"/>
                <w:sz w:val="20"/>
                <w:szCs w:val="20"/>
              </w:rPr>
              <w:t xml:space="preserve">onitoring and the management of the </w:t>
            </w:r>
            <w:proofErr w:type="spellStart"/>
            <w:r w:rsidRPr="00E275BB" w:rsidR="00860B0A">
              <w:rPr>
                <w:rFonts w:cs="Arial"/>
                <w:sz w:val="20"/>
                <w:szCs w:val="20"/>
              </w:rPr>
              <w:t>Zabbix</w:t>
            </w:r>
            <w:proofErr w:type="spellEnd"/>
            <w:r w:rsidRPr="00E275BB" w:rsidR="00860B0A">
              <w:rPr>
                <w:rFonts w:cs="Arial"/>
                <w:sz w:val="20"/>
                <w:szCs w:val="20"/>
              </w:rPr>
              <w:t xml:space="preserve"> will be done by the incumbent </w:t>
            </w:r>
            <w:r>
              <w:rPr>
                <w:rFonts w:cs="Arial"/>
                <w:sz w:val="20"/>
                <w:szCs w:val="20"/>
              </w:rPr>
              <w:t>3</w:t>
            </w:r>
            <w:r w:rsidRPr="00E82075">
              <w:rPr>
                <w:rFonts w:cs="Arial"/>
                <w:sz w:val="20"/>
                <w:szCs w:val="20"/>
                <w:vertAlign w:val="superscript"/>
              </w:rPr>
              <w:t>rd</w:t>
            </w:r>
            <w:r>
              <w:rPr>
                <w:rFonts w:cs="Arial"/>
                <w:sz w:val="20"/>
                <w:szCs w:val="20"/>
              </w:rPr>
              <w:t xml:space="preserve"> Party Vendor</w:t>
            </w:r>
            <w:r w:rsidRPr="00E275BB" w:rsidR="00860B0A">
              <w:rPr>
                <w:rFonts w:cs="Arial"/>
                <w:sz w:val="20"/>
                <w:szCs w:val="20"/>
              </w:rPr>
              <w:t xml:space="preserve">. Any monitoring tool integration required with </w:t>
            </w:r>
            <w:proofErr w:type="spellStart"/>
            <w:r w:rsidRPr="00E275BB" w:rsidR="00860B0A">
              <w:rPr>
                <w:rFonts w:cs="Arial"/>
                <w:sz w:val="20"/>
                <w:szCs w:val="20"/>
              </w:rPr>
              <w:t>Moogsoft</w:t>
            </w:r>
            <w:proofErr w:type="spellEnd"/>
            <w:r w:rsidRPr="00E275BB" w:rsidR="00860B0A">
              <w:rPr>
                <w:rFonts w:cs="Arial"/>
                <w:sz w:val="20"/>
                <w:szCs w:val="20"/>
              </w:rPr>
              <w:t xml:space="preserve"> will be performed by the </w:t>
            </w:r>
            <w:r>
              <w:rPr>
                <w:rFonts w:cs="Arial"/>
                <w:sz w:val="20"/>
                <w:szCs w:val="20"/>
              </w:rPr>
              <w:t>3</w:t>
            </w:r>
            <w:r w:rsidRPr="00E82075">
              <w:rPr>
                <w:rFonts w:cs="Arial"/>
                <w:sz w:val="20"/>
                <w:szCs w:val="20"/>
                <w:vertAlign w:val="superscript"/>
              </w:rPr>
              <w:t>rd</w:t>
            </w:r>
            <w:r>
              <w:rPr>
                <w:rFonts w:cs="Arial"/>
                <w:sz w:val="20"/>
                <w:szCs w:val="20"/>
              </w:rPr>
              <w:t xml:space="preserve"> Party Vendor</w:t>
            </w:r>
            <w:r w:rsidRPr="00E275BB" w:rsidR="00860B0A">
              <w:rPr>
                <w:rFonts w:cs="Arial"/>
                <w:sz w:val="20"/>
                <w:szCs w:val="20"/>
              </w:rPr>
              <w:t>.</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E275BB" w:rsidR="00860B0A" w:rsidP="007F02E0" w:rsidRDefault="00860B0A" w14:paraId="0D7969E5" w14:textId="77777777">
            <w:pPr>
              <w:jc w:val="center"/>
              <w:rPr>
                <w:rFonts w:cs="Arial"/>
                <w:color w:val="000000"/>
                <w:sz w:val="20"/>
                <w:szCs w:val="20"/>
              </w:rPr>
            </w:pPr>
            <w:r w:rsidRPr="00E275BB">
              <w:rPr>
                <w:rFonts w:cs="Arial"/>
                <w:color w:val="000000"/>
                <w:sz w:val="20"/>
                <w:szCs w:val="20"/>
              </w:rPr>
              <w:t>A</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05E038E2"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05F2DC8B"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51037AF0"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0D903D1B" w14:textId="77777777">
            <w:pPr>
              <w:jc w:val="center"/>
              <w:rPr>
                <w:rFonts w:cs="Arial"/>
                <w:sz w:val="20"/>
                <w:szCs w:val="20"/>
              </w:rPr>
            </w:pPr>
            <w:r w:rsidRPr="00E275BB">
              <w:rPr>
                <w:rFonts w:cs="Arial"/>
                <w:sz w:val="20"/>
                <w:szCs w:val="20"/>
              </w:rPr>
              <w:t>R</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7184E835" w14:textId="77777777">
            <w:pPr>
              <w:jc w:val="center"/>
              <w:rPr>
                <w:rFonts w:cs="Arial"/>
                <w:sz w:val="20"/>
                <w:szCs w:val="20"/>
              </w:rPr>
            </w:pPr>
            <w:r w:rsidRPr="00E275BB">
              <w:rPr>
                <w:rFonts w:cs="Arial"/>
                <w:sz w:val="20"/>
                <w:szCs w:val="20"/>
              </w:rPr>
              <w:t>C, I</w:t>
            </w:r>
          </w:p>
        </w:tc>
      </w:tr>
      <w:tr w:rsidRPr="00E275BB" w:rsidR="00860B0A" w:rsidTr="2C3549E5" w14:paraId="5851633A" w14:textId="77777777">
        <w:trPr>
          <w:trHeight w:val="890"/>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E275BB" w:rsidR="00860B0A" w:rsidP="007F02E0" w:rsidRDefault="00860B0A" w14:paraId="63DD695F" w14:textId="77777777">
            <w:pPr>
              <w:jc w:val="center"/>
              <w:rPr>
                <w:rFonts w:cs="Arial"/>
                <w:color w:val="000000"/>
                <w:sz w:val="20"/>
                <w:szCs w:val="20"/>
              </w:rPr>
            </w:pPr>
            <w:r w:rsidRPr="00E275BB">
              <w:rPr>
                <w:rFonts w:cs="Arial"/>
                <w:color w:val="000000"/>
                <w:sz w:val="20"/>
                <w:szCs w:val="20"/>
              </w:rPr>
              <w:t>CLOUD.012</w:t>
            </w:r>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E275BB" w:rsidR="00860B0A" w:rsidP="007F02E0" w:rsidRDefault="00860B0A" w14:paraId="40205CB2" w14:textId="77777777">
            <w:pPr>
              <w:rPr>
                <w:rFonts w:cs="Arial"/>
                <w:sz w:val="20"/>
                <w:szCs w:val="20"/>
              </w:rPr>
            </w:pPr>
            <w:r w:rsidRPr="00E275BB">
              <w:rPr>
                <w:rFonts w:cs="Arial"/>
                <w:sz w:val="20"/>
                <w:szCs w:val="20"/>
              </w:rPr>
              <w:t xml:space="preserve">Provider will utilize existing BHF </w:t>
            </w:r>
            <w:proofErr w:type="spellStart"/>
            <w:r w:rsidRPr="00E275BB">
              <w:rPr>
                <w:rFonts w:cs="Arial"/>
                <w:sz w:val="20"/>
                <w:szCs w:val="20"/>
              </w:rPr>
              <w:t>Dynatrace</w:t>
            </w:r>
            <w:proofErr w:type="spellEnd"/>
            <w:r w:rsidRPr="00E275BB">
              <w:rPr>
                <w:rFonts w:cs="Arial"/>
                <w:sz w:val="20"/>
                <w:szCs w:val="20"/>
              </w:rPr>
              <w:t xml:space="preserve"> and </w:t>
            </w:r>
            <w:proofErr w:type="spellStart"/>
            <w:r w:rsidRPr="00E275BB">
              <w:rPr>
                <w:rFonts w:cs="Arial"/>
                <w:sz w:val="20"/>
                <w:szCs w:val="20"/>
              </w:rPr>
              <w:t>Zabbix</w:t>
            </w:r>
            <w:proofErr w:type="spellEnd"/>
            <w:r w:rsidRPr="00E275BB">
              <w:rPr>
                <w:rFonts w:cs="Arial"/>
                <w:sz w:val="20"/>
                <w:szCs w:val="20"/>
              </w:rPr>
              <w:t xml:space="preserve"> monitoring to report on health of cloud infrastructure and applications such as SQL server databases, web servers, etc. (anything that lives above the OS stack under management by this </w:t>
            </w:r>
            <w:r w:rsidR="00EE2A8E">
              <w:rPr>
                <w:rFonts w:cs="Arial"/>
                <w:sz w:val="20"/>
                <w:szCs w:val="20"/>
              </w:rPr>
              <w:t>Vendor</w:t>
            </w:r>
            <w:r w:rsidRPr="00E275BB">
              <w:rPr>
                <w:rFonts w:cs="Arial"/>
                <w:sz w:val="20"/>
                <w:szCs w:val="20"/>
              </w:rPr>
              <w:t xml:space="preserve">) which will be fed into the NOC and event monitoring. Agent level performance issues to be addressed by SIAM/ITSM provider. Cloud </w:t>
            </w:r>
            <w:r w:rsidR="00EE2A8E">
              <w:rPr>
                <w:rFonts w:cs="Arial"/>
                <w:sz w:val="20"/>
                <w:szCs w:val="20"/>
              </w:rPr>
              <w:t>Vendor</w:t>
            </w:r>
            <w:r w:rsidRPr="00E275BB">
              <w:rPr>
                <w:rFonts w:cs="Arial"/>
                <w:sz w:val="20"/>
                <w:szCs w:val="20"/>
              </w:rPr>
              <w:t xml:space="preserve"> will need to establish baseline performance metrics of cloud infrastructure to determine any associated variance in performance.</w:t>
            </w:r>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3490E3D1" w14:textId="77777777">
            <w:pPr>
              <w:rPr>
                <w:rFonts w:cs="Arial"/>
                <w:sz w:val="20"/>
                <w:szCs w:val="20"/>
              </w:rPr>
            </w:pPr>
            <w:r w:rsidRPr="00E275BB">
              <w:rPr>
                <w:rFonts w:cs="Arial"/>
                <w:sz w:val="20"/>
                <w:szCs w:val="20"/>
              </w:rPr>
              <w:t> </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E275BB" w:rsidR="00860B0A" w:rsidP="007F02E0" w:rsidRDefault="00860B0A" w14:paraId="3580A9E2" w14:textId="77777777">
            <w:pPr>
              <w:jc w:val="center"/>
              <w:rPr>
                <w:rFonts w:cs="Arial"/>
                <w:color w:val="000000"/>
                <w:sz w:val="20"/>
                <w:szCs w:val="20"/>
              </w:rPr>
            </w:pPr>
            <w:r w:rsidRPr="00E275BB">
              <w:rPr>
                <w:rFonts w:cs="Arial"/>
                <w:color w:val="000000"/>
                <w:sz w:val="20"/>
                <w:szCs w:val="20"/>
              </w:rPr>
              <w:t>A</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24021E97"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005C5862"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71B74CB0"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2005F8C6" w14:textId="77777777">
            <w:pPr>
              <w:jc w:val="center"/>
              <w:rPr>
                <w:rFonts w:cs="Arial"/>
                <w:sz w:val="20"/>
                <w:szCs w:val="20"/>
              </w:rPr>
            </w:pPr>
            <w:r w:rsidRPr="00E275BB">
              <w:rPr>
                <w:rFonts w:cs="Arial"/>
                <w:sz w:val="20"/>
                <w:szCs w:val="20"/>
              </w:rPr>
              <w:t>R</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202576F5" w14:textId="77777777">
            <w:pPr>
              <w:jc w:val="center"/>
              <w:rPr>
                <w:rFonts w:cs="Arial"/>
                <w:sz w:val="20"/>
                <w:szCs w:val="20"/>
              </w:rPr>
            </w:pPr>
            <w:r w:rsidRPr="00E275BB">
              <w:rPr>
                <w:rFonts w:cs="Arial"/>
                <w:sz w:val="20"/>
                <w:szCs w:val="20"/>
              </w:rPr>
              <w:t>C, I</w:t>
            </w:r>
          </w:p>
        </w:tc>
      </w:tr>
      <w:tr w:rsidRPr="00E275BB" w:rsidR="00860B0A" w:rsidTr="2C3549E5" w14:paraId="4E02D3E2" w14:textId="77777777">
        <w:trPr>
          <w:trHeight w:val="890"/>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E275BB" w:rsidR="00860B0A" w:rsidP="007F02E0" w:rsidRDefault="00860B0A" w14:paraId="45589A30" w14:textId="77777777">
            <w:pPr>
              <w:jc w:val="center"/>
              <w:rPr>
                <w:rFonts w:cs="Arial"/>
                <w:color w:val="000000"/>
                <w:sz w:val="20"/>
                <w:szCs w:val="20"/>
              </w:rPr>
            </w:pPr>
            <w:r w:rsidRPr="00E275BB">
              <w:rPr>
                <w:rFonts w:cs="Arial"/>
                <w:color w:val="000000"/>
                <w:sz w:val="20"/>
                <w:szCs w:val="20"/>
              </w:rPr>
              <w:t>CLOUD.013</w:t>
            </w:r>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E275BB" w:rsidR="00860B0A" w:rsidP="007F02E0" w:rsidRDefault="00EE2A8E" w14:paraId="731FEF69" w14:textId="77777777">
            <w:pPr>
              <w:rPr>
                <w:rFonts w:cs="Arial"/>
                <w:sz w:val="20"/>
                <w:szCs w:val="20"/>
              </w:rPr>
            </w:pPr>
            <w:r>
              <w:rPr>
                <w:rFonts w:cs="Arial"/>
                <w:sz w:val="20"/>
                <w:szCs w:val="20"/>
              </w:rPr>
              <w:t>Vendor</w:t>
            </w:r>
            <w:r w:rsidRPr="00E275BB" w:rsidR="00860B0A">
              <w:rPr>
                <w:rFonts w:cs="Arial"/>
                <w:sz w:val="20"/>
                <w:szCs w:val="20"/>
              </w:rPr>
              <w:t xml:space="preserve"> will be responsible for generating insights from logs, providing BHF read access to all logs and integrating </w:t>
            </w:r>
            <w:r>
              <w:rPr>
                <w:rFonts w:cs="Arial"/>
                <w:sz w:val="20"/>
                <w:szCs w:val="20"/>
              </w:rPr>
              <w:t>Vendor</w:t>
            </w:r>
            <w:r w:rsidRPr="00E275BB" w:rsidR="00860B0A">
              <w:rPr>
                <w:rFonts w:cs="Arial"/>
                <w:sz w:val="20"/>
                <w:szCs w:val="20"/>
              </w:rPr>
              <w:t>'s log management into BHF's NOC, SIEM and event monitoring solutions to aid with proactive detection and resolution of incidents before they become problems.</w:t>
            </w:r>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2B309664" w14:textId="77777777">
            <w:pPr>
              <w:rPr>
                <w:rFonts w:cs="Arial"/>
                <w:sz w:val="20"/>
                <w:szCs w:val="20"/>
              </w:rPr>
            </w:pPr>
            <w:r w:rsidRPr="00E275BB">
              <w:rPr>
                <w:rFonts w:cs="Arial"/>
                <w:sz w:val="20"/>
                <w:szCs w:val="20"/>
              </w:rPr>
              <w:t> </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E275BB" w:rsidR="00860B0A" w:rsidP="007F02E0" w:rsidRDefault="00860B0A" w14:paraId="02064EED" w14:textId="77777777">
            <w:pPr>
              <w:jc w:val="center"/>
              <w:rPr>
                <w:rFonts w:cs="Arial"/>
                <w:color w:val="000000"/>
                <w:sz w:val="20"/>
                <w:szCs w:val="20"/>
              </w:rPr>
            </w:pPr>
            <w:r w:rsidRPr="00E275BB">
              <w:rPr>
                <w:rFonts w:cs="Arial"/>
                <w:color w:val="000000"/>
                <w:sz w:val="20"/>
                <w:szCs w:val="20"/>
              </w:rPr>
              <w:t>A</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470E9058"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14C46D4B"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4EA1A140"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29B3E746" w14:textId="77777777">
            <w:pPr>
              <w:jc w:val="center"/>
              <w:rPr>
                <w:rFonts w:cs="Arial"/>
                <w:sz w:val="20"/>
                <w:szCs w:val="20"/>
              </w:rPr>
            </w:pPr>
            <w:r w:rsidRPr="00E275BB">
              <w:rPr>
                <w:rFonts w:cs="Arial"/>
                <w:sz w:val="20"/>
                <w:szCs w:val="20"/>
              </w:rPr>
              <w:t>R</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75BC25CB" w14:textId="77777777">
            <w:pPr>
              <w:jc w:val="center"/>
              <w:rPr>
                <w:rFonts w:cs="Arial"/>
                <w:sz w:val="20"/>
                <w:szCs w:val="20"/>
              </w:rPr>
            </w:pPr>
            <w:r w:rsidRPr="00E275BB">
              <w:rPr>
                <w:rFonts w:cs="Arial"/>
                <w:sz w:val="20"/>
                <w:szCs w:val="20"/>
              </w:rPr>
              <w:t>C, I</w:t>
            </w:r>
          </w:p>
        </w:tc>
      </w:tr>
      <w:tr w:rsidRPr="00E275BB" w:rsidR="00860B0A" w:rsidTr="2C3549E5" w14:paraId="31DD6698" w14:textId="77777777">
        <w:trPr>
          <w:trHeight w:val="890"/>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E275BB" w:rsidR="00860B0A" w:rsidP="007F02E0" w:rsidRDefault="00860B0A" w14:paraId="5D8757BF" w14:textId="77777777">
            <w:pPr>
              <w:jc w:val="center"/>
              <w:rPr>
                <w:rFonts w:cs="Arial"/>
                <w:color w:val="000000"/>
                <w:sz w:val="20"/>
                <w:szCs w:val="20"/>
              </w:rPr>
            </w:pPr>
            <w:r w:rsidRPr="00E275BB">
              <w:rPr>
                <w:rFonts w:cs="Arial"/>
                <w:color w:val="000000"/>
                <w:sz w:val="20"/>
                <w:szCs w:val="20"/>
              </w:rPr>
              <w:t>CLOUD.014</w:t>
            </w:r>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E275BB" w:rsidR="00860B0A" w:rsidP="007F02E0" w:rsidRDefault="00EE2A8E" w14:paraId="2C3E21A4" w14:textId="77777777">
            <w:pPr>
              <w:rPr>
                <w:rFonts w:cs="Arial"/>
                <w:sz w:val="20"/>
                <w:szCs w:val="20"/>
              </w:rPr>
            </w:pPr>
            <w:r>
              <w:rPr>
                <w:rFonts w:cs="Arial"/>
                <w:sz w:val="20"/>
                <w:szCs w:val="20"/>
              </w:rPr>
              <w:t>Vendor</w:t>
            </w:r>
            <w:r w:rsidRPr="00E275BB" w:rsidR="00860B0A">
              <w:rPr>
                <w:rFonts w:cs="Arial"/>
                <w:sz w:val="20"/>
                <w:szCs w:val="20"/>
              </w:rPr>
              <w:t xml:space="preserve"> will work with WAN connectivity team to manage and create based upon BHF direction Azure ExpressRoute and AWS </w:t>
            </w:r>
            <w:proofErr w:type="spellStart"/>
            <w:r w:rsidRPr="00E275BB" w:rsidR="00860B0A">
              <w:rPr>
                <w:rFonts w:cs="Arial"/>
                <w:sz w:val="20"/>
                <w:szCs w:val="20"/>
              </w:rPr>
              <w:t>DirectConnect</w:t>
            </w:r>
            <w:proofErr w:type="spellEnd"/>
            <w:r w:rsidRPr="00E275BB" w:rsidR="00860B0A">
              <w:rPr>
                <w:rFonts w:cs="Arial"/>
                <w:sz w:val="20"/>
                <w:szCs w:val="20"/>
              </w:rPr>
              <w:t xml:space="preserve"> private connections between BHF colocation facilities and those clouds.</w:t>
            </w:r>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00860B0A" w:rsidP="007F02E0" w:rsidRDefault="00EE2A8E" w14:paraId="669D4F97" w14:textId="77777777">
            <w:pPr>
              <w:rPr>
                <w:rFonts w:cs="Arial"/>
                <w:sz w:val="20"/>
                <w:szCs w:val="20"/>
              </w:rPr>
            </w:pPr>
            <w:r>
              <w:rPr>
                <w:rFonts w:cs="Arial"/>
                <w:sz w:val="20"/>
                <w:szCs w:val="20"/>
              </w:rPr>
              <w:t>Vendor</w:t>
            </w:r>
            <w:r w:rsidRPr="00E275BB" w:rsidR="00860B0A">
              <w:rPr>
                <w:rFonts w:cs="Arial"/>
                <w:sz w:val="20"/>
                <w:szCs w:val="20"/>
              </w:rPr>
              <w:t xml:space="preserve"> understands that BHF already has Azure ExpressRoute and AWS </w:t>
            </w:r>
            <w:proofErr w:type="spellStart"/>
            <w:r w:rsidRPr="00E275BB" w:rsidR="00860B0A">
              <w:rPr>
                <w:rFonts w:cs="Arial"/>
                <w:sz w:val="20"/>
                <w:szCs w:val="20"/>
              </w:rPr>
              <w:t>DirectConnect</w:t>
            </w:r>
            <w:proofErr w:type="spellEnd"/>
            <w:r w:rsidRPr="00E275BB" w:rsidR="00860B0A">
              <w:rPr>
                <w:rFonts w:cs="Arial"/>
                <w:sz w:val="20"/>
                <w:szCs w:val="20"/>
              </w:rPr>
              <w:t xml:space="preserve"> established between ECX and the respective cloud platforms. </w:t>
            </w:r>
            <w:r>
              <w:rPr>
                <w:rFonts w:cs="Arial"/>
                <w:sz w:val="20"/>
                <w:szCs w:val="20"/>
              </w:rPr>
              <w:t>Vendor</w:t>
            </w:r>
            <w:r w:rsidRPr="00E275BB" w:rsidR="00860B0A">
              <w:rPr>
                <w:rFonts w:cs="Arial"/>
                <w:sz w:val="20"/>
                <w:szCs w:val="20"/>
              </w:rPr>
              <w:t xml:space="preserve"> understands that management of cloud connectivity through ECX platform is currently provided by </w:t>
            </w:r>
            <w:proofErr w:type="spellStart"/>
            <w:r w:rsidRPr="00E275BB" w:rsidR="00860B0A">
              <w:rPr>
                <w:rFonts w:cs="Arial"/>
                <w:sz w:val="20"/>
                <w:szCs w:val="20"/>
              </w:rPr>
              <w:t>Equinix</w:t>
            </w:r>
            <w:proofErr w:type="spellEnd"/>
            <w:r w:rsidRPr="00E275BB" w:rsidR="00860B0A">
              <w:rPr>
                <w:rFonts w:cs="Arial"/>
                <w:sz w:val="20"/>
                <w:szCs w:val="20"/>
              </w:rPr>
              <w:t xml:space="preserve">. Management and creation of new cloud connectivity is considered out of scope as cloud connectivity management contract </w:t>
            </w:r>
            <w:r w:rsidRPr="00E275BB" w:rsidR="00860B0A">
              <w:rPr>
                <w:rFonts w:cs="Arial"/>
                <w:sz w:val="20"/>
                <w:szCs w:val="20"/>
              </w:rPr>
              <w:lastRenderedPageBreak/>
              <w:t xml:space="preserve">with </w:t>
            </w:r>
            <w:proofErr w:type="spellStart"/>
            <w:r w:rsidRPr="00E275BB" w:rsidR="00860B0A">
              <w:rPr>
                <w:rFonts w:cs="Arial"/>
                <w:sz w:val="20"/>
                <w:szCs w:val="20"/>
              </w:rPr>
              <w:t>Equinix</w:t>
            </w:r>
            <w:proofErr w:type="spellEnd"/>
            <w:r w:rsidRPr="00E275BB" w:rsidR="00860B0A">
              <w:rPr>
                <w:rFonts w:cs="Arial"/>
                <w:sz w:val="20"/>
                <w:szCs w:val="20"/>
              </w:rPr>
              <w:t xml:space="preserve"> is not factored by </w:t>
            </w:r>
            <w:r>
              <w:rPr>
                <w:rFonts w:cs="Arial"/>
                <w:sz w:val="20"/>
                <w:szCs w:val="20"/>
              </w:rPr>
              <w:t>Vendor</w:t>
            </w:r>
            <w:r w:rsidRPr="00E275BB" w:rsidR="00860B0A">
              <w:rPr>
                <w:rFonts w:cs="Arial"/>
                <w:sz w:val="20"/>
                <w:szCs w:val="20"/>
              </w:rPr>
              <w:t xml:space="preserve"> as additional details is yet to be provided by BHF.</w:t>
            </w:r>
          </w:p>
          <w:p w:rsidRPr="004E6D04" w:rsidR="004E6D04" w:rsidP="007F02E0" w:rsidRDefault="004E6D04" w14:paraId="3C034AD8" w14:textId="77777777">
            <w:pPr>
              <w:rPr>
                <w:rFonts w:cs="Arial"/>
                <w:b/>
                <w:sz w:val="20"/>
                <w:szCs w:val="20"/>
              </w:rPr>
            </w:pPr>
            <w:commentRangeStart w:id="25"/>
            <w:r w:rsidRPr="004E6D04">
              <w:rPr>
                <w:rFonts w:cs="Arial"/>
                <w:b/>
                <w:sz w:val="20"/>
                <w:szCs w:val="20"/>
              </w:rPr>
              <w:t>Contract discussion is already in progress.</w:t>
            </w:r>
            <w:commentRangeEnd w:id="25"/>
            <w:r>
              <w:rPr>
                <w:rStyle w:val="CommentReference"/>
              </w:rPr>
              <w:commentReference w:id="25"/>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E275BB" w:rsidR="00860B0A" w:rsidP="007F02E0" w:rsidRDefault="00860B0A" w14:paraId="655B0507" w14:textId="77777777">
            <w:pPr>
              <w:jc w:val="center"/>
              <w:rPr>
                <w:rFonts w:cs="Arial"/>
                <w:color w:val="000000"/>
                <w:sz w:val="20"/>
                <w:szCs w:val="20"/>
              </w:rPr>
            </w:pPr>
            <w:r w:rsidRPr="00E275BB">
              <w:rPr>
                <w:rFonts w:cs="Arial"/>
                <w:color w:val="000000"/>
                <w:sz w:val="20"/>
                <w:szCs w:val="20"/>
              </w:rPr>
              <w:lastRenderedPageBreak/>
              <w:t>A</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6FDCBF19"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029C0EF5"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37F67DA2"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063E8547" w14:textId="77777777">
            <w:pPr>
              <w:jc w:val="center"/>
              <w:rPr>
                <w:rFonts w:cs="Arial"/>
                <w:sz w:val="20"/>
                <w:szCs w:val="20"/>
              </w:rPr>
            </w:pPr>
            <w:r w:rsidRPr="00E275BB">
              <w:rPr>
                <w:rFonts w:cs="Arial"/>
                <w:sz w:val="20"/>
                <w:szCs w:val="20"/>
              </w:rPr>
              <w:t>R</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278B9B9C" w14:textId="77777777">
            <w:pPr>
              <w:jc w:val="center"/>
              <w:rPr>
                <w:rFonts w:cs="Arial"/>
                <w:sz w:val="20"/>
                <w:szCs w:val="20"/>
              </w:rPr>
            </w:pPr>
            <w:r w:rsidRPr="00E275BB">
              <w:rPr>
                <w:rFonts w:cs="Arial"/>
                <w:sz w:val="20"/>
                <w:szCs w:val="20"/>
              </w:rPr>
              <w:t>C, I</w:t>
            </w:r>
          </w:p>
        </w:tc>
      </w:tr>
      <w:tr w:rsidRPr="00E275BB" w:rsidR="00860B0A" w:rsidTr="2C3549E5" w14:paraId="7F8465E2" w14:textId="77777777">
        <w:trPr>
          <w:trHeight w:val="890"/>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E275BB" w:rsidR="00860B0A" w:rsidP="007F02E0" w:rsidRDefault="00860B0A" w14:paraId="15B5B488" w14:textId="77777777">
            <w:pPr>
              <w:jc w:val="center"/>
              <w:rPr>
                <w:rFonts w:cs="Arial"/>
                <w:color w:val="000000"/>
                <w:sz w:val="20"/>
                <w:szCs w:val="20"/>
              </w:rPr>
            </w:pPr>
            <w:r w:rsidRPr="00E275BB">
              <w:rPr>
                <w:rFonts w:cs="Arial"/>
                <w:color w:val="000000"/>
                <w:sz w:val="20"/>
                <w:szCs w:val="20"/>
              </w:rPr>
              <w:t>CLOUD.015</w:t>
            </w:r>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E275BB" w:rsidR="00860B0A" w:rsidP="007F02E0" w:rsidRDefault="00EE2A8E" w14:paraId="76DB7AAD" w14:textId="77777777">
            <w:pPr>
              <w:rPr>
                <w:rFonts w:cs="Arial"/>
                <w:sz w:val="20"/>
                <w:szCs w:val="20"/>
              </w:rPr>
            </w:pPr>
            <w:r>
              <w:rPr>
                <w:rFonts w:cs="Arial"/>
                <w:sz w:val="20"/>
                <w:szCs w:val="20"/>
              </w:rPr>
              <w:t>Vendor</w:t>
            </w:r>
            <w:r w:rsidRPr="00E275BB" w:rsidR="00860B0A">
              <w:rPr>
                <w:rFonts w:cs="Arial"/>
                <w:sz w:val="20"/>
                <w:szCs w:val="20"/>
              </w:rPr>
              <w:t xml:space="preserve"> will manage and maintain Azure file server environments.</w:t>
            </w:r>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5CFE44AB" w14:textId="77777777">
            <w:pPr>
              <w:rPr>
                <w:rFonts w:cs="Arial"/>
                <w:sz w:val="20"/>
                <w:szCs w:val="20"/>
              </w:rPr>
            </w:pPr>
            <w:r w:rsidRPr="00E275BB">
              <w:rPr>
                <w:rFonts w:cs="Arial"/>
                <w:sz w:val="20"/>
                <w:szCs w:val="20"/>
              </w:rPr>
              <w:t> </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E275BB" w:rsidR="00860B0A" w:rsidP="007F02E0" w:rsidRDefault="00860B0A" w14:paraId="219D3DD9" w14:textId="77777777">
            <w:pPr>
              <w:jc w:val="center"/>
              <w:rPr>
                <w:rFonts w:cs="Arial"/>
                <w:color w:val="000000"/>
                <w:sz w:val="20"/>
                <w:szCs w:val="20"/>
              </w:rPr>
            </w:pPr>
            <w:r w:rsidRPr="00E275BB">
              <w:rPr>
                <w:rFonts w:cs="Arial"/>
                <w:color w:val="000000"/>
                <w:sz w:val="20"/>
                <w:szCs w:val="20"/>
              </w:rPr>
              <w:t>A</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285A6CA0"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3005F1D8"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6F1BBC64"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161728C4" w14:textId="77777777">
            <w:pPr>
              <w:jc w:val="center"/>
              <w:rPr>
                <w:rFonts w:cs="Arial"/>
                <w:sz w:val="20"/>
                <w:szCs w:val="20"/>
              </w:rPr>
            </w:pPr>
            <w:r w:rsidRPr="00E275BB">
              <w:rPr>
                <w:rFonts w:cs="Arial"/>
                <w:sz w:val="20"/>
                <w:szCs w:val="20"/>
              </w:rPr>
              <w:t>R</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118391FE" w14:textId="77777777">
            <w:pPr>
              <w:jc w:val="center"/>
              <w:rPr>
                <w:rFonts w:cs="Arial"/>
                <w:sz w:val="20"/>
                <w:szCs w:val="20"/>
              </w:rPr>
            </w:pPr>
            <w:r w:rsidRPr="00E275BB">
              <w:rPr>
                <w:rFonts w:cs="Arial"/>
                <w:sz w:val="20"/>
                <w:szCs w:val="20"/>
              </w:rPr>
              <w:t>C, I</w:t>
            </w:r>
          </w:p>
        </w:tc>
      </w:tr>
      <w:tr w:rsidRPr="00E275BB" w:rsidR="00860B0A" w:rsidTr="2C3549E5" w14:paraId="7743457E" w14:textId="77777777">
        <w:trPr>
          <w:trHeight w:val="890"/>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E275BB" w:rsidR="00860B0A" w:rsidP="007F02E0" w:rsidRDefault="00860B0A" w14:paraId="15457A2D" w14:textId="77777777">
            <w:pPr>
              <w:jc w:val="center"/>
              <w:rPr>
                <w:rFonts w:cs="Arial"/>
                <w:color w:val="000000"/>
                <w:sz w:val="20"/>
                <w:szCs w:val="20"/>
              </w:rPr>
            </w:pPr>
            <w:r w:rsidRPr="00E275BB">
              <w:rPr>
                <w:rFonts w:cs="Arial"/>
                <w:color w:val="000000"/>
                <w:sz w:val="20"/>
                <w:szCs w:val="20"/>
              </w:rPr>
              <w:t>CLOUD.016</w:t>
            </w:r>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E275BB" w:rsidR="00860B0A" w:rsidP="007F02E0" w:rsidRDefault="00EE2A8E" w14:paraId="256CD98E" w14:textId="77777777">
            <w:pPr>
              <w:rPr>
                <w:rFonts w:cs="Arial"/>
                <w:sz w:val="20"/>
                <w:szCs w:val="20"/>
              </w:rPr>
            </w:pPr>
            <w:r>
              <w:rPr>
                <w:rFonts w:cs="Arial"/>
                <w:sz w:val="20"/>
                <w:szCs w:val="20"/>
              </w:rPr>
              <w:t>Vendor</w:t>
            </w:r>
            <w:r w:rsidRPr="00E275BB" w:rsidR="00860B0A">
              <w:rPr>
                <w:rFonts w:cs="Arial"/>
                <w:sz w:val="20"/>
                <w:szCs w:val="20"/>
              </w:rPr>
              <w:t xml:space="preserve"> will manage existing Windows SMB file server environment hosted in Azure including, but not limited to, DFS namespace management, folder structure, group membership, and NTFS permissions. </w:t>
            </w:r>
            <w:r>
              <w:rPr>
                <w:rFonts w:cs="Arial"/>
                <w:sz w:val="20"/>
                <w:szCs w:val="20"/>
              </w:rPr>
              <w:t>Vendor</w:t>
            </w:r>
            <w:r w:rsidRPr="00E275BB" w:rsidR="00860B0A">
              <w:rPr>
                <w:rFonts w:cs="Arial"/>
                <w:sz w:val="20"/>
                <w:szCs w:val="20"/>
              </w:rPr>
              <w:t xml:space="preserve"> will need to handle all file server requests and integrate requests process with BHF's service catalog.</w:t>
            </w:r>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5BE2E1D1" w14:textId="77777777">
            <w:pPr>
              <w:rPr>
                <w:rFonts w:cs="Arial"/>
                <w:sz w:val="20"/>
                <w:szCs w:val="20"/>
              </w:rPr>
            </w:pPr>
            <w:r w:rsidRPr="00E275BB">
              <w:rPr>
                <w:rFonts w:cs="Arial"/>
                <w:sz w:val="20"/>
                <w:szCs w:val="20"/>
              </w:rPr>
              <w:t> </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E275BB" w:rsidR="00860B0A" w:rsidP="007F02E0" w:rsidRDefault="00860B0A" w14:paraId="29FE08D6" w14:textId="77777777">
            <w:pPr>
              <w:jc w:val="center"/>
              <w:rPr>
                <w:rFonts w:cs="Arial"/>
                <w:color w:val="000000"/>
                <w:sz w:val="20"/>
                <w:szCs w:val="20"/>
              </w:rPr>
            </w:pPr>
            <w:r w:rsidRPr="00E275BB">
              <w:rPr>
                <w:rFonts w:cs="Arial"/>
                <w:color w:val="000000"/>
                <w:sz w:val="20"/>
                <w:szCs w:val="20"/>
              </w:rPr>
              <w:t>A</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11A5C187"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1EFE0BF8"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131DFE37"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00AE44A6" w14:textId="77777777">
            <w:pPr>
              <w:jc w:val="center"/>
              <w:rPr>
                <w:rFonts w:cs="Arial"/>
                <w:sz w:val="20"/>
                <w:szCs w:val="20"/>
              </w:rPr>
            </w:pPr>
            <w:r w:rsidRPr="00E275BB">
              <w:rPr>
                <w:rFonts w:cs="Arial"/>
                <w:sz w:val="20"/>
                <w:szCs w:val="20"/>
              </w:rPr>
              <w:t>R</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388C3E6A" w14:textId="77777777">
            <w:pPr>
              <w:jc w:val="center"/>
              <w:rPr>
                <w:rFonts w:cs="Arial"/>
                <w:sz w:val="20"/>
                <w:szCs w:val="20"/>
              </w:rPr>
            </w:pPr>
            <w:r w:rsidRPr="00E275BB">
              <w:rPr>
                <w:rFonts w:cs="Arial"/>
                <w:sz w:val="20"/>
                <w:szCs w:val="20"/>
              </w:rPr>
              <w:t>C, I</w:t>
            </w:r>
          </w:p>
        </w:tc>
      </w:tr>
      <w:tr w:rsidRPr="00E275BB" w:rsidR="00860B0A" w:rsidTr="2C3549E5" w14:paraId="5E571E36" w14:textId="77777777">
        <w:trPr>
          <w:trHeight w:val="890"/>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E275BB" w:rsidR="00860B0A" w:rsidP="007F02E0" w:rsidRDefault="00860B0A" w14:paraId="6ACDE809" w14:textId="77777777">
            <w:pPr>
              <w:jc w:val="center"/>
              <w:rPr>
                <w:rFonts w:cs="Arial"/>
                <w:color w:val="000000"/>
                <w:sz w:val="20"/>
                <w:szCs w:val="20"/>
              </w:rPr>
            </w:pPr>
            <w:r w:rsidRPr="00E275BB">
              <w:rPr>
                <w:rFonts w:cs="Arial"/>
                <w:color w:val="000000"/>
                <w:sz w:val="20"/>
                <w:szCs w:val="20"/>
              </w:rPr>
              <w:t>CLOUD.017</w:t>
            </w:r>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E275BB" w:rsidR="00860B0A" w:rsidP="007F02E0" w:rsidRDefault="00EE2A8E" w14:paraId="784B8572" w14:textId="77777777">
            <w:pPr>
              <w:rPr>
                <w:rFonts w:cs="Arial"/>
                <w:sz w:val="20"/>
                <w:szCs w:val="20"/>
              </w:rPr>
            </w:pPr>
            <w:r>
              <w:rPr>
                <w:rFonts w:cs="Arial"/>
                <w:sz w:val="20"/>
                <w:szCs w:val="20"/>
              </w:rPr>
              <w:t>Vendor</w:t>
            </w:r>
            <w:r w:rsidRPr="00E275BB" w:rsidR="00860B0A">
              <w:rPr>
                <w:rFonts w:cs="Arial"/>
                <w:sz w:val="20"/>
                <w:szCs w:val="20"/>
              </w:rPr>
              <w:t xml:space="preserve"> will provide support for all access requests and/or file recovery requests.</w:t>
            </w:r>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044B6113" w14:textId="77777777">
            <w:pPr>
              <w:rPr>
                <w:rFonts w:cs="Arial"/>
                <w:sz w:val="20"/>
                <w:szCs w:val="20"/>
              </w:rPr>
            </w:pPr>
            <w:r w:rsidRPr="00E275BB">
              <w:rPr>
                <w:rFonts w:cs="Arial"/>
                <w:sz w:val="20"/>
                <w:szCs w:val="20"/>
              </w:rPr>
              <w:t> </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E275BB" w:rsidR="00860B0A" w:rsidP="007F02E0" w:rsidRDefault="00860B0A" w14:paraId="5AD7D6B7" w14:textId="77777777">
            <w:pPr>
              <w:jc w:val="center"/>
              <w:rPr>
                <w:rFonts w:cs="Arial"/>
                <w:color w:val="000000"/>
                <w:sz w:val="20"/>
                <w:szCs w:val="20"/>
              </w:rPr>
            </w:pPr>
            <w:r w:rsidRPr="00E275BB">
              <w:rPr>
                <w:rFonts w:cs="Arial"/>
                <w:color w:val="000000"/>
                <w:sz w:val="20"/>
                <w:szCs w:val="20"/>
              </w:rPr>
              <w:t>A</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255508E4"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4A42E792"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03BAB697"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2CFB7D92" w14:textId="77777777">
            <w:pPr>
              <w:jc w:val="center"/>
              <w:rPr>
                <w:rFonts w:cs="Arial"/>
                <w:sz w:val="20"/>
                <w:szCs w:val="20"/>
              </w:rPr>
            </w:pPr>
            <w:r w:rsidRPr="00E275BB">
              <w:rPr>
                <w:rFonts w:cs="Arial"/>
                <w:sz w:val="20"/>
                <w:szCs w:val="20"/>
              </w:rPr>
              <w:t>R</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470D2527" w14:textId="77777777">
            <w:pPr>
              <w:jc w:val="center"/>
              <w:rPr>
                <w:rFonts w:cs="Arial"/>
                <w:sz w:val="20"/>
                <w:szCs w:val="20"/>
              </w:rPr>
            </w:pPr>
            <w:r w:rsidRPr="00E275BB">
              <w:rPr>
                <w:rFonts w:cs="Arial"/>
                <w:sz w:val="20"/>
                <w:szCs w:val="20"/>
              </w:rPr>
              <w:t>C, I</w:t>
            </w:r>
          </w:p>
        </w:tc>
      </w:tr>
      <w:tr w:rsidRPr="00E275BB" w:rsidR="00860B0A" w:rsidTr="2C3549E5" w14:paraId="2EF54C44" w14:textId="77777777">
        <w:trPr>
          <w:trHeight w:val="890"/>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E275BB" w:rsidR="00860B0A" w:rsidP="007F02E0" w:rsidRDefault="00860B0A" w14:paraId="4F2EDDAD" w14:textId="77777777">
            <w:pPr>
              <w:jc w:val="center"/>
              <w:rPr>
                <w:rFonts w:cs="Arial"/>
                <w:color w:val="000000"/>
                <w:sz w:val="20"/>
                <w:szCs w:val="20"/>
              </w:rPr>
            </w:pPr>
            <w:r w:rsidRPr="00E275BB">
              <w:rPr>
                <w:rFonts w:cs="Arial"/>
                <w:color w:val="000000"/>
                <w:sz w:val="20"/>
                <w:szCs w:val="20"/>
              </w:rPr>
              <w:t>CLOUD.018</w:t>
            </w:r>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E275BB" w:rsidR="00860B0A" w:rsidP="007F02E0" w:rsidRDefault="00EE2A8E" w14:paraId="53FB0A71" w14:textId="77777777">
            <w:pPr>
              <w:rPr>
                <w:rFonts w:cs="Arial"/>
                <w:sz w:val="20"/>
                <w:szCs w:val="20"/>
              </w:rPr>
            </w:pPr>
            <w:r>
              <w:rPr>
                <w:rFonts w:cs="Arial"/>
                <w:sz w:val="20"/>
                <w:szCs w:val="20"/>
              </w:rPr>
              <w:t>Vendor</w:t>
            </w:r>
            <w:r w:rsidRPr="00E275BB" w:rsidR="00860B0A">
              <w:rPr>
                <w:rFonts w:cs="Arial"/>
                <w:sz w:val="20"/>
                <w:szCs w:val="20"/>
              </w:rPr>
              <w:t xml:space="preserve"> will be responsible for ensuring proper controls are in place to secure access and handle requests related to </w:t>
            </w:r>
            <w:proofErr w:type="gramStart"/>
            <w:r w:rsidRPr="00E275BB" w:rsidR="00860B0A">
              <w:rPr>
                <w:rFonts w:cs="Arial"/>
                <w:sz w:val="20"/>
                <w:szCs w:val="20"/>
              </w:rPr>
              <w:t>shared</w:t>
            </w:r>
            <w:proofErr w:type="gramEnd"/>
            <w:r w:rsidRPr="00E275BB" w:rsidR="00860B0A">
              <w:rPr>
                <w:rFonts w:cs="Arial"/>
                <w:sz w:val="20"/>
                <w:szCs w:val="20"/>
              </w:rPr>
              <w:t xml:space="preserve"> folders hosted within Azure.</w:t>
            </w:r>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60CC6DA9" w14:textId="77777777">
            <w:pPr>
              <w:rPr>
                <w:rFonts w:cs="Arial"/>
                <w:sz w:val="20"/>
                <w:szCs w:val="20"/>
              </w:rPr>
            </w:pPr>
            <w:r w:rsidRPr="00E275BB">
              <w:rPr>
                <w:rFonts w:cs="Arial"/>
                <w:sz w:val="20"/>
                <w:szCs w:val="20"/>
              </w:rPr>
              <w:t> </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E275BB" w:rsidR="00860B0A" w:rsidP="007F02E0" w:rsidRDefault="00860B0A" w14:paraId="1D97D9B8" w14:textId="77777777">
            <w:pPr>
              <w:jc w:val="center"/>
              <w:rPr>
                <w:rFonts w:cs="Arial"/>
                <w:color w:val="000000"/>
                <w:sz w:val="20"/>
                <w:szCs w:val="20"/>
              </w:rPr>
            </w:pPr>
            <w:r w:rsidRPr="00E275BB">
              <w:rPr>
                <w:rFonts w:cs="Arial"/>
                <w:color w:val="000000"/>
                <w:sz w:val="20"/>
                <w:szCs w:val="20"/>
              </w:rPr>
              <w:t>A</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65881BD8"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31A1098F"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09F86F7F"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1ADA05A0" w14:textId="77777777">
            <w:pPr>
              <w:jc w:val="center"/>
              <w:rPr>
                <w:rFonts w:cs="Arial"/>
                <w:sz w:val="20"/>
                <w:szCs w:val="20"/>
              </w:rPr>
            </w:pPr>
            <w:r w:rsidRPr="00E275BB">
              <w:rPr>
                <w:rFonts w:cs="Arial"/>
                <w:sz w:val="20"/>
                <w:szCs w:val="20"/>
              </w:rPr>
              <w:t>R</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39167E3A" w14:textId="77777777">
            <w:pPr>
              <w:jc w:val="center"/>
              <w:rPr>
                <w:rFonts w:cs="Arial"/>
                <w:sz w:val="20"/>
                <w:szCs w:val="20"/>
              </w:rPr>
            </w:pPr>
            <w:r w:rsidRPr="00E275BB">
              <w:rPr>
                <w:rFonts w:cs="Arial"/>
                <w:sz w:val="20"/>
                <w:szCs w:val="20"/>
              </w:rPr>
              <w:t>C, I</w:t>
            </w:r>
          </w:p>
        </w:tc>
      </w:tr>
      <w:tr w:rsidRPr="00E275BB" w:rsidR="00860B0A" w:rsidTr="2C3549E5" w14:paraId="7286CAAC" w14:textId="77777777">
        <w:trPr>
          <w:trHeight w:val="890"/>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E275BB" w:rsidR="00860B0A" w:rsidP="007F02E0" w:rsidRDefault="00860B0A" w14:paraId="137B9456" w14:textId="77777777">
            <w:pPr>
              <w:jc w:val="center"/>
              <w:rPr>
                <w:rFonts w:cs="Arial"/>
                <w:color w:val="000000"/>
                <w:sz w:val="20"/>
                <w:szCs w:val="20"/>
              </w:rPr>
            </w:pPr>
            <w:r w:rsidRPr="00E275BB">
              <w:rPr>
                <w:rFonts w:cs="Arial"/>
                <w:color w:val="000000"/>
                <w:sz w:val="20"/>
                <w:szCs w:val="20"/>
              </w:rPr>
              <w:t>CLOUD.019</w:t>
            </w:r>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E275BB" w:rsidR="00860B0A" w:rsidP="007F02E0" w:rsidRDefault="00EE2A8E" w14:paraId="06F67399" w14:textId="77777777">
            <w:pPr>
              <w:rPr>
                <w:rFonts w:cs="Arial"/>
                <w:sz w:val="20"/>
                <w:szCs w:val="20"/>
              </w:rPr>
            </w:pPr>
            <w:r>
              <w:rPr>
                <w:rFonts w:cs="Arial"/>
                <w:sz w:val="20"/>
                <w:szCs w:val="20"/>
              </w:rPr>
              <w:t>Vendor</w:t>
            </w:r>
            <w:r w:rsidRPr="00E275BB" w:rsidR="00860B0A">
              <w:rPr>
                <w:rFonts w:cs="Arial"/>
                <w:sz w:val="20"/>
                <w:szCs w:val="20"/>
              </w:rPr>
              <w:t xml:space="preserve"> will backup and retain data per BHF's business standards, with the ability to backup for no less than 30 days and archive up to 7 years (6 months default). </w:t>
            </w:r>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37BD6B95" w14:textId="77777777">
            <w:pPr>
              <w:rPr>
                <w:rFonts w:cs="Arial"/>
                <w:sz w:val="20"/>
                <w:szCs w:val="20"/>
              </w:rPr>
            </w:pPr>
            <w:r w:rsidRPr="00E275BB">
              <w:rPr>
                <w:rFonts w:cs="Arial"/>
                <w:sz w:val="20"/>
                <w:szCs w:val="20"/>
              </w:rPr>
              <w:t>Backup will be configured in the cloud as per BHF's requirements</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E275BB" w:rsidR="00860B0A" w:rsidP="007F02E0" w:rsidRDefault="00860B0A" w14:paraId="78D4F30A" w14:textId="77777777">
            <w:pPr>
              <w:jc w:val="center"/>
              <w:rPr>
                <w:rFonts w:cs="Arial"/>
                <w:color w:val="000000"/>
                <w:sz w:val="20"/>
                <w:szCs w:val="20"/>
              </w:rPr>
            </w:pPr>
            <w:r w:rsidRPr="00E275BB">
              <w:rPr>
                <w:rFonts w:cs="Arial"/>
                <w:color w:val="000000"/>
                <w:sz w:val="20"/>
                <w:szCs w:val="20"/>
              </w:rPr>
              <w:t>A</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1C7CC484"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798BB56C"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7FBBD648"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641897A4" w14:textId="77777777">
            <w:pPr>
              <w:jc w:val="center"/>
              <w:rPr>
                <w:rFonts w:cs="Arial"/>
                <w:sz w:val="20"/>
                <w:szCs w:val="20"/>
              </w:rPr>
            </w:pPr>
            <w:r w:rsidRPr="00E275BB">
              <w:rPr>
                <w:rFonts w:cs="Arial"/>
                <w:sz w:val="20"/>
                <w:szCs w:val="20"/>
              </w:rPr>
              <w:t>R</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1E7E68CA" w14:textId="77777777">
            <w:pPr>
              <w:jc w:val="center"/>
              <w:rPr>
                <w:rFonts w:cs="Arial"/>
                <w:sz w:val="20"/>
                <w:szCs w:val="20"/>
              </w:rPr>
            </w:pPr>
            <w:r w:rsidRPr="00E275BB">
              <w:rPr>
                <w:rFonts w:cs="Arial"/>
                <w:sz w:val="20"/>
                <w:szCs w:val="20"/>
              </w:rPr>
              <w:t>C, I</w:t>
            </w:r>
          </w:p>
        </w:tc>
      </w:tr>
      <w:tr w:rsidRPr="00E275BB" w:rsidR="00860B0A" w:rsidTr="2C3549E5" w14:paraId="2D3CAAAD" w14:textId="77777777">
        <w:trPr>
          <w:trHeight w:val="890"/>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E275BB" w:rsidR="00860B0A" w:rsidP="007F02E0" w:rsidRDefault="00860B0A" w14:paraId="381A18A7" w14:textId="77777777">
            <w:pPr>
              <w:jc w:val="center"/>
              <w:rPr>
                <w:rFonts w:cs="Arial"/>
                <w:color w:val="000000"/>
                <w:sz w:val="20"/>
                <w:szCs w:val="20"/>
              </w:rPr>
            </w:pPr>
            <w:r w:rsidRPr="00E275BB">
              <w:rPr>
                <w:rFonts w:cs="Arial"/>
                <w:color w:val="000000"/>
                <w:sz w:val="20"/>
                <w:szCs w:val="20"/>
              </w:rPr>
              <w:t>CLOUD.020</w:t>
            </w:r>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E275BB" w:rsidR="00860B0A" w:rsidP="007F02E0" w:rsidRDefault="00860B0A" w14:paraId="5C30955C" w14:textId="77777777">
            <w:pPr>
              <w:rPr>
                <w:rFonts w:cs="Arial"/>
                <w:sz w:val="20"/>
                <w:szCs w:val="20"/>
              </w:rPr>
            </w:pPr>
            <w:r w:rsidRPr="00E275BB">
              <w:rPr>
                <w:rFonts w:cs="Arial"/>
                <w:sz w:val="20"/>
                <w:szCs w:val="20"/>
              </w:rPr>
              <w:t xml:space="preserve">Supplier will need to run BHF provided scanning (Varonis) tools on </w:t>
            </w:r>
            <w:proofErr w:type="gramStart"/>
            <w:r w:rsidRPr="00E275BB">
              <w:rPr>
                <w:rFonts w:cs="Arial"/>
                <w:sz w:val="20"/>
                <w:szCs w:val="20"/>
              </w:rPr>
              <w:t>a</w:t>
            </w:r>
            <w:proofErr w:type="gramEnd"/>
            <w:r w:rsidRPr="00E275BB">
              <w:rPr>
                <w:rFonts w:cs="Arial"/>
                <w:sz w:val="20"/>
                <w:szCs w:val="20"/>
              </w:rPr>
              <w:t xml:space="preserve"> as needed basis and/or quarterly to look for any NPI related content. Supplier will provide reports of output from findings to security and infrastructure teams.</w:t>
            </w:r>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4EDECA54" w14:textId="77777777">
            <w:pPr>
              <w:rPr>
                <w:rFonts w:cs="Arial"/>
                <w:sz w:val="20"/>
                <w:szCs w:val="20"/>
              </w:rPr>
            </w:pPr>
            <w:r w:rsidRPr="00E275BB">
              <w:rPr>
                <w:rFonts w:cs="Arial"/>
                <w:sz w:val="20"/>
                <w:szCs w:val="20"/>
              </w:rPr>
              <w:t>As per the DD discussion - Varonis is out of scope</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E275BB" w:rsidR="00860B0A" w:rsidP="007F02E0" w:rsidRDefault="00860B0A" w14:paraId="5404E589" w14:textId="77777777">
            <w:pPr>
              <w:jc w:val="center"/>
              <w:rPr>
                <w:rFonts w:cs="Arial"/>
                <w:color w:val="000000"/>
                <w:sz w:val="20"/>
                <w:szCs w:val="20"/>
              </w:rPr>
            </w:pPr>
            <w:r w:rsidRPr="00E275BB">
              <w:rPr>
                <w:rFonts w:cs="Arial"/>
                <w:color w:val="000000"/>
                <w:sz w:val="20"/>
                <w:szCs w:val="20"/>
              </w:rPr>
              <w:t>A</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5AE69D9F"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5C39C955"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2FEDA349"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4A9E0674" w14:textId="77777777">
            <w:pPr>
              <w:jc w:val="center"/>
              <w:rPr>
                <w:rFonts w:cs="Arial"/>
                <w:sz w:val="20"/>
                <w:szCs w:val="20"/>
              </w:rPr>
            </w:pPr>
            <w:r w:rsidRPr="00E275BB">
              <w:rPr>
                <w:rFonts w:cs="Arial"/>
                <w:sz w:val="20"/>
                <w:szCs w:val="20"/>
              </w:rPr>
              <w:t>R</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2B6A6F4D" w14:textId="77777777">
            <w:pPr>
              <w:jc w:val="center"/>
              <w:rPr>
                <w:rFonts w:cs="Arial"/>
                <w:sz w:val="20"/>
                <w:szCs w:val="20"/>
              </w:rPr>
            </w:pPr>
            <w:r w:rsidRPr="00E275BB">
              <w:rPr>
                <w:rFonts w:cs="Arial"/>
                <w:sz w:val="20"/>
                <w:szCs w:val="20"/>
              </w:rPr>
              <w:t>C, I</w:t>
            </w:r>
          </w:p>
        </w:tc>
      </w:tr>
      <w:tr w:rsidRPr="00E275BB" w:rsidR="00860B0A" w:rsidTr="2C3549E5" w14:paraId="417F65E1" w14:textId="77777777">
        <w:trPr>
          <w:trHeight w:val="890"/>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E275BB" w:rsidR="00860B0A" w:rsidP="007F02E0" w:rsidRDefault="00860B0A" w14:paraId="0B6C7030" w14:textId="77777777">
            <w:pPr>
              <w:jc w:val="center"/>
              <w:rPr>
                <w:rFonts w:cs="Arial"/>
                <w:color w:val="000000"/>
                <w:sz w:val="20"/>
                <w:szCs w:val="20"/>
              </w:rPr>
            </w:pPr>
            <w:r w:rsidRPr="00E275BB">
              <w:rPr>
                <w:rFonts w:cs="Arial"/>
                <w:color w:val="000000"/>
                <w:sz w:val="20"/>
                <w:szCs w:val="20"/>
              </w:rPr>
              <w:t>CLOUD.021</w:t>
            </w:r>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E275BB" w:rsidR="00860B0A" w:rsidP="007F02E0" w:rsidRDefault="00EE2A8E" w14:paraId="5A18A3E6" w14:textId="77777777">
            <w:pPr>
              <w:rPr>
                <w:rFonts w:cs="Arial"/>
                <w:sz w:val="20"/>
                <w:szCs w:val="20"/>
              </w:rPr>
            </w:pPr>
            <w:r>
              <w:rPr>
                <w:rFonts w:cs="Arial"/>
                <w:sz w:val="20"/>
                <w:szCs w:val="20"/>
              </w:rPr>
              <w:t>Vendor</w:t>
            </w:r>
            <w:r w:rsidRPr="00E275BB" w:rsidR="00860B0A">
              <w:rPr>
                <w:rFonts w:cs="Arial"/>
                <w:sz w:val="20"/>
                <w:szCs w:val="20"/>
              </w:rPr>
              <w:t xml:space="preserve"> will work with security and legal teams to assist with legal holds and lifecycle management of content stored within Azure shared drives.</w:t>
            </w:r>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7E548CD0" w14:textId="77777777">
            <w:pPr>
              <w:rPr>
                <w:rFonts w:cs="Arial"/>
                <w:sz w:val="20"/>
                <w:szCs w:val="20"/>
              </w:rPr>
            </w:pPr>
            <w:r w:rsidRPr="00E275BB">
              <w:rPr>
                <w:rFonts w:cs="Arial"/>
                <w:sz w:val="20"/>
                <w:szCs w:val="20"/>
              </w:rPr>
              <w:t> </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E275BB" w:rsidR="00860B0A" w:rsidP="007F02E0" w:rsidRDefault="00860B0A" w14:paraId="0CAAF4BD" w14:textId="77777777">
            <w:pPr>
              <w:jc w:val="center"/>
              <w:rPr>
                <w:rFonts w:cs="Arial"/>
                <w:color w:val="000000"/>
                <w:sz w:val="20"/>
                <w:szCs w:val="20"/>
              </w:rPr>
            </w:pPr>
            <w:r w:rsidRPr="00E275BB">
              <w:rPr>
                <w:rFonts w:cs="Arial"/>
                <w:color w:val="000000"/>
                <w:sz w:val="20"/>
                <w:szCs w:val="20"/>
              </w:rPr>
              <w:t>A</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157B9CCD"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423B2968"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72B058D0"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724C2230" w14:textId="77777777">
            <w:pPr>
              <w:jc w:val="center"/>
              <w:rPr>
                <w:rFonts w:cs="Arial"/>
                <w:sz w:val="20"/>
                <w:szCs w:val="20"/>
              </w:rPr>
            </w:pPr>
            <w:r w:rsidRPr="00E275BB">
              <w:rPr>
                <w:rFonts w:cs="Arial"/>
                <w:sz w:val="20"/>
                <w:szCs w:val="20"/>
              </w:rPr>
              <w:t>R</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6DC88ABD" w14:textId="77777777">
            <w:pPr>
              <w:jc w:val="center"/>
              <w:rPr>
                <w:rFonts w:cs="Arial"/>
                <w:sz w:val="20"/>
                <w:szCs w:val="20"/>
              </w:rPr>
            </w:pPr>
            <w:r w:rsidRPr="00E275BB">
              <w:rPr>
                <w:rFonts w:cs="Arial"/>
                <w:sz w:val="20"/>
                <w:szCs w:val="20"/>
              </w:rPr>
              <w:t>C, I</w:t>
            </w:r>
          </w:p>
        </w:tc>
      </w:tr>
      <w:tr w:rsidRPr="00E275BB" w:rsidR="00860B0A" w:rsidTr="2C3549E5" w14:paraId="1E6F1B19" w14:textId="77777777">
        <w:trPr>
          <w:trHeight w:val="890"/>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E275BB" w:rsidR="00860B0A" w:rsidP="007F02E0" w:rsidRDefault="00860B0A" w14:paraId="4F742DE5" w14:textId="77777777">
            <w:pPr>
              <w:jc w:val="center"/>
              <w:rPr>
                <w:rFonts w:cs="Arial"/>
                <w:color w:val="000000"/>
                <w:sz w:val="20"/>
                <w:szCs w:val="20"/>
              </w:rPr>
            </w:pPr>
            <w:r w:rsidRPr="00E275BB">
              <w:rPr>
                <w:rFonts w:cs="Arial"/>
                <w:color w:val="000000"/>
                <w:sz w:val="20"/>
                <w:szCs w:val="20"/>
              </w:rPr>
              <w:t>CLOUD.022</w:t>
            </w:r>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E275BB" w:rsidR="00860B0A" w:rsidP="007F02E0" w:rsidRDefault="00EE2A8E" w14:paraId="37119D22" w14:textId="77777777">
            <w:pPr>
              <w:rPr>
                <w:rFonts w:cs="Arial"/>
                <w:sz w:val="20"/>
                <w:szCs w:val="20"/>
              </w:rPr>
            </w:pPr>
            <w:r>
              <w:rPr>
                <w:rFonts w:cs="Arial"/>
                <w:sz w:val="20"/>
                <w:szCs w:val="20"/>
              </w:rPr>
              <w:t>Vendor</w:t>
            </w:r>
            <w:r w:rsidRPr="00E275BB" w:rsidR="00860B0A">
              <w:rPr>
                <w:rFonts w:cs="Arial"/>
                <w:sz w:val="20"/>
                <w:szCs w:val="20"/>
              </w:rPr>
              <w:t xml:space="preserve"> will be responsible for day-to-day management of hybrid configuration of on-</w:t>
            </w:r>
            <w:proofErr w:type="spellStart"/>
            <w:r w:rsidRPr="00E275BB" w:rsidR="00860B0A">
              <w:rPr>
                <w:rFonts w:cs="Arial"/>
                <w:sz w:val="20"/>
                <w:szCs w:val="20"/>
              </w:rPr>
              <w:t>prem</w:t>
            </w:r>
            <w:proofErr w:type="spellEnd"/>
            <w:r w:rsidRPr="00E275BB" w:rsidR="00860B0A">
              <w:rPr>
                <w:rFonts w:cs="Arial"/>
                <w:sz w:val="20"/>
                <w:szCs w:val="20"/>
              </w:rPr>
              <w:t xml:space="preserve"> AD (private cloud hosted) and Azure AD for the enterprise including the management of group policies, domains and forests, ADFS, and FSMO roles.</w:t>
            </w:r>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39C5ED41" w14:textId="77777777">
            <w:pPr>
              <w:rPr>
                <w:rFonts w:cs="Arial"/>
                <w:sz w:val="20"/>
                <w:szCs w:val="20"/>
              </w:rPr>
            </w:pPr>
            <w:r w:rsidRPr="00E275BB">
              <w:rPr>
                <w:rFonts w:cs="Arial"/>
                <w:sz w:val="20"/>
                <w:szCs w:val="20"/>
              </w:rPr>
              <w:t> </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E275BB" w:rsidR="00860B0A" w:rsidP="007F02E0" w:rsidRDefault="00860B0A" w14:paraId="792BB086" w14:textId="77777777">
            <w:pPr>
              <w:jc w:val="center"/>
              <w:rPr>
                <w:rFonts w:cs="Arial"/>
                <w:color w:val="000000"/>
                <w:sz w:val="20"/>
                <w:szCs w:val="20"/>
              </w:rPr>
            </w:pPr>
            <w:r w:rsidRPr="00E275BB">
              <w:rPr>
                <w:rFonts w:cs="Arial"/>
                <w:color w:val="000000"/>
                <w:sz w:val="20"/>
                <w:szCs w:val="20"/>
              </w:rPr>
              <w:t>A</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1C2003B0"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133A25EC"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38CD7DF1"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3E654AA9" w14:textId="77777777">
            <w:pPr>
              <w:jc w:val="center"/>
              <w:rPr>
                <w:rFonts w:cs="Arial"/>
                <w:sz w:val="20"/>
                <w:szCs w:val="20"/>
              </w:rPr>
            </w:pPr>
            <w:r w:rsidRPr="00E275BB">
              <w:rPr>
                <w:rFonts w:cs="Arial"/>
                <w:sz w:val="20"/>
                <w:szCs w:val="20"/>
              </w:rPr>
              <w:t>R</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4EEE1381" w14:textId="77777777">
            <w:pPr>
              <w:jc w:val="center"/>
              <w:rPr>
                <w:rFonts w:cs="Arial"/>
                <w:sz w:val="20"/>
                <w:szCs w:val="20"/>
              </w:rPr>
            </w:pPr>
            <w:r w:rsidRPr="00E275BB">
              <w:rPr>
                <w:rFonts w:cs="Arial"/>
                <w:sz w:val="20"/>
                <w:szCs w:val="20"/>
              </w:rPr>
              <w:t>C, I</w:t>
            </w:r>
          </w:p>
        </w:tc>
      </w:tr>
      <w:tr w:rsidRPr="00E275BB" w:rsidR="00860B0A" w:rsidTr="2C3549E5" w14:paraId="317180A9" w14:textId="77777777">
        <w:trPr>
          <w:trHeight w:val="890"/>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E275BB" w:rsidR="00860B0A" w:rsidP="007F02E0" w:rsidRDefault="00860B0A" w14:paraId="276F62C1" w14:textId="77777777">
            <w:pPr>
              <w:jc w:val="center"/>
              <w:rPr>
                <w:rFonts w:cs="Arial"/>
                <w:color w:val="000000"/>
                <w:sz w:val="20"/>
                <w:szCs w:val="20"/>
              </w:rPr>
            </w:pPr>
            <w:r w:rsidRPr="00E275BB">
              <w:rPr>
                <w:rFonts w:cs="Arial"/>
                <w:color w:val="000000"/>
                <w:sz w:val="20"/>
                <w:szCs w:val="20"/>
              </w:rPr>
              <w:t>CLOUD.023</w:t>
            </w:r>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E275BB" w:rsidR="00860B0A" w:rsidP="007F02E0" w:rsidRDefault="00EE2A8E" w14:paraId="772C4354" w14:textId="77777777">
            <w:pPr>
              <w:rPr>
                <w:rFonts w:cs="Arial"/>
                <w:sz w:val="20"/>
                <w:szCs w:val="20"/>
              </w:rPr>
            </w:pPr>
            <w:r>
              <w:rPr>
                <w:rFonts w:cs="Arial"/>
                <w:sz w:val="20"/>
                <w:szCs w:val="20"/>
              </w:rPr>
              <w:t>Vendor</w:t>
            </w:r>
            <w:r w:rsidRPr="00E275BB" w:rsidR="00860B0A">
              <w:rPr>
                <w:rFonts w:cs="Arial"/>
                <w:sz w:val="20"/>
                <w:szCs w:val="20"/>
              </w:rPr>
              <w:t xml:space="preserve"> will manage and maintain domain controller configuration.</w:t>
            </w:r>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781FD6B6" w14:textId="77777777">
            <w:pPr>
              <w:rPr>
                <w:rFonts w:cs="Arial"/>
                <w:sz w:val="20"/>
                <w:szCs w:val="20"/>
              </w:rPr>
            </w:pPr>
            <w:r w:rsidRPr="00E275BB">
              <w:rPr>
                <w:rFonts w:cs="Arial"/>
                <w:sz w:val="20"/>
                <w:szCs w:val="20"/>
              </w:rPr>
              <w:t> </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E275BB" w:rsidR="00860B0A" w:rsidP="007F02E0" w:rsidRDefault="00860B0A" w14:paraId="787D0537" w14:textId="77777777">
            <w:pPr>
              <w:jc w:val="center"/>
              <w:rPr>
                <w:rFonts w:cs="Arial"/>
                <w:color w:val="000000"/>
                <w:sz w:val="20"/>
                <w:szCs w:val="20"/>
              </w:rPr>
            </w:pPr>
            <w:r w:rsidRPr="00E275BB">
              <w:rPr>
                <w:rFonts w:cs="Arial"/>
                <w:color w:val="000000"/>
                <w:sz w:val="20"/>
                <w:szCs w:val="20"/>
              </w:rPr>
              <w:t>A</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6F3E0DFB"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3AAB51E4"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59716D78"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6F818608" w14:textId="77777777">
            <w:pPr>
              <w:jc w:val="center"/>
              <w:rPr>
                <w:rFonts w:cs="Arial"/>
                <w:sz w:val="20"/>
                <w:szCs w:val="20"/>
              </w:rPr>
            </w:pPr>
            <w:r w:rsidRPr="00E275BB">
              <w:rPr>
                <w:rFonts w:cs="Arial"/>
                <w:sz w:val="20"/>
                <w:szCs w:val="20"/>
              </w:rPr>
              <w:t>R</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56FFE142" w14:textId="77777777">
            <w:pPr>
              <w:jc w:val="center"/>
              <w:rPr>
                <w:rFonts w:cs="Arial"/>
                <w:sz w:val="20"/>
                <w:szCs w:val="20"/>
              </w:rPr>
            </w:pPr>
            <w:r w:rsidRPr="00E275BB">
              <w:rPr>
                <w:rFonts w:cs="Arial"/>
                <w:sz w:val="20"/>
                <w:szCs w:val="20"/>
              </w:rPr>
              <w:t>C, I</w:t>
            </w:r>
          </w:p>
        </w:tc>
      </w:tr>
      <w:tr w:rsidRPr="00E275BB" w:rsidR="00860B0A" w:rsidTr="2C3549E5" w14:paraId="68E66EF1" w14:textId="77777777">
        <w:trPr>
          <w:trHeight w:val="890"/>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E275BB" w:rsidR="00860B0A" w:rsidP="007F02E0" w:rsidRDefault="00860B0A" w14:paraId="6A61AB82" w14:textId="77777777">
            <w:pPr>
              <w:jc w:val="center"/>
              <w:rPr>
                <w:rFonts w:cs="Arial"/>
                <w:color w:val="000000"/>
                <w:sz w:val="20"/>
                <w:szCs w:val="20"/>
              </w:rPr>
            </w:pPr>
            <w:r w:rsidRPr="00E275BB">
              <w:rPr>
                <w:rFonts w:cs="Arial"/>
                <w:color w:val="000000"/>
                <w:sz w:val="20"/>
                <w:szCs w:val="20"/>
              </w:rPr>
              <w:lastRenderedPageBreak/>
              <w:t>CLOUD.024</w:t>
            </w:r>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E275BB" w:rsidR="00860B0A" w:rsidP="007F02E0" w:rsidRDefault="00EE2A8E" w14:paraId="3FFD8B72" w14:textId="77777777">
            <w:pPr>
              <w:rPr>
                <w:rFonts w:cs="Arial"/>
                <w:sz w:val="20"/>
                <w:szCs w:val="20"/>
              </w:rPr>
            </w:pPr>
            <w:r>
              <w:rPr>
                <w:rFonts w:cs="Arial"/>
                <w:sz w:val="20"/>
                <w:szCs w:val="20"/>
              </w:rPr>
              <w:t>Vendor</w:t>
            </w:r>
            <w:r w:rsidRPr="00E275BB" w:rsidR="00860B0A">
              <w:rPr>
                <w:rFonts w:cs="Arial"/>
                <w:sz w:val="20"/>
                <w:szCs w:val="20"/>
              </w:rPr>
              <w:t xml:space="preserve"> will manage and maintain all active directory servers, including integration with hybrid Azure AD environment.</w:t>
            </w:r>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7CDB597F" w14:textId="77777777">
            <w:pPr>
              <w:rPr>
                <w:rFonts w:cs="Arial"/>
                <w:sz w:val="20"/>
                <w:szCs w:val="20"/>
              </w:rPr>
            </w:pPr>
            <w:r w:rsidRPr="00E275BB">
              <w:rPr>
                <w:rFonts w:cs="Arial"/>
                <w:sz w:val="20"/>
                <w:szCs w:val="20"/>
              </w:rPr>
              <w:t> </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E275BB" w:rsidR="00860B0A" w:rsidP="007F02E0" w:rsidRDefault="00860B0A" w14:paraId="0605491D" w14:textId="77777777">
            <w:pPr>
              <w:jc w:val="center"/>
              <w:rPr>
                <w:rFonts w:cs="Arial"/>
                <w:color w:val="000000"/>
                <w:sz w:val="20"/>
                <w:szCs w:val="20"/>
              </w:rPr>
            </w:pPr>
            <w:r w:rsidRPr="00E275BB">
              <w:rPr>
                <w:rFonts w:cs="Arial"/>
                <w:color w:val="000000"/>
                <w:sz w:val="20"/>
                <w:szCs w:val="20"/>
              </w:rPr>
              <w:t>A</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13D28746"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0E9C4294"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1BB2D972"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374CAE4D" w14:textId="77777777">
            <w:pPr>
              <w:jc w:val="center"/>
              <w:rPr>
                <w:rFonts w:cs="Arial"/>
                <w:sz w:val="20"/>
                <w:szCs w:val="20"/>
              </w:rPr>
            </w:pPr>
            <w:r w:rsidRPr="00E275BB">
              <w:rPr>
                <w:rFonts w:cs="Arial"/>
                <w:sz w:val="20"/>
                <w:szCs w:val="20"/>
              </w:rPr>
              <w:t>R</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13C7892E" w14:textId="77777777">
            <w:pPr>
              <w:jc w:val="center"/>
              <w:rPr>
                <w:rFonts w:cs="Arial"/>
                <w:sz w:val="20"/>
                <w:szCs w:val="20"/>
              </w:rPr>
            </w:pPr>
            <w:r w:rsidRPr="00E275BB">
              <w:rPr>
                <w:rFonts w:cs="Arial"/>
                <w:sz w:val="20"/>
                <w:szCs w:val="20"/>
              </w:rPr>
              <w:t>C, I</w:t>
            </w:r>
          </w:p>
        </w:tc>
      </w:tr>
      <w:tr w:rsidRPr="00E275BB" w:rsidR="00860B0A" w:rsidTr="2C3549E5" w14:paraId="238959A4" w14:textId="77777777">
        <w:trPr>
          <w:trHeight w:val="890"/>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E275BB" w:rsidR="00860B0A" w:rsidP="007F02E0" w:rsidRDefault="00860B0A" w14:paraId="6B3B0D75" w14:textId="77777777">
            <w:pPr>
              <w:jc w:val="center"/>
              <w:rPr>
                <w:rFonts w:cs="Arial"/>
                <w:color w:val="000000"/>
                <w:sz w:val="20"/>
                <w:szCs w:val="20"/>
              </w:rPr>
            </w:pPr>
            <w:r w:rsidRPr="00E275BB">
              <w:rPr>
                <w:rFonts w:cs="Arial"/>
                <w:color w:val="000000"/>
                <w:sz w:val="20"/>
                <w:szCs w:val="20"/>
              </w:rPr>
              <w:t>CLOUD.025</w:t>
            </w:r>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E275BB" w:rsidR="00860B0A" w:rsidP="007F02E0" w:rsidRDefault="00EE2A8E" w14:paraId="53802FA6" w14:textId="77777777">
            <w:pPr>
              <w:rPr>
                <w:rFonts w:cs="Arial"/>
                <w:sz w:val="20"/>
                <w:szCs w:val="20"/>
              </w:rPr>
            </w:pPr>
            <w:r>
              <w:rPr>
                <w:rFonts w:cs="Arial"/>
                <w:sz w:val="20"/>
                <w:szCs w:val="20"/>
              </w:rPr>
              <w:t>Vendor</w:t>
            </w:r>
            <w:r w:rsidRPr="00E275BB" w:rsidR="00860B0A">
              <w:rPr>
                <w:rFonts w:cs="Arial"/>
                <w:sz w:val="20"/>
                <w:szCs w:val="20"/>
              </w:rPr>
              <w:t xml:space="preserve"> will insure all AD set up to be active/active and highly resilient across all BHF locations. </w:t>
            </w:r>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77B0CDBD" w14:textId="77777777">
            <w:pPr>
              <w:rPr>
                <w:rFonts w:cs="Arial"/>
                <w:sz w:val="20"/>
                <w:szCs w:val="20"/>
              </w:rPr>
            </w:pPr>
            <w:r w:rsidRPr="00E275BB">
              <w:rPr>
                <w:rFonts w:cs="Arial"/>
                <w:sz w:val="20"/>
                <w:szCs w:val="20"/>
              </w:rPr>
              <w:t> </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E275BB" w:rsidR="00860B0A" w:rsidP="007F02E0" w:rsidRDefault="00860B0A" w14:paraId="54D1D514" w14:textId="77777777">
            <w:pPr>
              <w:jc w:val="center"/>
              <w:rPr>
                <w:rFonts w:cs="Arial"/>
                <w:color w:val="000000"/>
                <w:sz w:val="20"/>
                <w:szCs w:val="20"/>
              </w:rPr>
            </w:pPr>
            <w:r w:rsidRPr="00E275BB">
              <w:rPr>
                <w:rFonts w:cs="Arial"/>
                <w:color w:val="000000"/>
                <w:sz w:val="20"/>
                <w:szCs w:val="20"/>
              </w:rPr>
              <w:t>A</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10E83F34"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38CD66B0"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3AE93BA4"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20A1C3EB" w14:textId="77777777">
            <w:pPr>
              <w:jc w:val="center"/>
              <w:rPr>
                <w:rFonts w:cs="Arial"/>
                <w:sz w:val="20"/>
                <w:szCs w:val="20"/>
              </w:rPr>
            </w:pPr>
            <w:r w:rsidRPr="00E275BB">
              <w:rPr>
                <w:rFonts w:cs="Arial"/>
                <w:sz w:val="20"/>
                <w:szCs w:val="20"/>
              </w:rPr>
              <w:t>R</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78E5D0D4" w14:textId="77777777">
            <w:pPr>
              <w:jc w:val="center"/>
              <w:rPr>
                <w:rFonts w:cs="Arial"/>
                <w:sz w:val="20"/>
                <w:szCs w:val="20"/>
              </w:rPr>
            </w:pPr>
            <w:r w:rsidRPr="00E275BB">
              <w:rPr>
                <w:rFonts w:cs="Arial"/>
                <w:sz w:val="20"/>
                <w:szCs w:val="20"/>
              </w:rPr>
              <w:t>C, I</w:t>
            </w:r>
          </w:p>
        </w:tc>
      </w:tr>
      <w:tr w:rsidRPr="00E275BB" w:rsidR="00860B0A" w:rsidTr="2C3549E5" w14:paraId="479B6A6E" w14:textId="77777777">
        <w:trPr>
          <w:trHeight w:val="890"/>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E275BB" w:rsidR="00860B0A" w:rsidP="007F02E0" w:rsidRDefault="00860B0A" w14:paraId="6740AF88" w14:textId="77777777">
            <w:pPr>
              <w:jc w:val="center"/>
              <w:rPr>
                <w:rFonts w:cs="Arial"/>
                <w:color w:val="000000"/>
                <w:sz w:val="20"/>
                <w:szCs w:val="20"/>
              </w:rPr>
            </w:pPr>
            <w:r w:rsidRPr="00E275BB">
              <w:rPr>
                <w:rFonts w:cs="Arial"/>
                <w:color w:val="000000"/>
                <w:sz w:val="20"/>
                <w:szCs w:val="20"/>
              </w:rPr>
              <w:t>CLOUD.026</w:t>
            </w:r>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E275BB" w:rsidR="00860B0A" w:rsidP="007F02E0" w:rsidRDefault="00EE2A8E" w14:paraId="379AF522" w14:textId="77777777">
            <w:pPr>
              <w:rPr>
                <w:rFonts w:cs="Arial"/>
                <w:sz w:val="20"/>
                <w:szCs w:val="20"/>
              </w:rPr>
            </w:pPr>
            <w:r>
              <w:rPr>
                <w:rFonts w:cs="Arial"/>
                <w:sz w:val="20"/>
                <w:szCs w:val="20"/>
              </w:rPr>
              <w:t>Vendor</w:t>
            </w:r>
            <w:r w:rsidRPr="00E275BB" w:rsidR="00860B0A">
              <w:rPr>
                <w:rFonts w:cs="Arial"/>
                <w:sz w:val="20"/>
                <w:szCs w:val="20"/>
              </w:rPr>
              <w:t xml:space="preserve"> will manage and provide tracking of all group policies deployed across the enterprise. </w:t>
            </w:r>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4EBAF570" w14:textId="77777777">
            <w:pPr>
              <w:rPr>
                <w:rFonts w:cs="Arial"/>
                <w:sz w:val="20"/>
                <w:szCs w:val="20"/>
              </w:rPr>
            </w:pPr>
            <w:r w:rsidRPr="00E275BB">
              <w:rPr>
                <w:rFonts w:cs="Arial"/>
                <w:sz w:val="20"/>
                <w:szCs w:val="20"/>
              </w:rPr>
              <w:t> </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E275BB" w:rsidR="00860B0A" w:rsidP="007F02E0" w:rsidRDefault="00860B0A" w14:paraId="7566AC97" w14:textId="77777777">
            <w:pPr>
              <w:jc w:val="center"/>
              <w:rPr>
                <w:rFonts w:cs="Arial"/>
                <w:color w:val="000000"/>
                <w:sz w:val="20"/>
                <w:szCs w:val="20"/>
              </w:rPr>
            </w:pPr>
            <w:r w:rsidRPr="00E275BB">
              <w:rPr>
                <w:rFonts w:cs="Arial"/>
                <w:color w:val="000000"/>
                <w:sz w:val="20"/>
                <w:szCs w:val="20"/>
              </w:rPr>
              <w:t>A</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7EF81410"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0E26A9B8"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7C49ADB7"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319A3653" w14:textId="77777777">
            <w:pPr>
              <w:jc w:val="center"/>
              <w:rPr>
                <w:rFonts w:cs="Arial"/>
                <w:sz w:val="20"/>
                <w:szCs w:val="20"/>
              </w:rPr>
            </w:pPr>
            <w:r w:rsidRPr="00E275BB">
              <w:rPr>
                <w:rFonts w:cs="Arial"/>
                <w:sz w:val="20"/>
                <w:szCs w:val="20"/>
              </w:rPr>
              <w:t>R</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0422D6E9" w14:textId="77777777">
            <w:pPr>
              <w:jc w:val="center"/>
              <w:rPr>
                <w:rFonts w:cs="Arial"/>
                <w:sz w:val="20"/>
                <w:szCs w:val="20"/>
              </w:rPr>
            </w:pPr>
            <w:r w:rsidRPr="00E275BB">
              <w:rPr>
                <w:rFonts w:cs="Arial"/>
                <w:sz w:val="20"/>
                <w:szCs w:val="20"/>
              </w:rPr>
              <w:t>C, I</w:t>
            </w:r>
          </w:p>
        </w:tc>
      </w:tr>
      <w:tr w:rsidRPr="00E275BB" w:rsidR="00860B0A" w:rsidTr="2C3549E5" w14:paraId="5F516E89" w14:textId="77777777">
        <w:trPr>
          <w:trHeight w:val="890"/>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E275BB" w:rsidR="00860B0A" w:rsidP="007F02E0" w:rsidRDefault="00860B0A" w14:paraId="304EEA3C" w14:textId="77777777">
            <w:pPr>
              <w:jc w:val="center"/>
              <w:rPr>
                <w:rFonts w:cs="Arial"/>
                <w:color w:val="000000"/>
                <w:sz w:val="20"/>
                <w:szCs w:val="20"/>
              </w:rPr>
            </w:pPr>
            <w:r w:rsidRPr="00E275BB">
              <w:rPr>
                <w:rFonts w:cs="Arial"/>
                <w:color w:val="000000"/>
                <w:sz w:val="20"/>
                <w:szCs w:val="20"/>
              </w:rPr>
              <w:t>CLOUD.027</w:t>
            </w:r>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E275BB" w:rsidR="00860B0A" w:rsidP="007F02E0" w:rsidRDefault="00EE2A8E" w14:paraId="5E7CC554" w14:textId="77777777">
            <w:pPr>
              <w:rPr>
                <w:rFonts w:cs="Arial"/>
                <w:sz w:val="20"/>
                <w:szCs w:val="20"/>
              </w:rPr>
            </w:pPr>
            <w:r>
              <w:rPr>
                <w:rFonts w:cs="Arial"/>
                <w:sz w:val="20"/>
                <w:szCs w:val="20"/>
              </w:rPr>
              <w:t>Vendor</w:t>
            </w:r>
            <w:r w:rsidRPr="00E275BB" w:rsidR="00860B0A">
              <w:rPr>
                <w:rFonts w:cs="Arial"/>
                <w:sz w:val="20"/>
                <w:szCs w:val="20"/>
              </w:rPr>
              <w:t xml:space="preserve"> will perform regular system tuning and monitoring. All monitoring must be integrated with BHF's NOC and event management system. </w:t>
            </w:r>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73AB16EE" w14:textId="77777777">
            <w:pPr>
              <w:rPr>
                <w:rFonts w:cs="Arial"/>
                <w:sz w:val="20"/>
                <w:szCs w:val="20"/>
              </w:rPr>
            </w:pPr>
            <w:r w:rsidRPr="00E275BB">
              <w:rPr>
                <w:rFonts w:cs="Arial"/>
                <w:sz w:val="20"/>
                <w:szCs w:val="20"/>
              </w:rPr>
              <w:t>Cognizant understands that L1 system monitoring and any integrations with the event management system will be done by the incumbent service provider.</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E275BB" w:rsidR="00860B0A" w:rsidP="007F02E0" w:rsidRDefault="00860B0A" w14:paraId="059BAC7D" w14:textId="77777777">
            <w:pPr>
              <w:jc w:val="center"/>
              <w:rPr>
                <w:rFonts w:cs="Arial"/>
                <w:color w:val="000000"/>
                <w:sz w:val="20"/>
                <w:szCs w:val="20"/>
              </w:rPr>
            </w:pPr>
            <w:r w:rsidRPr="00E275BB">
              <w:rPr>
                <w:rFonts w:cs="Arial"/>
                <w:color w:val="000000"/>
                <w:sz w:val="20"/>
                <w:szCs w:val="20"/>
              </w:rPr>
              <w:t>A</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4034ECFC"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49745484"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0EDB250C"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0828EFB7" w14:textId="77777777">
            <w:pPr>
              <w:jc w:val="center"/>
              <w:rPr>
                <w:rFonts w:cs="Arial"/>
                <w:sz w:val="20"/>
                <w:szCs w:val="20"/>
              </w:rPr>
            </w:pPr>
            <w:r w:rsidRPr="00E275BB">
              <w:rPr>
                <w:rFonts w:cs="Arial"/>
                <w:sz w:val="20"/>
                <w:szCs w:val="20"/>
              </w:rPr>
              <w:t>R</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2580F55B" w14:textId="77777777">
            <w:pPr>
              <w:jc w:val="center"/>
              <w:rPr>
                <w:rFonts w:cs="Arial"/>
                <w:sz w:val="20"/>
                <w:szCs w:val="20"/>
              </w:rPr>
            </w:pPr>
            <w:r w:rsidRPr="00E275BB">
              <w:rPr>
                <w:rFonts w:cs="Arial"/>
                <w:sz w:val="20"/>
                <w:szCs w:val="20"/>
              </w:rPr>
              <w:t>C, I</w:t>
            </w:r>
          </w:p>
        </w:tc>
      </w:tr>
      <w:tr w:rsidRPr="00E275BB" w:rsidR="00860B0A" w:rsidTr="2C3549E5" w14:paraId="14642147" w14:textId="77777777">
        <w:trPr>
          <w:trHeight w:val="890"/>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E275BB" w:rsidR="00860B0A" w:rsidP="007F02E0" w:rsidRDefault="00860B0A" w14:paraId="520A6CBD" w14:textId="77777777">
            <w:pPr>
              <w:jc w:val="center"/>
              <w:rPr>
                <w:rFonts w:cs="Arial"/>
                <w:color w:val="000000"/>
                <w:sz w:val="20"/>
                <w:szCs w:val="20"/>
              </w:rPr>
            </w:pPr>
            <w:r w:rsidRPr="00E275BB">
              <w:rPr>
                <w:rFonts w:cs="Arial"/>
                <w:color w:val="000000"/>
                <w:sz w:val="20"/>
                <w:szCs w:val="20"/>
              </w:rPr>
              <w:t>CLOUD.028</w:t>
            </w:r>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E275BB" w:rsidR="00860B0A" w:rsidP="007F02E0" w:rsidRDefault="00EE2A8E" w14:paraId="74FA68DF" w14:textId="77777777">
            <w:pPr>
              <w:rPr>
                <w:rFonts w:cs="Arial"/>
                <w:sz w:val="20"/>
                <w:szCs w:val="20"/>
              </w:rPr>
            </w:pPr>
            <w:r>
              <w:rPr>
                <w:rFonts w:cs="Arial"/>
                <w:sz w:val="20"/>
                <w:szCs w:val="20"/>
              </w:rPr>
              <w:t>Vendor</w:t>
            </w:r>
            <w:r w:rsidRPr="00E275BB" w:rsidR="00860B0A">
              <w:rPr>
                <w:rFonts w:cs="Arial"/>
                <w:sz w:val="20"/>
                <w:szCs w:val="20"/>
              </w:rPr>
              <w:t xml:space="preserve"> will assist with security architecture and monitoring of AD.</w:t>
            </w:r>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45962786" w14:textId="77777777">
            <w:pPr>
              <w:rPr>
                <w:rFonts w:cs="Arial"/>
                <w:sz w:val="20"/>
                <w:szCs w:val="20"/>
              </w:rPr>
            </w:pPr>
            <w:r w:rsidRPr="00E275BB">
              <w:rPr>
                <w:rFonts w:cs="Arial"/>
                <w:sz w:val="20"/>
                <w:szCs w:val="20"/>
              </w:rPr>
              <w:t> </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E275BB" w:rsidR="00860B0A" w:rsidP="007F02E0" w:rsidRDefault="00860B0A" w14:paraId="2C772AE7" w14:textId="77777777">
            <w:pPr>
              <w:jc w:val="center"/>
              <w:rPr>
                <w:rFonts w:cs="Arial"/>
                <w:color w:val="000000"/>
                <w:sz w:val="20"/>
                <w:szCs w:val="20"/>
              </w:rPr>
            </w:pPr>
            <w:r w:rsidRPr="00E275BB">
              <w:rPr>
                <w:rFonts w:cs="Arial"/>
                <w:color w:val="000000"/>
                <w:sz w:val="20"/>
                <w:szCs w:val="20"/>
              </w:rPr>
              <w:t>A</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72B5B6FB"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4039BDEF"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02385252"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45BAB4C2" w14:textId="77777777">
            <w:pPr>
              <w:jc w:val="center"/>
              <w:rPr>
                <w:rFonts w:cs="Arial"/>
                <w:sz w:val="20"/>
                <w:szCs w:val="20"/>
              </w:rPr>
            </w:pPr>
            <w:r w:rsidRPr="00E275BB">
              <w:rPr>
                <w:rFonts w:cs="Arial"/>
                <w:sz w:val="20"/>
                <w:szCs w:val="20"/>
              </w:rPr>
              <w:t>R</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26B54D53" w14:textId="77777777">
            <w:pPr>
              <w:jc w:val="center"/>
              <w:rPr>
                <w:rFonts w:cs="Arial"/>
                <w:sz w:val="20"/>
                <w:szCs w:val="20"/>
              </w:rPr>
            </w:pPr>
            <w:r w:rsidRPr="00E275BB">
              <w:rPr>
                <w:rFonts w:cs="Arial"/>
                <w:sz w:val="20"/>
                <w:szCs w:val="20"/>
              </w:rPr>
              <w:t>C, I</w:t>
            </w:r>
          </w:p>
        </w:tc>
      </w:tr>
      <w:tr w:rsidRPr="00E275BB" w:rsidR="00860B0A" w:rsidTr="2C3549E5" w14:paraId="4C10EA90" w14:textId="77777777">
        <w:trPr>
          <w:trHeight w:val="890"/>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E275BB" w:rsidR="00860B0A" w:rsidP="007F02E0" w:rsidRDefault="00860B0A" w14:paraId="605D5624" w14:textId="77777777">
            <w:pPr>
              <w:jc w:val="center"/>
              <w:rPr>
                <w:rFonts w:cs="Arial"/>
                <w:color w:val="000000"/>
                <w:sz w:val="20"/>
                <w:szCs w:val="20"/>
              </w:rPr>
            </w:pPr>
            <w:r w:rsidRPr="00E275BB">
              <w:rPr>
                <w:rFonts w:cs="Arial"/>
                <w:color w:val="000000"/>
                <w:sz w:val="20"/>
                <w:szCs w:val="20"/>
              </w:rPr>
              <w:t>CLOUD.029</w:t>
            </w:r>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E275BB" w:rsidR="00860B0A" w:rsidP="007F02E0" w:rsidRDefault="00EE2A8E" w14:paraId="77BE8981" w14:textId="77777777">
            <w:pPr>
              <w:rPr>
                <w:rFonts w:cs="Arial"/>
                <w:sz w:val="20"/>
                <w:szCs w:val="20"/>
              </w:rPr>
            </w:pPr>
            <w:r>
              <w:rPr>
                <w:rFonts w:cs="Arial"/>
                <w:sz w:val="20"/>
                <w:szCs w:val="20"/>
              </w:rPr>
              <w:t>Vendor</w:t>
            </w:r>
            <w:r w:rsidRPr="00E275BB" w:rsidR="00860B0A">
              <w:rPr>
                <w:rFonts w:cs="Arial"/>
                <w:sz w:val="20"/>
                <w:szCs w:val="20"/>
              </w:rPr>
              <w:t xml:space="preserve"> will perform all Level 2 and Level 3 support for AD authentication services and/or attribute management. </w:t>
            </w:r>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63ADFF50" w14:textId="77777777">
            <w:pPr>
              <w:rPr>
                <w:rFonts w:cs="Arial"/>
                <w:sz w:val="20"/>
                <w:szCs w:val="20"/>
              </w:rPr>
            </w:pPr>
            <w:r w:rsidRPr="00E275BB">
              <w:rPr>
                <w:rFonts w:cs="Arial"/>
                <w:sz w:val="20"/>
                <w:szCs w:val="20"/>
              </w:rPr>
              <w:t> </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E275BB" w:rsidR="00860B0A" w:rsidP="007F02E0" w:rsidRDefault="00860B0A" w14:paraId="25289E2B" w14:textId="77777777">
            <w:pPr>
              <w:jc w:val="center"/>
              <w:rPr>
                <w:rFonts w:cs="Arial"/>
                <w:color w:val="000000"/>
                <w:sz w:val="20"/>
                <w:szCs w:val="20"/>
              </w:rPr>
            </w:pPr>
            <w:r w:rsidRPr="00E275BB">
              <w:rPr>
                <w:rFonts w:cs="Arial"/>
                <w:color w:val="000000"/>
                <w:sz w:val="20"/>
                <w:szCs w:val="20"/>
              </w:rPr>
              <w:t>A</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2248A600"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58150153"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38E0B740"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1FE2F3E2" w14:textId="77777777">
            <w:pPr>
              <w:jc w:val="center"/>
              <w:rPr>
                <w:rFonts w:cs="Arial"/>
                <w:sz w:val="20"/>
                <w:szCs w:val="20"/>
              </w:rPr>
            </w:pPr>
            <w:r w:rsidRPr="00E275BB">
              <w:rPr>
                <w:rFonts w:cs="Arial"/>
                <w:sz w:val="20"/>
                <w:szCs w:val="20"/>
              </w:rPr>
              <w:t>R</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60B2F293" w14:textId="77777777">
            <w:pPr>
              <w:jc w:val="center"/>
              <w:rPr>
                <w:rFonts w:cs="Arial"/>
                <w:sz w:val="20"/>
                <w:szCs w:val="20"/>
              </w:rPr>
            </w:pPr>
            <w:r w:rsidRPr="00E275BB">
              <w:rPr>
                <w:rFonts w:cs="Arial"/>
                <w:sz w:val="20"/>
                <w:szCs w:val="20"/>
              </w:rPr>
              <w:t>C, I</w:t>
            </w:r>
          </w:p>
        </w:tc>
      </w:tr>
      <w:tr w:rsidRPr="00E275BB" w:rsidR="00860B0A" w:rsidTr="2C3549E5" w14:paraId="0119D5D6" w14:textId="77777777">
        <w:trPr>
          <w:trHeight w:val="890"/>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E275BB" w:rsidR="00860B0A" w:rsidP="007F02E0" w:rsidRDefault="00860B0A" w14:paraId="40036523" w14:textId="77777777">
            <w:pPr>
              <w:jc w:val="center"/>
              <w:rPr>
                <w:rFonts w:cs="Arial"/>
                <w:color w:val="000000"/>
                <w:sz w:val="20"/>
                <w:szCs w:val="20"/>
              </w:rPr>
            </w:pPr>
            <w:r w:rsidRPr="00E275BB">
              <w:rPr>
                <w:rFonts w:cs="Arial"/>
                <w:color w:val="000000"/>
                <w:sz w:val="20"/>
                <w:szCs w:val="20"/>
              </w:rPr>
              <w:t>CLOUD.030</w:t>
            </w:r>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E275BB" w:rsidR="00860B0A" w:rsidP="007F02E0" w:rsidRDefault="00EE2A8E" w14:paraId="5D4BCCD9" w14:textId="77777777">
            <w:pPr>
              <w:rPr>
                <w:rFonts w:cs="Arial"/>
                <w:sz w:val="20"/>
                <w:szCs w:val="20"/>
              </w:rPr>
            </w:pPr>
            <w:r>
              <w:rPr>
                <w:rFonts w:cs="Arial"/>
                <w:sz w:val="20"/>
                <w:szCs w:val="20"/>
              </w:rPr>
              <w:t>Vendor</w:t>
            </w:r>
            <w:r w:rsidRPr="00E275BB" w:rsidR="00860B0A">
              <w:rPr>
                <w:rFonts w:cs="Arial"/>
                <w:sz w:val="20"/>
                <w:szCs w:val="20"/>
              </w:rPr>
              <w:t xml:space="preserve"> will validate AD attributes with source systems (</w:t>
            </w:r>
            <w:proofErr w:type="spellStart"/>
            <w:r w:rsidRPr="00E275BB" w:rsidR="00860B0A">
              <w:rPr>
                <w:rFonts w:cs="Arial"/>
                <w:sz w:val="20"/>
                <w:szCs w:val="20"/>
              </w:rPr>
              <w:t>saviynt</w:t>
            </w:r>
            <w:proofErr w:type="spellEnd"/>
            <w:r w:rsidRPr="00E275BB" w:rsidR="00860B0A">
              <w:rPr>
                <w:rFonts w:cs="Arial"/>
                <w:sz w:val="20"/>
                <w:szCs w:val="20"/>
              </w:rPr>
              <w:t>), on a weekly basis, and report on any deviation, which must be integrated with BHF's NOC.</w:t>
            </w:r>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3FFE9891" w14:textId="77777777">
            <w:pPr>
              <w:rPr>
                <w:rFonts w:cs="Arial"/>
                <w:sz w:val="20"/>
                <w:szCs w:val="20"/>
              </w:rPr>
            </w:pPr>
            <w:r w:rsidRPr="00E275BB">
              <w:rPr>
                <w:rFonts w:cs="Arial"/>
                <w:sz w:val="20"/>
                <w:szCs w:val="20"/>
              </w:rPr>
              <w:t> </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E275BB" w:rsidR="00860B0A" w:rsidP="007F02E0" w:rsidRDefault="00860B0A" w14:paraId="252FD68F" w14:textId="77777777">
            <w:pPr>
              <w:jc w:val="center"/>
              <w:rPr>
                <w:rFonts w:cs="Arial"/>
                <w:color w:val="000000"/>
                <w:sz w:val="20"/>
                <w:szCs w:val="20"/>
              </w:rPr>
            </w:pPr>
            <w:r w:rsidRPr="00E275BB">
              <w:rPr>
                <w:rFonts w:cs="Arial"/>
                <w:color w:val="000000"/>
                <w:sz w:val="20"/>
                <w:szCs w:val="20"/>
              </w:rPr>
              <w:t>A</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3746E44C"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35B101DD"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62A15559"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62541DE8" w14:textId="77777777">
            <w:pPr>
              <w:jc w:val="center"/>
              <w:rPr>
                <w:rFonts w:cs="Arial"/>
                <w:sz w:val="20"/>
                <w:szCs w:val="20"/>
              </w:rPr>
            </w:pPr>
            <w:r w:rsidRPr="00E275BB">
              <w:rPr>
                <w:rFonts w:cs="Arial"/>
                <w:sz w:val="20"/>
                <w:szCs w:val="20"/>
              </w:rPr>
              <w:t>R</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500C40AC" w14:textId="77777777">
            <w:pPr>
              <w:jc w:val="center"/>
              <w:rPr>
                <w:rFonts w:cs="Arial"/>
                <w:sz w:val="20"/>
                <w:szCs w:val="20"/>
              </w:rPr>
            </w:pPr>
            <w:r w:rsidRPr="00E275BB">
              <w:rPr>
                <w:rFonts w:cs="Arial"/>
                <w:sz w:val="20"/>
                <w:szCs w:val="20"/>
              </w:rPr>
              <w:t>C, I</w:t>
            </w:r>
          </w:p>
        </w:tc>
      </w:tr>
      <w:tr w:rsidRPr="00E275BB" w:rsidR="00860B0A" w:rsidTr="2C3549E5" w14:paraId="4DD58269" w14:textId="77777777">
        <w:trPr>
          <w:trHeight w:val="890"/>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E275BB" w:rsidR="00860B0A" w:rsidP="007F02E0" w:rsidRDefault="00860B0A" w14:paraId="572D33EE" w14:textId="77777777">
            <w:pPr>
              <w:jc w:val="center"/>
              <w:rPr>
                <w:rFonts w:cs="Arial"/>
                <w:color w:val="000000"/>
                <w:sz w:val="20"/>
                <w:szCs w:val="20"/>
              </w:rPr>
            </w:pPr>
            <w:r w:rsidRPr="00E275BB">
              <w:rPr>
                <w:rFonts w:cs="Arial"/>
                <w:color w:val="000000"/>
                <w:sz w:val="20"/>
                <w:szCs w:val="20"/>
              </w:rPr>
              <w:t>CLOUD.031</w:t>
            </w:r>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E275BB" w:rsidR="00860B0A" w:rsidP="007F02E0" w:rsidRDefault="00EE2A8E" w14:paraId="7C2E0C59" w14:textId="77777777">
            <w:pPr>
              <w:rPr>
                <w:rFonts w:cs="Arial"/>
                <w:sz w:val="20"/>
                <w:szCs w:val="20"/>
              </w:rPr>
            </w:pPr>
            <w:r>
              <w:rPr>
                <w:rFonts w:cs="Arial"/>
                <w:sz w:val="20"/>
                <w:szCs w:val="20"/>
              </w:rPr>
              <w:t>Vendor</w:t>
            </w:r>
            <w:r w:rsidRPr="00E275BB" w:rsidR="00860B0A">
              <w:rPr>
                <w:rFonts w:cs="Arial"/>
                <w:sz w:val="20"/>
                <w:szCs w:val="20"/>
              </w:rPr>
              <w:t xml:space="preserve"> will integrate AD group management with </w:t>
            </w:r>
            <w:proofErr w:type="spellStart"/>
            <w:r w:rsidRPr="00E275BB" w:rsidR="00860B0A">
              <w:rPr>
                <w:rFonts w:cs="Arial"/>
                <w:sz w:val="20"/>
                <w:szCs w:val="20"/>
              </w:rPr>
              <w:t>saviynt</w:t>
            </w:r>
            <w:proofErr w:type="spellEnd"/>
            <w:r w:rsidRPr="00E275BB" w:rsidR="00860B0A">
              <w:rPr>
                <w:rFonts w:cs="Arial"/>
                <w:sz w:val="20"/>
                <w:szCs w:val="20"/>
              </w:rPr>
              <w:t xml:space="preserve"> access management system. </w:t>
            </w:r>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0D9CA44D" w14:textId="77777777">
            <w:pPr>
              <w:rPr>
                <w:rFonts w:cs="Arial"/>
                <w:sz w:val="20"/>
                <w:szCs w:val="20"/>
              </w:rPr>
            </w:pPr>
            <w:r w:rsidRPr="00E275BB">
              <w:rPr>
                <w:rFonts w:cs="Arial"/>
                <w:sz w:val="20"/>
                <w:szCs w:val="20"/>
              </w:rPr>
              <w:t> </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E275BB" w:rsidR="00860B0A" w:rsidP="007F02E0" w:rsidRDefault="00860B0A" w14:paraId="4D57DC16" w14:textId="77777777">
            <w:pPr>
              <w:jc w:val="center"/>
              <w:rPr>
                <w:rFonts w:cs="Arial"/>
                <w:color w:val="000000"/>
                <w:sz w:val="20"/>
                <w:szCs w:val="20"/>
              </w:rPr>
            </w:pPr>
            <w:r w:rsidRPr="00E275BB">
              <w:rPr>
                <w:rFonts w:cs="Arial"/>
                <w:color w:val="000000"/>
                <w:sz w:val="20"/>
                <w:szCs w:val="20"/>
              </w:rPr>
              <w:t>A</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3EA32816"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1445A3A5"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4EA3A7A3"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776308FB" w14:textId="77777777">
            <w:pPr>
              <w:jc w:val="center"/>
              <w:rPr>
                <w:rFonts w:cs="Arial"/>
                <w:sz w:val="20"/>
                <w:szCs w:val="20"/>
              </w:rPr>
            </w:pPr>
            <w:r w:rsidRPr="00E275BB">
              <w:rPr>
                <w:rFonts w:cs="Arial"/>
                <w:sz w:val="20"/>
                <w:szCs w:val="20"/>
              </w:rPr>
              <w:t>R</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2D5C6D2F" w14:textId="77777777">
            <w:pPr>
              <w:jc w:val="center"/>
              <w:rPr>
                <w:rFonts w:cs="Arial"/>
                <w:sz w:val="20"/>
                <w:szCs w:val="20"/>
              </w:rPr>
            </w:pPr>
            <w:r w:rsidRPr="00E275BB">
              <w:rPr>
                <w:rFonts w:cs="Arial"/>
                <w:sz w:val="20"/>
                <w:szCs w:val="20"/>
              </w:rPr>
              <w:t>C, I</w:t>
            </w:r>
          </w:p>
        </w:tc>
      </w:tr>
      <w:tr w:rsidRPr="00E275BB" w:rsidR="00860B0A" w:rsidTr="2C3549E5" w14:paraId="28B1EA2F" w14:textId="77777777">
        <w:trPr>
          <w:trHeight w:val="890"/>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E275BB" w:rsidR="00860B0A" w:rsidP="007F02E0" w:rsidRDefault="00860B0A" w14:paraId="12F8C3EC" w14:textId="77777777">
            <w:pPr>
              <w:jc w:val="center"/>
              <w:rPr>
                <w:rFonts w:cs="Arial"/>
                <w:color w:val="000000"/>
                <w:sz w:val="20"/>
                <w:szCs w:val="20"/>
              </w:rPr>
            </w:pPr>
            <w:r w:rsidRPr="00E275BB">
              <w:rPr>
                <w:rFonts w:cs="Arial"/>
                <w:color w:val="000000"/>
                <w:sz w:val="20"/>
                <w:szCs w:val="20"/>
              </w:rPr>
              <w:t>CLOUD.032</w:t>
            </w:r>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E275BB" w:rsidR="00860B0A" w:rsidP="00B26F1F" w:rsidRDefault="00EE2A8E" w14:paraId="6C80FD0A" w14:textId="612092CE">
            <w:pPr>
              <w:rPr>
                <w:rFonts w:cs="Arial"/>
                <w:sz w:val="20"/>
                <w:szCs w:val="20"/>
              </w:rPr>
            </w:pPr>
            <w:r>
              <w:rPr>
                <w:rFonts w:cs="Arial"/>
                <w:sz w:val="20"/>
                <w:szCs w:val="20"/>
              </w:rPr>
              <w:t>Vendor</w:t>
            </w:r>
            <w:r w:rsidRPr="00E275BB" w:rsidR="00860B0A">
              <w:rPr>
                <w:rFonts w:cs="Arial"/>
                <w:sz w:val="20"/>
                <w:szCs w:val="20"/>
              </w:rPr>
              <w:t xml:space="preserve"> will patch and maintain AD environment at N-1 patch levels where N will be decided by BHF and </w:t>
            </w:r>
            <w:r>
              <w:rPr>
                <w:rFonts w:cs="Arial"/>
                <w:sz w:val="20"/>
                <w:szCs w:val="20"/>
              </w:rPr>
              <w:t>Vendor</w:t>
            </w:r>
            <w:r w:rsidRPr="00E275BB" w:rsidR="00860B0A">
              <w:rPr>
                <w:rFonts w:cs="Arial"/>
                <w:sz w:val="20"/>
                <w:szCs w:val="20"/>
              </w:rPr>
              <w:t>.</w:t>
            </w:r>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2B784D57" w14:textId="77777777">
            <w:pPr>
              <w:rPr>
                <w:rFonts w:cs="Arial"/>
                <w:sz w:val="20"/>
                <w:szCs w:val="20"/>
              </w:rPr>
            </w:pPr>
            <w:r w:rsidRPr="00E275BB">
              <w:rPr>
                <w:rFonts w:cs="Arial"/>
                <w:sz w:val="20"/>
                <w:szCs w:val="20"/>
              </w:rPr>
              <w:t> </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E275BB" w:rsidR="00860B0A" w:rsidP="007F02E0" w:rsidRDefault="00860B0A" w14:paraId="413BBAE0" w14:textId="77777777">
            <w:pPr>
              <w:jc w:val="center"/>
              <w:rPr>
                <w:rFonts w:cs="Arial"/>
                <w:color w:val="000000"/>
                <w:sz w:val="20"/>
                <w:szCs w:val="20"/>
              </w:rPr>
            </w:pPr>
            <w:r w:rsidRPr="00E275BB">
              <w:rPr>
                <w:rFonts w:cs="Arial"/>
                <w:color w:val="000000"/>
                <w:sz w:val="20"/>
                <w:szCs w:val="20"/>
              </w:rPr>
              <w:t>A</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2B7D0D07"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77697D5D"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24FB3EFD"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55AC4075" w14:textId="77777777">
            <w:pPr>
              <w:jc w:val="center"/>
              <w:rPr>
                <w:rFonts w:cs="Arial"/>
                <w:sz w:val="20"/>
                <w:szCs w:val="20"/>
              </w:rPr>
            </w:pPr>
            <w:r w:rsidRPr="00E275BB">
              <w:rPr>
                <w:rFonts w:cs="Arial"/>
                <w:sz w:val="20"/>
                <w:szCs w:val="20"/>
              </w:rPr>
              <w:t>R</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4C31AC75" w14:textId="77777777">
            <w:pPr>
              <w:jc w:val="center"/>
              <w:rPr>
                <w:rFonts w:cs="Arial"/>
                <w:sz w:val="20"/>
                <w:szCs w:val="20"/>
              </w:rPr>
            </w:pPr>
            <w:r w:rsidRPr="00E275BB">
              <w:rPr>
                <w:rFonts w:cs="Arial"/>
                <w:sz w:val="20"/>
                <w:szCs w:val="20"/>
              </w:rPr>
              <w:t>C, I</w:t>
            </w:r>
          </w:p>
        </w:tc>
      </w:tr>
      <w:tr w:rsidRPr="00E275BB" w:rsidR="00860B0A" w:rsidTr="2C3549E5" w14:paraId="74783A2E" w14:textId="77777777">
        <w:trPr>
          <w:trHeight w:val="890"/>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E275BB" w:rsidR="00860B0A" w:rsidP="007F02E0" w:rsidRDefault="00860B0A" w14:paraId="4C71D335" w14:textId="77777777">
            <w:pPr>
              <w:jc w:val="center"/>
              <w:rPr>
                <w:rFonts w:cs="Arial"/>
                <w:color w:val="000000"/>
                <w:sz w:val="20"/>
                <w:szCs w:val="20"/>
              </w:rPr>
            </w:pPr>
            <w:r w:rsidRPr="00E275BB">
              <w:rPr>
                <w:rFonts w:cs="Arial"/>
                <w:color w:val="000000"/>
                <w:sz w:val="20"/>
                <w:szCs w:val="20"/>
              </w:rPr>
              <w:t>CLOUD.033</w:t>
            </w:r>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E275BB" w:rsidR="00860B0A" w:rsidP="007F02E0" w:rsidRDefault="00EE2A8E" w14:paraId="45C072B1" w14:textId="77777777">
            <w:pPr>
              <w:rPr>
                <w:rFonts w:cs="Arial"/>
                <w:sz w:val="20"/>
                <w:szCs w:val="20"/>
              </w:rPr>
            </w:pPr>
            <w:r>
              <w:rPr>
                <w:rFonts w:cs="Arial"/>
                <w:sz w:val="20"/>
                <w:szCs w:val="20"/>
              </w:rPr>
              <w:t>Vendor</w:t>
            </w:r>
            <w:r w:rsidRPr="00E275BB" w:rsidR="00860B0A">
              <w:rPr>
                <w:rFonts w:cs="Arial"/>
                <w:sz w:val="20"/>
                <w:szCs w:val="20"/>
              </w:rPr>
              <w:t xml:space="preserve"> will maintain all technical documentation and configuration, to be reviewed and updated quarterly. All configuration information must be integrated with BHF's CMDB in real-time. </w:t>
            </w:r>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02FCD35C" w14:textId="77777777">
            <w:pPr>
              <w:rPr>
                <w:rFonts w:cs="Arial"/>
                <w:sz w:val="20"/>
                <w:szCs w:val="20"/>
              </w:rPr>
            </w:pPr>
            <w:r w:rsidRPr="00E275BB">
              <w:rPr>
                <w:rFonts w:cs="Arial"/>
                <w:sz w:val="20"/>
                <w:szCs w:val="20"/>
              </w:rPr>
              <w:t xml:space="preserve">Cognizant will maintain the technical </w:t>
            </w:r>
            <w:proofErr w:type="spellStart"/>
            <w:r w:rsidRPr="00E275BB">
              <w:rPr>
                <w:rFonts w:cs="Arial"/>
                <w:sz w:val="20"/>
                <w:szCs w:val="20"/>
              </w:rPr>
              <w:t>documentaions</w:t>
            </w:r>
            <w:proofErr w:type="spellEnd"/>
            <w:r w:rsidRPr="00E275BB">
              <w:rPr>
                <w:rFonts w:cs="Arial"/>
                <w:sz w:val="20"/>
                <w:szCs w:val="20"/>
              </w:rPr>
              <w:t xml:space="preserve"> as mutually agreed with BHF. Cognizant understands that at present CMDB is not configured in ServiceNow and will be implemented by the incumbent service </w:t>
            </w:r>
            <w:r w:rsidRPr="00E275BB">
              <w:rPr>
                <w:rFonts w:cs="Arial"/>
                <w:sz w:val="20"/>
                <w:szCs w:val="20"/>
              </w:rPr>
              <w:lastRenderedPageBreak/>
              <w:t>provider. The integration of the configuration information with BHF's CMDB will also be performed by the incumbent service provider.</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E275BB" w:rsidR="00860B0A" w:rsidP="007F02E0" w:rsidRDefault="00860B0A" w14:paraId="384528D8" w14:textId="77777777">
            <w:pPr>
              <w:jc w:val="center"/>
              <w:rPr>
                <w:rFonts w:cs="Arial"/>
                <w:color w:val="000000"/>
                <w:sz w:val="20"/>
                <w:szCs w:val="20"/>
              </w:rPr>
            </w:pPr>
            <w:r w:rsidRPr="00E275BB">
              <w:rPr>
                <w:rFonts w:cs="Arial"/>
                <w:color w:val="000000"/>
                <w:sz w:val="20"/>
                <w:szCs w:val="20"/>
              </w:rPr>
              <w:lastRenderedPageBreak/>
              <w:t>A</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503CB7B1"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445FEE3F"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2F43C4C6"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55E0AA42" w14:textId="77777777">
            <w:pPr>
              <w:jc w:val="center"/>
              <w:rPr>
                <w:rFonts w:cs="Arial"/>
                <w:sz w:val="20"/>
                <w:szCs w:val="20"/>
              </w:rPr>
            </w:pPr>
            <w:r w:rsidRPr="00E275BB">
              <w:rPr>
                <w:rFonts w:cs="Arial"/>
                <w:sz w:val="20"/>
                <w:szCs w:val="20"/>
              </w:rPr>
              <w:t>R</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26F08703" w14:textId="77777777">
            <w:pPr>
              <w:jc w:val="center"/>
              <w:rPr>
                <w:rFonts w:cs="Arial"/>
                <w:sz w:val="20"/>
                <w:szCs w:val="20"/>
              </w:rPr>
            </w:pPr>
            <w:r w:rsidRPr="00E275BB">
              <w:rPr>
                <w:rFonts w:cs="Arial"/>
                <w:sz w:val="20"/>
                <w:szCs w:val="20"/>
              </w:rPr>
              <w:t>C, I</w:t>
            </w:r>
          </w:p>
        </w:tc>
      </w:tr>
      <w:tr w:rsidRPr="00E275BB" w:rsidR="00860B0A" w:rsidTr="2C3549E5" w14:paraId="05CE7F7C" w14:textId="77777777">
        <w:trPr>
          <w:trHeight w:val="890"/>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E275BB" w:rsidR="00860B0A" w:rsidP="007F02E0" w:rsidRDefault="00860B0A" w14:paraId="435CEA7A" w14:textId="77777777">
            <w:pPr>
              <w:jc w:val="center"/>
              <w:rPr>
                <w:rFonts w:cs="Arial"/>
                <w:color w:val="000000"/>
                <w:sz w:val="20"/>
                <w:szCs w:val="20"/>
              </w:rPr>
            </w:pPr>
            <w:r w:rsidRPr="00E275BB">
              <w:rPr>
                <w:rFonts w:cs="Arial"/>
                <w:color w:val="000000"/>
                <w:sz w:val="20"/>
                <w:szCs w:val="20"/>
              </w:rPr>
              <w:t>CLOUD.034</w:t>
            </w:r>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E275BB" w:rsidR="00860B0A" w:rsidP="007F02E0" w:rsidRDefault="00EE2A8E" w14:paraId="5E9C1639" w14:textId="64E09D9C">
            <w:pPr>
              <w:rPr>
                <w:rFonts w:cs="Arial"/>
                <w:sz w:val="20"/>
                <w:szCs w:val="20"/>
              </w:rPr>
            </w:pPr>
            <w:r>
              <w:rPr>
                <w:rFonts w:cs="Arial"/>
                <w:sz w:val="20"/>
                <w:szCs w:val="20"/>
              </w:rPr>
              <w:t>Vendor</w:t>
            </w:r>
            <w:r w:rsidRPr="00E275BB" w:rsidR="00860B0A">
              <w:rPr>
                <w:rFonts w:cs="Arial"/>
                <w:sz w:val="20"/>
                <w:szCs w:val="20"/>
              </w:rPr>
              <w:t xml:space="preserve"> will manage the day-to-day operations and server health for current and future BHF infrastructure (currently Windows Server 2012 R2, 2016, and Linux OS servers). </w:t>
            </w:r>
            <w:r>
              <w:rPr>
                <w:rFonts w:cs="Arial"/>
                <w:sz w:val="20"/>
                <w:szCs w:val="20"/>
              </w:rPr>
              <w:t>Vendor</w:t>
            </w:r>
            <w:r w:rsidRPr="00E275BB" w:rsidR="00860B0A">
              <w:rPr>
                <w:rFonts w:cs="Arial"/>
                <w:sz w:val="20"/>
                <w:szCs w:val="20"/>
              </w:rPr>
              <w:t xml:space="preserve"> shall maintain an N-1 configuration state of all server OSs. Normal operations include but not limited to the following activities:</w:t>
            </w:r>
            <w:r w:rsidRPr="00E275BB" w:rsidR="00860B0A">
              <w:rPr>
                <w:rFonts w:cs="Arial"/>
                <w:sz w:val="20"/>
                <w:szCs w:val="20"/>
              </w:rPr>
              <w:br/>
            </w:r>
            <w:r w:rsidRPr="00E275BB" w:rsidR="00860B0A">
              <w:rPr>
                <w:rFonts w:cs="Arial"/>
                <w:sz w:val="20"/>
                <w:szCs w:val="20"/>
              </w:rPr>
              <w:t>- Verifying that backups and restores have be</w:t>
            </w:r>
            <w:r w:rsidR="00B26F1F">
              <w:rPr>
                <w:rFonts w:cs="Arial"/>
                <w:sz w:val="20"/>
                <w:szCs w:val="20"/>
              </w:rPr>
              <w:t>e</w:t>
            </w:r>
            <w:r w:rsidRPr="00E275BB" w:rsidR="00860B0A">
              <w:rPr>
                <w:rFonts w:cs="Arial"/>
                <w:sz w:val="20"/>
                <w:szCs w:val="20"/>
              </w:rPr>
              <w:t>n tested and are confirmed to be working</w:t>
            </w:r>
            <w:r w:rsidRPr="00E275BB" w:rsidR="00860B0A">
              <w:rPr>
                <w:rFonts w:cs="Arial"/>
                <w:sz w:val="20"/>
                <w:szCs w:val="20"/>
              </w:rPr>
              <w:br/>
            </w:r>
            <w:r w:rsidRPr="00E275BB" w:rsidR="00860B0A">
              <w:rPr>
                <w:rFonts w:cs="Arial"/>
                <w:sz w:val="20"/>
                <w:szCs w:val="20"/>
              </w:rPr>
              <w:t>- Checking disk usage</w:t>
            </w:r>
            <w:r w:rsidRPr="00E275BB" w:rsidR="00860B0A">
              <w:rPr>
                <w:rFonts w:cs="Arial"/>
                <w:sz w:val="20"/>
                <w:szCs w:val="20"/>
              </w:rPr>
              <w:br/>
            </w:r>
            <w:r w:rsidRPr="00E275BB" w:rsidR="00860B0A">
              <w:rPr>
                <w:rFonts w:cs="Arial"/>
                <w:sz w:val="20"/>
                <w:szCs w:val="20"/>
              </w:rPr>
              <w:t>- OS updates and patches</w:t>
            </w:r>
            <w:r w:rsidRPr="00E275BB" w:rsidR="00860B0A">
              <w:rPr>
                <w:rFonts w:cs="Arial"/>
                <w:sz w:val="20"/>
                <w:szCs w:val="20"/>
              </w:rPr>
              <w:br/>
            </w:r>
            <w:r w:rsidRPr="00E275BB" w:rsidR="00860B0A">
              <w:rPr>
                <w:rFonts w:cs="Arial"/>
                <w:sz w:val="20"/>
                <w:szCs w:val="20"/>
              </w:rPr>
              <w:t>- Monitor for OS errors or signs of underlying hardware problems</w:t>
            </w:r>
            <w:r w:rsidRPr="00E275BB" w:rsidR="00860B0A">
              <w:rPr>
                <w:rFonts w:cs="Arial"/>
                <w:sz w:val="20"/>
                <w:szCs w:val="20"/>
              </w:rPr>
              <w:br/>
            </w:r>
            <w:r w:rsidRPr="00E275BB" w:rsidR="00860B0A">
              <w:rPr>
                <w:rFonts w:cs="Arial"/>
                <w:sz w:val="20"/>
                <w:szCs w:val="20"/>
              </w:rPr>
              <w:t>- Monitor for fault and performance events related to servers</w:t>
            </w:r>
            <w:r w:rsidRPr="00E275BB" w:rsidR="00860B0A">
              <w:rPr>
                <w:rFonts w:cs="Arial"/>
                <w:sz w:val="20"/>
                <w:szCs w:val="20"/>
              </w:rPr>
              <w:br/>
            </w:r>
            <w:r w:rsidRPr="00E275BB" w:rsidR="00860B0A">
              <w:rPr>
                <w:rFonts w:cs="Arial"/>
                <w:sz w:val="20"/>
                <w:szCs w:val="20"/>
              </w:rPr>
              <w:t>- Monitor server utilization (CPU, RAM, Network Utilization)</w:t>
            </w:r>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250D629F" w14:textId="77777777">
            <w:pPr>
              <w:rPr>
                <w:rFonts w:cs="Arial"/>
                <w:sz w:val="20"/>
                <w:szCs w:val="20"/>
              </w:rPr>
            </w:pPr>
            <w:r w:rsidRPr="00E275BB">
              <w:rPr>
                <w:rFonts w:cs="Arial"/>
                <w:sz w:val="20"/>
                <w:szCs w:val="20"/>
              </w:rPr>
              <w:t> </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E275BB" w:rsidR="00860B0A" w:rsidP="007F02E0" w:rsidRDefault="00860B0A" w14:paraId="0D8D4668" w14:textId="77777777">
            <w:pPr>
              <w:jc w:val="center"/>
              <w:rPr>
                <w:rFonts w:cs="Arial"/>
                <w:color w:val="000000"/>
                <w:sz w:val="20"/>
                <w:szCs w:val="20"/>
              </w:rPr>
            </w:pPr>
            <w:r w:rsidRPr="00E275BB">
              <w:rPr>
                <w:rFonts w:cs="Arial"/>
                <w:color w:val="000000"/>
                <w:sz w:val="20"/>
                <w:szCs w:val="20"/>
              </w:rPr>
              <w:t>A</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7FD2B2AF"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511DD889"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0108EE71"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4EB02364" w14:textId="77777777">
            <w:pPr>
              <w:jc w:val="center"/>
              <w:rPr>
                <w:rFonts w:cs="Arial"/>
                <w:sz w:val="20"/>
                <w:szCs w:val="20"/>
              </w:rPr>
            </w:pPr>
            <w:r w:rsidRPr="00E275BB">
              <w:rPr>
                <w:rFonts w:cs="Arial"/>
                <w:sz w:val="20"/>
                <w:szCs w:val="20"/>
              </w:rPr>
              <w:t>R</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564A91F6" w14:textId="77777777">
            <w:pPr>
              <w:jc w:val="center"/>
              <w:rPr>
                <w:rFonts w:cs="Arial"/>
                <w:sz w:val="20"/>
                <w:szCs w:val="20"/>
              </w:rPr>
            </w:pPr>
            <w:r w:rsidRPr="00E275BB">
              <w:rPr>
                <w:rFonts w:cs="Arial"/>
                <w:sz w:val="20"/>
                <w:szCs w:val="20"/>
              </w:rPr>
              <w:t>C, I</w:t>
            </w:r>
          </w:p>
        </w:tc>
      </w:tr>
      <w:tr w:rsidRPr="00E275BB" w:rsidR="00860B0A" w:rsidTr="2C3549E5" w14:paraId="15EA5C17" w14:textId="77777777">
        <w:trPr>
          <w:trHeight w:val="890"/>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E275BB" w:rsidR="00860B0A" w:rsidP="007F02E0" w:rsidRDefault="00860B0A" w14:paraId="5DFD67DA" w14:textId="77777777">
            <w:pPr>
              <w:jc w:val="center"/>
              <w:rPr>
                <w:rFonts w:cs="Arial"/>
                <w:color w:val="000000"/>
                <w:sz w:val="20"/>
                <w:szCs w:val="20"/>
              </w:rPr>
            </w:pPr>
            <w:r w:rsidRPr="00E275BB">
              <w:rPr>
                <w:rFonts w:cs="Arial"/>
                <w:color w:val="000000"/>
                <w:sz w:val="20"/>
                <w:szCs w:val="20"/>
              </w:rPr>
              <w:t>CLOUD.035</w:t>
            </w:r>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E275BB" w:rsidR="00860B0A" w:rsidP="007F02E0" w:rsidRDefault="00EE2A8E" w14:paraId="5D85EBB0" w14:textId="77777777">
            <w:pPr>
              <w:rPr>
                <w:rFonts w:cs="Arial"/>
                <w:sz w:val="20"/>
                <w:szCs w:val="20"/>
              </w:rPr>
            </w:pPr>
            <w:r>
              <w:rPr>
                <w:rFonts w:cs="Arial"/>
                <w:sz w:val="20"/>
                <w:szCs w:val="20"/>
              </w:rPr>
              <w:t>Vendor</w:t>
            </w:r>
            <w:r w:rsidRPr="00E275BB" w:rsidR="00860B0A">
              <w:rPr>
                <w:rFonts w:cs="Arial"/>
                <w:sz w:val="20"/>
                <w:szCs w:val="20"/>
              </w:rPr>
              <w:t xml:space="preserve"> will establish technology and security standards, in collaboration with BHF, for Windows and Linux server operating systems.</w:t>
            </w:r>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75AFA270" w14:textId="77777777">
            <w:pPr>
              <w:rPr>
                <w:rFonts w:cs="Arial"/>
                <w:sz w:val="20"/>
                <w:szCs w:val="20"/>
              </w:rPr>
            </w:pPr>
            <w:r w:rsidRPr="00E275BB">
              <w:rPr>
                <w:rFonts w:cs="Arial"/>
                <w:sz w:val="20"/>
                <w:szCs w:val="20"/>
              </w:rPr>
              <w:t> </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E275BB" w:rsidR="00860B0A" w:rsidP="007F02E0" w:rsidRDefault="00860B0A" w14:paraId="6DF7AB48" w14:textId="77777777">
            <w:pPr>
              <w:jc w:val="center"/>
              <w:rPr>
                <w:rFonts w:cs="Arial"/>
                <w:color w:val="000000"/>
                <w:sz w:val="20"/>
                <w:szCs w:val="20"/>
              </w:rPr>
            </w:pPr>
            <w:r w:rsidRPr="00E275BB">
              <w:rPr>
                <w:rFonts w:cs="Arial"/>
                <w:color w:val="000000"/>
                <w:sz w:val="20"/>
                <w:szCs w:val="20"/>
              </w:rPr>
              <w:t>A</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5172C817"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3B72F997"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44DDEA86"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107AFA43" w14:textId="77777777">
            <w:pPr>
              <w:jc w:val="center"/>
              <w:rPr>
                <w:rFonts w:cs="Arial"/>
                <w:sz w:val="20"/>
                <w:szCs w:val="20"/>
              </w:rPr>
            </w:pPr>
            <w:r w:rsidRPr="00E275BB">
              <w:rPr>
                <w:rFonts w:cs="Arial"/>
                <w:sz w:val="20"/>
                <w:szCs w:val="20"/>
              </w:rPr>
              <w:t>R</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58DF9F2D" w14:textId="77777777">
            <w:pPr>
              <w:jc w:val="center"/>
              <w:rPr>
                <w:rFonts w:cs="Arial"/>
                <w:sz w:val="20"/>
                <w:szCs w:val="20"/>
              </w:rPr>
            </w:pPr>
            <w:r w:rsidRPr="00E275BB">
              <w:rPr>
                <w:rFonts w:cs="Arial"/>
                <w:sz w:val="20"/>
                <w:szCs w:val="20"/>
              </w:rPr>
              <w:t>C, I</w:t>
            </w:r>
          </w:p>
        </w:tc>
      </w:tr>
      <w:tr w:rsidRPr="00E275BB" w:rsidR="00860B0A" w:rsidTr="2C3549E5" w14:paraId="619FB081" w14:textId="77777777">
        <w:trPr>
          <w:trHeight w:val="890"/>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E275BB" w:rsidR="00860B0A" w:rsidP="007F02E0" w:rsidRDefault="00860B0A" w14:paraId="5ADB908E" w14:textId="77777777">
            <w:pPr>
              <w:jc w:val="center"/>
              <w:rPr>
                <w:rFonts w:cs="Arial"/>
                <w:color w:val="000000"/>
                <w:sz w:val="20"/>
                <w:szCs w:val="20"/>
              </w:rPr>
            </w:pPr>
            <w:r w:rsidRPr="00E275BB">
              <w:rPr>
                <w:rFonts w:cs="Arial"/>
                <w:color w:val="000000"/>
                <w:sz w:val="20"/>
                <w:szCs w:val="20"/>
              </w:rPr>
              <w:t>CLOUD.036</w:t>
            </w:r>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E275BB" w:rsidR="00860B0A" w:rsidP="007F02E0" w:rsidRDefault="00EE2A8E" w14:paraId="34458C40" w14:textId="77777777">
            <w:pPr>
              <w:rPr>
                <w:rFonts w:cs="Arial"/>
                <w:sz w:val="20"/>
                <w:szCs w:val="20"/>
              </w:rPr>
            </w:pPr>
            <w:r>
              <w:rPr>
                <w:rFonts w:cs="Arial"/>
                <w:sz w:val="20"/>
                <w:szCs w:val="20"/>
              </w:rPr>
              <w:t>Vendor</w:t>
            </w:r>
            <w:r w:rsidRPr="00E275BB" w:rsidR="00860B0A">
              <w:rPr>
                <w:rFonts w:cs="Arial"/>
                <w:sz w:val="20"/>
                <w:szCs w:val="20"/>
              </w:rPr>
              <w:t xml:space="preserve"> will develop, test, manage and maintain Windows and Linux server templates for BHF technology standards.</w:t>
            </w:r>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6B2245F8" w14:textId="77777777">
            <w:pPr>
              <w:rPr>
                <w:rFonts w:cs="Arial"/>
                <w:sz w:val="20"/>
                <w:szCs w:val="20"/>
              </w:rPr>
            </w:pPr>
            <w:r w:rsidRPr="00E275BB">
              <w:rPr>
                <w:rFonts w:cs="Arial"/>
                <w:sz w:val="20"/>
                <w:szCs w:val="20"/>
              </w:rPr>
              <w:t> </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E275BB" w:rsidR="00860B0A" w:rsidP="007F02E0" w:rsidRDefault="00860B0A" w14:paraId="1CE32951" w14:textId="77777777">
            <w:pPr>
              <w:jc w:val="center"/>
              <w:rPr>
                <w:rFonts w:cs="Arial"/>
                <w:color w:val="000000"/>
                <w:sz w:val="20"/>
                <w:szCs w:val="20"/>
              </w:rPr>
            </w:pPr>
            <w:r w:rsidRPr="00E275BB">
              <w:rPr>
                <w:rFonts w:cs="Arial"/>
                <w:color w:val="000000"/>
                <w:sz w:val="20"/>
                <w:szCs w:val="20"/>
              </w:rPr>
              <w:t>A</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51B4C365"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1EB8D1A9"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334FFD50"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1EB5B364" w14:textId="77777777">
            <w:pPr>
              <w:jc w:val="center"/>
              <w:rPr>
                <w:rFonts w:cs="Arial"/>
                <w:sz w:val="20"/>
                <w:szCs w:val="20"/>
              </w:rPr>
            </w:pPr>
            <w:r w:rsidRPr="00E275BB">
              <w:rPr>
                <w:rFonts w:cs="Arial"/>
                <w:sz w:val="20"/>
                <w:szCs w:val="20"/>
              </w:rPr>
              <w:t>R</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3BAFC830" w14:textId="77777777">
            <w:pPr>
              <w:jc w:val="center"/>
              <w:rPr>
                <w:rFonts w:cs="Arial"/>
                <w:sz w:val="20"/>
                <w:szCs w:val="20"/>
              </w:rPr>
            </w:pPr>
            <w:r w:rsidRPr="00E275BB">
              <w:rPr>
                <w:rFonts w:cs="Arial"/>
                <w:sz w:val="20"/>
                <w:szCs w:val="20"/>
              </w:rPr>
              <w:t>C, I</w:t>
            </w:r>
          </w:p>
        </w:tc>
      </w:tr>
      <w:tr w:rsidRPr="00E275BB" w:rsidR="00860B0A" w:rsidTr="2C3549E5" w14:paraId="070C5ACF" w14:textId="77777777">
        <w:trPr>
          <w:trHeight w:val="890"/>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E275BB" w:rsidR="00860B0A" w:rsidP="007F02E0" w:rsidRDefault="00860B0A" w14:paraId="46432140" w14:textId="77777777">
            <w:pPr>
              <w:jc w:val="center"/>
              <w:rPr>
                <w:rFonts w:cs="Arial"/>
                <w:color w:val="000000"/>
                <w:sz w:val="20"/>
                <w:szCs w:val="20"/>
              </w:rPr>
            </w:pPr>
            <w:r w:rsidRPr="00E275BB">
              <w:rPr>
                <w:rFonts w:cs="Arial"/>
                <w:color w:val="000000"/>
                <w:sz w:val="20"/>
                <w:szCs w:val="20"/>
              </w:rPr>
              <w:t>CLOUD.037</w:t>
            </w:r>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E275BB" w:rsidR="00860B0A" w:rsidP="007F02E0" w:rsidRDefault="00EE2A8E" w14:paraId="185F6CAB" w14:textId="77777777">
            <w:pPr>
              <w:rPr>
                <w:rFonts w:cs="Arial"/>
                <w:sz w:val="20"/>
                <w:szCs w:val="20"/>
              </w:rPr>
            </w:pPr>
            <w:r>
              <w:rPr>
                <w:rFonts w:cs="Arial"/>
                <w:sz w:val="20"/>
                <w:szCs w:val="20"/>
              </w:rPr>
              <w:t>Vendor</w:t>
            </w:r>
            <w:r w:rsidRPr="00E275BB" w:rsidR="00860B0A">
              <w:rPr>
                <w:rFonts w:cs="Arial"/>
                <w:sz w:val="20"/>
                <w:szCs w:val="20"/>
              </w:rPr>
              <w:t xml:space="preserve"> will report on adherence to BHF technical and security standards of existing servers on a monthly basis. </w:t>
            </w:r>
            <w:r>
              <w:rPr>
                <w:rFonts w:cs="Arial"/>
                <w:sz w:val="20"/>
                <w:szCs w:val="20"/>
              </w:rPr>
              <w:t>Vendor</w:t>
            </w:r>
            <w:r w:rsidRPr="00E275BB" w:rsidR="00860B0A">
              <w:rPr>
                <w:rFonts w:cs="Arial"/>
                <w:sz w:val="20"/>
                <w:szCs w:val="20"/>
              </w:rPr>
              <w:t xml:space="preserve"> will at a minimum, integrate all existing cloud servers under their management model. This includes, but is not limited to monitoring, alerting, log management, backup/recovery and integration with ITSM tooling as defined by BHF and ITSM provider.</w:t>
            </w:r>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1FD89C7D" w14:textId="77777777">
            <w:pPr>
              <w:rPr>
                <w:rFonts w:cs="Arial"/>
                <w:sz w:val="20"/>
                <w:szCs w:val="20"/>
              </w:rPr>
            </w:pPr>
            <w:r w:rsidRPr="00E275BB">
              <w:rPr>
                <w:rFonts w:cs="Arial"/>
                <w:sz w:val="20"/>
                <w:szCs w:val="20"/>
              </w:rPr>
              <w:t>Cognizant will report on adherence to BHF's standards on a monthly basis. Any integration required with the ITSM tooling will be performed by the incumbent service provider.</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E275BB" w:rsidR="00860B0A" w:rsidP="007F02E0" w:rsidRDefault="00860B0A" w14:paraId="53F81C02" w14:textId="77777777">
            <w:pPr>
              <w:jc w:val="center"/>
              <w:rPr>
                <w:rFonts w:cs="Arial"/>
                <w:color w:val="000000"/>
                <w:sz w:val="20"/>
                <w:szCs w:val="20"/>
              </w:rPr>
            </w:pPr>
            <w:r w:rsidRPr="00E275BB">
              <w:rPr>
                <w:rFonts w:cs="Arial"/>
                <w:color w:val="000000"/>
                <w:sz w:val="20"/>
                <w:szCs w:val="20"/>
              </w:rPr>
              <w:t>A</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70576632"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63F87476"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4D98CD13"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7A00358E" w14:textId="77777777">
            <w:pPr>
              <w:jc w:val="center"/>
              <w:rPr>
                <w:rFonts w:cs="Arial"/>
                <w:sz w:val="20"/>
                <w:szCs w:val="20"/>
              </w:rPr>
            </w:pPr>
            <w:r w:rsidRPr="00E275BB">
              <w:rPr>
                <w:rFonts w:cs="Arial"/>
                <w:sz w:val="20"/>
                <w:szCs w:val="20"/>
              </w:rPr>
              <w:t>R</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751378C0" w14:textId="77777777">
            <w:pPr>
              <w:jc w:val="center"/>
              <w:rPr>
                <w:rFonts w:cs="Arial"/>
                <w:sz w:val="20"/>
                <w:szCs w:val="20"/>
              </w:rPr>
            </w:pPr>
            <w:r w:rsidRPr="00E275BB">
              <w:rPr>
                <w:rFonts w:cs="Arial"/>
                <w:sz w:val="20"/>
                <w:szCs w:val="20"/>
              </w:rPr>
              <w:t>C, I</w:t>
            </w:r>
          </w:p>
        </w:tc>
      </w:tr>
      <w:tr w:rsidRPr="00E275BB" w:rsidR="00860B0A" w:rsidTr="2C3549E5" w14:paraId="4BC538CD" w14:textId="77777777">
        <w:trPr>
          <w:trHeight w:val="890"/>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E275BB" w:rsidR="00860B0A" w:rsidP="007F02E0" w:rsidRDefault="00860B0A" w14:paraId="000470D3" w14:textId="77777777">
            <w:pPr>
              <w:jc w:val="center"/>
              <w:rPr>
                <w:rFonts w:cs="Arial"/>
                <w:color w:val="000000"/>
                <w:sz w:val="20"/>
                <w:szCs w:val="20"/>
              </w:rPr>
            </w:pPr>
            <w:r w:rsidRPr="00E275BB">
              <w:rPr>
                <w:rFonts w:cs="Arial"/>
                <w:color w:val="000000"/>
                <w:sz w:val="20"/>
                <w:szCs w:val="20"/>
              </w:rPr>
              <w:t>CLOUD.038</w:t>
            </w:r>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E275BB" w:rsidR="00860B0A" w:rsidP="007F02E0" w:rsidRDefault="009D31FA" w14:paraId="4568F5EA" w14:textId="77777777">
            <w:pPr>
              <w:rPr>
                <w:rFonts w:cs="Arial"/>
                <w:sz w:val="20"/>
                <w:szCs w:val="20"/>
              </w:rPr>
            </w:pPr>
            <w:r>
              <w:rPr>
                <w:rFonts w:cs="Arial"/>
                <w:sz w:val="20"/>
                <w:szCs w:val="20"/>
              </w:rPr>
              <w:t>Vendor</w:t>
            </w:r>
            <w:r w:rsidRPr="00E275BB">
              <w:rPr>
                <w:rFonts w:cs="Arial"/>
                <w:sz w:val="20"/>
                <w:szCs w:val="20"/>
              </w:rPr>
              <w:t xml:space="preserve"> </w:t>
            </w:r>
            <w:r w:rsidRPr="00E275BB" w:rsidR="00860B0A">
              <w:rPr>
                <w:rFonts w:cs="Arial"/>
                <w:sz w:val="20"/>
                <w:szCs w:val="20"/>
              </w:rPr>
              <w:t>will manage the day-to-day operations for SQL Services hosted in Azure including various database administration tasks, including backups, database integrity checks, or database statistics updates, at specified intervals. Also included in this service is management of MSSQL application, replication/mirroring, connectivity, optimization, and error resolution. Please see cloud inventory for existing counts of SQL server instances. We expect minimal growth.</w:t>
            </w:r>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66AEF2BD" w14:textId="77777777">
            <w:pPr>
              <w:rPr>
                <w:rFonts w:cs="Arial"/>
                <w:sz w:val="20"/>
                <w:szCs w:val="20"/>
              </w:rPr>
            </w:pPr>
            <w:r w:rsidRPr="00E275BB">
              <w:rPr>
                <w:rFonts w:cs="Arial"/>
                <w:sz w:val="20"/>
                <w:szCs w:val="20"/>
              </w:rPr>
              <w:t> </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E275BB" w:rsidR="00860B0A" w:rsidP="007F02E0" w:rsidRDefault="00860B0A" w14:paraId="60A33777" w14:textId="77777777">
            <w:pPr>
              <w:jc w:val="center"/>
              <w:rPr>
                <w:rFonts w:cs="Arial"/>
                <w:color w:val="000000"/>
                <w:sz w:val="20"/>
                <w:szCs w:val="20"/>
              </w:rPr>
            </w:pPr>
            <w:r w:rsidRPr="00E275BB">
              <w:rPr>
                <w:rFonts w:cs="Arial"/>
                <w:color w:val="000000"/>
                <w:sz w:val="20"/>
                <w:szCs w:val="20"/>
              </w:rPr>
              <w:t>A</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7093C544"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7003B743"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599A8564"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17FC3781" w14:textId="77777777">
            <w:pPr>
              <w:jc w:val="center"/>
              <w:rPr>
                <w:rFonts w:cs="Arial"/>
                <w:sz w:val="20"/>
                <w:szCs w:val="20"/>
              </w:rPr>
            </w:pPr>
            <w:r w:rsidRPr="00E275BB">
              <w:rPr>
                <w:rFonts w:cs="Arial"/>
                <w:sz w:val="20"/>
                <w:szCs w:val="20"/>
              </w:rPr>
              <w:t>R</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41EA121A" w14:textId="77777777">
            <w:pPr>
              <w:jc w:val="center"/>
              <w:rPr>
                <w:rFonts w:cs="Arial"/>
                <w:sz w:val="20"/>
                <w:szCs w:val="20"/>
              </w:rPr>
            </w:pPr>
            <w:r w:rsidRPr="00E275BB">
              <w:rPr>
                <w:rFonts w:cs="Arial"/>
                <w:sz w:val="20"/>
                <w:szCs w:val="20"/>
              </w:rPr>
              <w:t>C, I</w:t>
            </w:r>
          </w:p>
        </w:tc>
      </w:tr>
      <w:tr w:rsidRPr="00E275BB" w:rsidR="00860B0A" w:rsidTr="2C3549E5" w14:paraId="7FBC6A68" w14:textId="77777777">
        <w:trPr>
          <w:trHeight w:val="890"/>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E275BB" w:rsidR="00860B0A" w:rsidP="007F02E0" w:rsidRDefault="00860B0A" w14:paraId="6820E3A4" w14:textId="77777777">
            <w:pPr>
              <w:jc w:val="center"/>
              <w:rPr>
                <w:rFonts w:cs="Arial"/>
                <w:color w:val="000000"/>
                <w:sz w:val="20"/>
                <w:szCs w:val="20"/>
              </w:rPr>
            </w:pPr>
            <w:r w:rsidRPr="00E275BB">
              <w:rPr>
                <w:rFonts w:cs="Arial"/>
                <w:color w:val="000000"/>
                <w:sz w:val="20"/>
                <w:szCs w:val="20"/>
              </w:rPr>
              <w:lastRenderedPageBreak/>
              <w:t>CLOUD.039</w:t>
            </w:r>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E275BB" w:rsidR="00860B0A" w:rsidP="007F02E0" w:rsidRDefault="00860B0A" w14:paraId="50C9FC3E" w14:textId="77777777">
            <w:pPr>
              <w:rPr>
                <w:rFonts w:cs="Arial"/>
                <w:sz w:val="20"/>
                <w:szCs w:val="20"/>
              </w:rPr>
            </w:pPr>
            <w:r w:rsidRPr="00E275BB">
              <w:rPr>
                <w:rFonts w:cs="Arial"/>
                <w:sz w:val="20"/>
                <w:szCs w:val="20"/>
              </w:rPr>
              <w:t xml:space="preserve">Provider will address interruption or degradation of service related to MSSQL services. Provider will utilize BHF defined database monitoring tools to monitor for fault and performance events related to MSSQL. </w:t>
            </w:r>
            <w:r w:rsidR="00EE2A8E">
              <w:rPr>
                <w:rFonts w:cs="Arial"/>
                <w:sz w:val="20"/>
                <w:szCs w:val="20"/>
              </w:rPr>
              <w:t>Vendor</w:t>
            </w:r>
            <w:r w:rsidRPr="00E275BB">
              <w:rPr>
                <w:rFonts w:cs="Arial"/>
                <w:sz w:val="20"/>
                <w:szCs w:val="20"/>
              </w:rPr>
              <w:t xml:space="preserve"> will provide proactive Database monitoring for Blocking, lock contention / deadlocks, in addition to monitor for fault and performance events related to the MSSQL Database instance. </w:t>
            </w:r>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6FDEC56A" w14:textId="77777777">
            <w:pPr>
              <w:rPr>
                <w:rFonts w:cs="Arial"/>
                <w:sz w:val="20"/>
                <w:szCs w:val="20"/>
              </w:rPr>
            </w:pPr>
            <w:r w:rsidRPr="00E275BB">
              <w:rPr>
                <w:rFonts w:cs="Arial"/>
                <w:sz w:val="20"/>
                <w:szCs w:val="20"/>
              </w:rPr>
              <w:t> </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E275BB" w:rsidR="00860B0A" w:rsidP="007F02E0" w:rsidRDefault="00860B0A" w14:paraId="50486D1E" w14:textId="77777777">
            <w:pPr>
              <w:jc w:val="center"/>
              <w:rPr>
                <w:rFonts w:cs="Arial"/>
                <w:color w:val="000000"/>
                <w:sz w:val="20"/>
                <w:szCs w:val="20"/>
              </w:rPr>
            </w:pPr>
            <w:r w:rsidRPr="00E275BB">
              <w:rPr>
                <w:rFonts w:cs="Arial"/>
                <w:color w:val="000000"/>
                <w:sz w:val="20"/>
                <w:szCs w:val="20"/>
              </w:rPr>
              <w:t>A</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058EEA40"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56BD3E43"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350A8634"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6FCB4803" w14:textId="77777777">
            <w:pPr>
              <w:jc w:val="center"/>
              <w:rPr>
                <w:rFonts w:cs="Arial"/>
                <w:sz w:val="20"/>
                <w:szCs w:val="20"/>
              </w:rPr>
            </w:pPr>
            <w:r w:rsidRPr="00E275BB">
              <w:rPr>
                <w:rFonts w:cs="Arial"/>
                <w:sz w:val="20"/>
                <w:szCs w:val="20"/>
              </w:rPr>
              <w:t>R</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64969419" w14:textId="77777777">
            <w:pPr>
              <w:jc w:val="center"/>
              <w:rPr>
                <w:rFonts w:cs="Arial"/>
                <w:sz w:val="20"/>
                <w:szCs w:val="20"/>
              </w:rPr>
            </w:pPr>
            <w:r w:rsidRPr="00E275BB">
              <w:rPr>
                <w:rFonts w:cs="Arial"/>
                <w:sz w:val="20"/>
                <w:szCs w:val="20"/>
              </w:rPr>
              <w:t>C, I</w:t>
            </w:r>
          </w:p>
        </w:tc>
      </w:tr>
      <w:tr w:rsidRPr="00E275BB" w:rsidR="00860B0A" w:rsidTr="2C3549E5" w14:paraId="108DB650" w14:textId="77777777">
        <w:trPr>
          <w:trHeight w:val="890"/>
          <w:ins w:author="Phillips, Jan (Cognizant)" w:date="2020-04-23T11:37:00Z" w:id="509805546"/>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FE279A" w:rsidR="00860B0A" w:rsidP="007F02E0" w:rsidRDefault="00860B0A" w14:paraId="7A4B0420" w14:textId="77777777">
            <w:pPr>
              <w:jc w:val="center"/>
              <w:rPr>
                <w:ins w:author="Phillips, Jan (Cognizant)" w:date="2020-04-23T11:37:00Z" w:id="27"/>
                <w:rFonts w:cs="Arial"/>
                <w:strike/>
                <w:color w:val="000000"/>
                <w:sz w:val="20"/>
                <w:szCs w:val="20"/>
              </w:rPr>
            </w:pPr>
            <w:ins w:author="Phillips, Jan (Cognizant)" w:date="2020-04-23T11:37:00Z" w:id="28">
              <w:r w:rsidRPr="00FE279A">
                <w:rPr>
                  <w:rFonts w:cs="Arial"/>
                  <w:strike/>
                  <w:color w:val="000000"/>
                  <w:sz w:val="20"/>
                  <w:szCs w:val="20"/>
                </w:rPr>
                <w:t>CLOUD.040</w:t>
              </w:r>
            </w:ins>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FE279A" w:rsidR="00860B0A" w:rsidP="007F02E0" w:rsidRDefault="00860B0A" w14:paraId="2AEA32A4" w14:textId="77777777">
            <w:pPr>
              <w:rPr>
                <w:ins w:author="Phillips, Jan (Cognizant)" w:date="2020-04-23T11:37:00Z" w:id="29"/>
                <w:rFonts w:cs="Arial"/>
                <w:strike/>
                <w:sz w:val="20"/>
                <w:szCs w:val="20"/>
              </w:rPr>
            </w:pPr>
            <w:ins w:author="Phillips, Jan (Cognizant)" w:date="2020-04-23T11:37:00Z" w:id="30">
              <w:r w:rsidRPr="00FE279A">
                <w:rPr>
                  <w:rFonts w:cs="Arial"/>
                  <w:strike/>
                  <w:sz w:val="20"/>
                  <w:szCs w:val="20"/>
                </w:rPr>
                <w:t xml:space="preserve">Supplier will provide and support DevOps toolchain and CI/CD pipelines. BHF is utilizing or looking to leverage Visual Studio Team Foundation (VSTS)/Azure DevOps, Jenkins for its pipeline. Supplier will also need to provide knowledge and basic support for development tooling such as: </w:t>
              </w:r>
              <w:proofErr w:type="spellStart"/>
              <w:r w:rsidRPr="00FE279A">
                <w:rPr>
                  <w:rFonts w:cs="Arial"/>
                  <w:strike/>
                  <w:sz w:val="20"/>
                  <w:szCs w:val="20"/>
                </w:rPr>
                <w:t>Artifactory</w:t>
              </w:r>
              <w:proofErr w:type="spellEnd"/>
              <w:r w:rsidRPr="00FE279A">
                <w:rPr>
                  <w:rFonts w:cs="Arial"/>
                  <w:strike/>
                  <w:sz w:val="20"/>
                  <w:szCs w:val="20"/>
                </w:rPr>
                <w:t xml:space="preserve">, GitHub, </w:t>
              </w:r>
              <w:proofErr w:type="spellStart"/>
              <w:r w:rsidRPr="00FE279A">
                <w:rPr>
                  <w:rFonts w:cs="Arial"/>
                  <w:strike/>
                  <w:sz w:val="20"/>
                  <w:szCs w:val="20"/>
                </w:rPr>
                <w:t>Git</w:t>
              </w:r>
              <w:proofErr w:type="spellEnd"/>
              <w:r w:rsidRPr="00FE279A">
                <w:rPr>
                  <w:rFonts w:cs="Arial"/>
                  <w:strike/>
                  <w:sz w:val="20"/>
                  <w:szCs w:val="20"/>
                </w:rPr>
                <w:t>, and Docker, among others.</w:t>
              </w:r>
            </w:ins>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75A59085" w14:textId="77777777">
            <w:pPr>
              <w:rPr>
                <w:ins w:author="Phillips, Jan (Cognizant)" w:date="2020-04-23T11:37:00Z" w:id="31"/>
                <w:rFonts w:cs="Arial"/>
                <w:strike/>
                <w:sz w:val="20"/>
                <w:szCs w:val="20"/>
              </w:rPr>
            </w:pPr>
            <w:ins w:author="Phillips, Jan (Cognizant)" w:date="2020-04-23T11:37:00Z" w:id="32">
              <w:r w:rsidRPr="00FE279A">
                <w:rPr>
                  <w:rFonts w:cs="Arial"/>
                  <w:strike/>
                  <w:sz w:val="20"/>
                  <w:szCs w:val="20"/>
                </w:rPr>
                <w:t> </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FE279A" w:rsidR="00860B0A" w:rsidP="007F02E0" w:rsidRDefault="00860B0A" w14:paraId="6BA64170" w14:textId="77777777">
            <w:pPr>
              <w:jc w:val="center"/>
              <w:rPr>
                <w:ins w:author="Phillips, Jan (Cognizant)" w:date="2020-04-23T11:37:00Z" w:id="33"/>
                <w:rFonts w:cs="Arial"/>
                <w:strike/>
                <w:color w:val="000000"/>
                <w:sz w:val="20"/>
                <w:szCs w:val="20"/>
              </w:rPr>
            </w:pPr>
            <w:ins w:author="Phillips, Jan (Cognizant)" w:date="2020-04-23T11:37:00Z" w:id="34">
              <w:r w:rsidRPr="00FE279A">
                <w:rPr>
                  <w:rFonts w:cs="Arial"/>
                  <w:strike/>
                  <w:color w:val="000000"/>
                  <w:sz w:val="20"/>
                  <w:szCs w:val="20"/>
                </w:rPr>
                <w:t>A</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64296118" w14:textId="77777777">
            <w:pPr>
              <w:jc w:val="center"/>
              <w:rPr>
                <w:ins w:author="Phillips, Jan (Cognizant)" w:date="2020-04-23T11:37:00Z" w:id="35"/>
                <w:rFonts w:cs="Arial"/>
                <w:strike/>
                <w:sz w:val="20"/>
                <w:szCs w:val="20"/>
              </w:rPr>
            </w:pPr>
            <w:ins w:author="Phillips, Jan (Cognizant)" w:date="2020-04-23T11:37:00Z" w:id="36">
              <w:r w:rsidRPr="00FE279A">
                <w:rPr>
                  <w:rFonts w:cs="Arial"/>
                  <w:strike/>
                  <w:sz w:val="20"/>
                  <w:szCs w:val="20"/>
                </w:rPr>
                <w:t>I</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227EB5DB" w14:textId="77777777">
            <w:pPr>
              <w:jc w:val="center"/>
              <w:rPr>
                <w:ins w:author="Phillips, Jan (Cognizant)" w:date="2020-04-23T11:37:00Z" w:id="37"/>
                <w:rFonts w:cs="Arial"/>
                <w:strike/>
                <w:sz w:val="20"/>
                <w:szCs w:val="20"/>
              </w:rPr>
            </w:pPr>
            <w:ins w:author="Phillips, Jan (Cognizant)" w:date="2020-04-23T11:37:00Z" w:id="38">
              <w:r w:rsidRPr="00FE279A">
                <w:rPr>
                  <w:rFonts w:cs="Arial"/>
                  <w:strike/>
                  <w:sz w:val="20"/>
                  <w:szCs w:val="20"/>
                </w:rPr>
                <w:t>C, I</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721347C1" w14:textId="77777777">
            <w:pPr>
              <w:jc w:val="center"/>
              <w:rPr>
                <w:ins w:author="Phillips, Jan (Cognizant)" w:date="2020-04-23T11:37:00Z" w:id="39"/>
                <w:rFonts w:cs="Arial"/>
                <w:strike/>
                <w:sz w:val="20"/>
                <w:szCs w:val="20"/>
              </w:rPr>
            </w:pPr>
            <w:ins w:author="Phillips, Jan (Cognizant)" w:date="2020-04-23T11:37:00Z" w:id="40">
              <w:r w:rsidRPr="00FE279A">
                <w:rPr>
                  <w:rFonts w:cs="Arial"/>
                  <w:strike/>
                  <w:sz w:val="20"/>
                  <w:szCs w:val="20"/>
                </w:rPr>
                <w:t>I</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68B4B5F7" w14:textId="77777777">
            <w:pPr>
              <w:jc w:val="center"/>
              <w:rPr>
                <w:ins w:author="Phillips, Jan (Cognizant)" w:date="2020-04-23T11:37:00Z" w:id="41"/>
                <w:rFonts w:cs="Arial"/>
                <w:strike/>
                <w:sz w:val="20"/>
                <w:szCs w:val="20"/>
              </w:rPr>
            </w:pPr>
            <w:ins w:author="Phillips, Jan (Cognizant)" w:date="2020-04-23T11:37:00Z" w:id="42">
              <w:r w:rsidRPr="00FE279A">
                <w:rPr>
                  <w:rFonts w:cs="Arial"/>
                  <w:strike/>
                  <w:sz w:val="20"/>
                  <w:szCs w:val="20"/>
                </w:rPr>
                <w:t>R</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77B5B27F" w14:textId="77777777">
            <w:pPr>
              <w:jc w:val="center"/>
              <w:rPr>
                <w:ins w:author="Phillips, Jan (Cognizant)" w:date="2020-04-23T11:37:00Z" w:id="43"/>
                <w:rFonts w:cs="Arial"/>
                <w:strike/>
                <w:sz w:val="20"/>
                <w:szCs w:val="20"/>
              </w:rPr>
            </w:pPr>
            <w:ins w:author="Phillips, Jan (Cognizant)" w:date="2020-04-23T11:37:00Z" w:id="44">
              <w:r w:rsidRPr="00FE279A">
                <w:rPr>
                  <w:rFonts w:cs="Arial"/>
                  <w:strike/>
                  <w:sz w:val="20"/>
                  <w:szCs w:val="20"/>
                </w:rPr>
                <w:t>C, I</w:t>
              </w:r>
            </w:ins>
          </w:p>
        </w:tc>
      </w:tr>
      <w:tr w:rsidRPr="00E275BB" w:rsidR="00860B0A" w:rsidTr="2C3549E5" w14:paraId="595372EB" w14:textId="77777777">
        <w:trPr>
          <w:trHeight w:val="890"/>
          <w:ins w:author="Phillips, Jan (Cognizant)" w:date="2020-04-23T11:37:00Z" w:id="512966656"/>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FE279A" w:rsidR="00860B0A" w:rsidP="007F02E0" w:rsidRDefault="00860B0A" w14:paraId="2797DE6D" w14:textId="77777777">
            <w:pPr>
              <w:jc w:val="center"/>
              <w:rPr>
                <w:ins w:author="Phillips, Jan (Cognizant)" w:date="2020-04-23T11:37:00Z" w:id="46"/>
                <w:rFonts w:cs="Arial"/>
                <w:strike/>
                <w:color w:val="000000"/>
                <w:sz w:val="20"/>
                <w:szCs w:val="20"/>
              </w:rPr>
            </w:pPr>
            <w:ins w:author="Phillips, Jan (Cognizant)" w:date="2020-04-23T11:37:00Z" w:id="47">
              <w:r w:rsidRPr="00FE279A">
                <w:rPr>
                  <w:rFonts w:cs="Arial"/>
                  <w:strike/>
                  <w:color w:val="000000"/>
                  <w:sz w:val="20"/>
                  <w:szCs w:val="20"/>
                </w:rPr>
                <w:t>CLOUD.041</w:t>
              </w:r>
            </w:ins>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FE279A" w:rsidR="00860B0A" w:rsidP="007F02E0" w:rsidRDefault="00860B0A" w14:paraId="083CBA64" w14:textId="77777777">
            <w:pPr>
              <w:rPr>
                <w:ins w:author="Phillips, Jan (Cognizant)" w:date="2020-04-23T11:37:00Z" w:id="48"/>
                <w:rFonts w:cs="Arial"/>
                <w:strike/>
                <w:sz w:val="20"/>
                <w:szCs w:val="20"/>
              </w:rPr>
            </w:pPr>
            <w:ins w:author="Phillips, Jan (Cognizant)" w:date="2020-04-23T11:37:00Z" w:id="49">
              <w:r w:rsidRPr="00FE279A">
                <w:rPr>
                  <w:rFonts w:cs="Arial"/>
                  <w:strike/>
                  <w:sz w:val="20"/>
                  <w:szCs w:val="20"/>
                </w:rPr>
                <w:t xml:space="preserve">Supplier will (in accordance with BHF's SDLC and release management) need to assist with testing, debugging, documenting, code deployments, and data refreshes as needed across environment and be required to support application release activities. </w:t>
              </w:r>
            </w:ins>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1CC74A0C" w14:textId="77777777">
            <w:pPr>
              <w:rPr>
                <w:ins w:author="Phillips, Jan (Cognizant)" w:date="2020-04-23T11:37:00Z" w:id="50"/>
                <w:rFonts w:cs="Arial"/>
                <w:strike/>
                <w:sz w:val="20"/>
                <w:szCs w:val="20"/>
              </w:rPr>
            </w:pPr>
            <w:ins w:author="Phillips, Jan (Cognizant)" w:date="2020-04-23T11:37:00Z" w:id="51">
              <w:r w:rsidRPr="00FE279A">
                <w:rPr>
                  <w:rFonts w:cs="Arial"/>
                  <w:strike/>
                  <w:sz w:val="20"/>
                  <w:szCs w:val="20"/>
                </w:rPr>
                <w:t> </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FE279A" w:rsidR="00860B0A" w:rsidP="007F02E0" w:rsidRDefault="00860B0A" w14:paraId="24707F49" w14:textId="77777777">
            <w:pPr>
              <w:jc w:val="center"/>
              <w:rPr>
                <w:ins w:author="Phillips, Jan (Cognizant)" w:date="2020-04-23T11:37:00Z" w:id="52"/>
                <w:rFonts w:cs="Arial"/>
                <w:strike/>
                <w:color w:val="000000"/>
                <w:sz w:val="20"/>
                <w:szCs w:val="20"/>
              </w:rPr>
            </w:pPr>
            <w:ins w:author="Phillips, Jan (Cognizant)" w:date="2020-04-23T11:37:00Z" w:id="53">
              <w:r w:rsidRPr="00FE279A">
                <w:rPr>
                  <w:rFonts w:cs="Arial"/>
                  <w:strike/>
                  <w:color w:val="000000"/>
                  <w:sz w:val="20"/>
                  <w:szCs w:val="20"/>
                </w:rPr>
                <w:t>A</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0ACFCD98" w14:textId="77777777">
            <w:pPr>
              <w:jc w:val="center"/>
              <w:rPr>
                <w:ins w:author="Phillips, Jan (Cognizant)" w:date="2020-04-23T11:37:00Z" w:id="54"/>
                <w:rFonts w:cs="Arial"/>
                <w:strike/>
                <w:sz w:val="20"/>
                <w:szCs w:val="20"/>
              </w:rPr>
            </w:pPr>
            <w:ins w:author="Phillips, Jan (Cognizant)" w:date="2020-04-23T11:37:00Z" w:id="55">
              <w:r w:rsidRPr="00FE279A">
                <w:rPr>
                  <w:rFonts w:cs="Arial"/>
                  <w:strike/>
                  <w:sz w:val="20"/>
                  <w:szCs w:val="20"/>
                </w:rPr>
                <w:t>I</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610EEAED" w14:textId="77777777">
            <w:pPr>
              <w:jc w:val="center"/>
              <w:rPr>
                <w:ins w:author="Phillips, Jan (Cognizant)" w:date="2020-04-23T11:37:00Z" w:id="56"/>
                <w:rFonts w:cs="Arial"/>
                <w:strike/>
                <w:sz w:val="20"/>
                <w:szCs w:val="20"/>
              </w:rPr>
            </w:pPr>
            <w:ins w:author="Phillips, Jan (Cognizant)" w:date="2020-04-23T11:37:00Z" w:id="57">
              <w:r w:rsidRPr="00FE279A">
                <w:rPr>
                  <w:rFonts w:cs="Arial"/>
                  <w:strike/>
                  <w:sz w:val="20"/>
                  <w:szCs w:val="20"/>
                </w:rPr>
                <w:t>C, I</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14577478" w14:textId="77777777">
            <w:pPr>
              <w:jc w:val="center"/>
              <w:rPr>
                <w:ins w:author="Phillips, Jan (Cognizant)" w:date="2020-04-23T11:37:00Z" w:id="58"/>
                <w:rFonts w:cs="Arial"/>
                <w:strike/>
                <w:sz w:val="20"/>
                <w:szCs w:val="20"/>
              </w:rPr>
            </w:pPr>
            <w:ins w:author="Phillips, Jan (Cognizant)" w:date="2020-04-23T11:37:00Z" w:id="59">
              <w:r w:rsidRPr="00FE279A">
                <w:rPr>
                  <w:rFonts w:cs="Arial"/>
                  <w:strike/>
                  <w:sz w:val="20"/>
                  <w:szCs w:val="20"/>
                </w:rPr>
                <w:t>I</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7A1BE86C" w14:textId="77777777">
            <w:pPr>
              <w:jc w:val="center"/>
              <w:rPr>
                <w:ins w:author="Phillips, Jan (Cognizant)" w:date="2020-04-23T11:37:00Z" w:id="60"/>
                <w:rFonts w:cs="Arial"/>
                <w:strike/>
                <w:sz w:val="20"/>
                <w:szCs w:val="20"/>
              </w:rPr>
            </w:pPr>
            <w:ins w:author="Phillips, Jan (Cognizant)" w:date="2020-04-23T11:37:00Z" w:id="61">
              <w:r w:rsidRPr="00FE279A">
                <w:rPr>
                  <w:rFonts w:cs="Arial"/>
                  <w:strike/>
                  <w:sz w:val="20"/>
                  <w:szCs w:val="20"/>
                </w:rPr>
                <w:t>R</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1BB0665B" w14:textId="77777777">
            <w:pPr>
              <w:jc w:val="center"/>
              <w:rPr>
                <w:ins w:author="Phillips, Jan (Cognizant)" w:date="2020-04-23T11:37:00Z" w:id="62"/>
                <w:rFonts w:cs="Arial"/>
                <w:strike/>
                <w:sz w:val="20"/>
                <w:szCs w:val="20"/>
              </w:rPr>
            </w:pPr>
            <w:ins w:author="Phillips, Jan (Cognizant)" w:date="2020-04-23T11:37:00Z" w:id="63">
              <w:r w:rsidRPr="00FE279A">
                <w:rPr>
                  <w:rFonts w:cs="Arial"/>
                  <w:strike/>
                  <w:sz w:val="20"/>
                  <w:szCs w:val="20"/>
                </w:rPr>
                <w:t>C, I</w:t>
              </w:r>
            </w:ins>
          </w:p>
        </w:tc>
      </w:tr>
      <w:tr w:rsidRPr="00E275BB" w:rsidR="00860B0A" w:rsidTr="2C3549E5" w14:paraId="3DAB0331" w14:textId="77777777">
        <w:trPr>
          <w:trHeight w:val="890"/>
          <w:ins w:author="Phillips, Jan (Cognizant)" w:date="2020-04-23T11:37:00Z" w:id="2078763749"/>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FE279A" w:rsidR="00860B0A" w:rsidP="007F02E0" w:rsidRDefault="00860B0A" w14:paraId="716C949C" w14:textId="77777777">
            <w:pPr>
              <w:jc w:val="center"/>
              <w:rPr>
                <w:ins w:author="Phillips, Jan (Cognizant)" w:date="2020-04-23T11:37:00Z" w:id="65"/>
                <w:rFonts w:cs="Arial"/>
                <w:strike/>
                <w:color w:val="000000"/>
                <w:sz w:val="20"/>
                <w:szCs w:val="20"/>
              </w:rPr>
            </w:pPr>
            <w:ins w:author="Phillips, Jan (Cognizant)" w:date="2020-04-23T11:37:00Z" w:id="66">
              <w:r w:rsidRPr="00FE279A">
                <w:rPr>
                  <w:rFonts w:cs="Arial"/>
                  <w:strike/>
                  <w:color w:val="000000"/>
                  <w:sz w:val="20"/>
                  <w:szCs w:val="20"/>
                </w:rPr>
                <w:t>CLOUD.042</w:t>
              </w:r>
            </w:ins>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FE279A" w:rsidR="00860B0A" w:rsidP="007F02E0" w:rsidRDefault="00860B0A" w14:paraId="6D8E0C72" w14:textId="77777777">
            <w:pPr>
              <w:rPr>
                <w:ins w:author="Phillips, Jan (Cognizant)" w:date="2020-04-23T11:37:00Z" w:id="67"/>
                <w:rFonts w:cs="Arial"/>
                <w:strike/>
                <w:sz w:val="20"/>
                <w:szCs w:val="20"/>
              </w:rPr>
            </w:pPr>
            <w:ins w:author="Phillips, Jan (Cognizant)" w:date="2020-04-23T11:37:00Z" w:id="68">
              <w:r w:rsidRPr="00FE279A">
                <w:rPr>
                  <w:rFonts w:cs="Arial"/>
                  <w:strike/>
                  <w:sz w:val="20"/>
                  <w:szCs w:val="20"/>
                </w:rPr>
                <w:t>Supplier will help develop, update, test and manage BHF's CI/CD pipeline to address infrastructure and security delivery needs.</w:t>
              </w:r>
            </w:ins>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7D806147" w14:textId="77777777">
            <w:pPr>
              <w:rPr>
                <w:ins w:author="Phillips, Jan (Cognizant)" w:date="2020-04-23T11:37:00Z" w:id="69"/>
                <w:rFonts w:cs="Arial"/>
                <w:strike/>
                <w:sz w:val="20"/>
                <w:szCs w:val="20"/>
              </w:rPr>
            </w:pPr>
            <w:ins w:author="Phillips, Jan (Cognizant)" w:date="2020-04-23T11:37:00Z" w:id="70">
              <w:r w:rsidRPr="00FE279A">
                <w:rPr>
                  <w:rFonts w:cs="Arial"/>
                  <w:strike/>
                  <w:sz w:val="20"/>
                  <w:szCs w:val="20"/>
                </w:rPr>
                <w:t> </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FE279A" w:rsidR="00860B0A" w:rsidP="007F02E0" w:rsidRDefault="00860B0A" w14:paraId="4120E857" w14:textId="77777777">
            <w:pPr>
              <w:jc w:val="center"/>
              <w:rPr>
                <w:ins w:author="Phillips, Jan (Cognizant)" w:date="2020-04-23T11:37:00Z" w:id="71"/>
                <w:rFonts w:cs="Arial"/>
                <w:strike/>
                <w:color w:val="000000"/>
                <w:sz w:val="20"/>
                <w:szCs w:val="20"/>
              </w:rPr>
            </w:pPr>
            <w:ins w:author="Phillips, Jan (Cognizant)" w:date="2020-04-23T11:37:00Z" w:id="72">
              <w:r w:rsidRPr="00FE279A">
                <w:rPr>
                  <w:rFonts w:cs="Arial"/>
                  <w:strike/>
                  <w:color w:val="000000"/>
                  <w:sz w:val="20"/>
                  <w:szCs w:val="20"/>
                </w:rPr>
                <w:t>A</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267E1BB6" w14:textId="77777777">
            <w:pPr>
              <w:jc w:val="center"/>
              <w:rPr>
                <w:ins w:author="Phillips, Jan (Cognizant)" w:date="2020-04-23T11:37:00Z" w:id="73"/>
                <w:rFonts w:cs="Arial"/>
                <w:strike/>
                <w:sz w:val="20"/>
                <w:szCs w:val="20"/>
              </w:rPr>
            </w:pPr>
            <w:ins w:author="Phillips, Jan (Cognizant)" w:date="2020-04-23T11:37:00Z" w:id="74">
              <w:r w:rsidRPr="00FE279A">
                <w:rPr>
                  <w:rFonts w:cs="Arial"/>
                  <w:strike/>
                  <w:sz w:val="20"/>
                  <w:szCs w:val="20"/>
                </w:rPr>
                <w:t>I</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4EF9E13E" w14:textId="77777777">
            <w:pPr>
              <w:jc w:val="center"/>
              <w:rPr>
                <w:ins w:author="Phillips, Jan (Cognizant)" w:date="2020-04-23T11:37:00Z" w:id="75"/>
                <w:rFonts w:cs="Arial"/>
                <w:strike/>
                <w:sz w:val="20"/>
                <w:szCs w:val="20"/>
              </w:rPr>
            </w:pPr>
            <w:ins w:author="Phillips, Jan (Cognizant)" w:date="2020-04-23T11:37:00Z" w:id="76">
              <w:r w:rsidRPr="00FE279A">
                <w:rPr>
                  <w:rFonts w:cs="Arial"/>
                  <w:strike/>
                  <w:sz w:val="20"/>
                  <w:szCs w:val="20"/>
                </w:rPr>
                <w:t>C, I</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6342F657" w14:textId="77777777">
            <w:pPr>
              <w:jc w:val="center"/>
              <w:rPr>
                <w:ins w:author="Phillips, Jan (Cognizant)" w:date="2020-04-23T11:37:00Z" w:id="77"/>
                <w:rFonts w:cs="Arial"/>
                <w:strike/>
                <w:sz w:val="20"/>
                <w:szCs w:val="20"/>
              </w:rPr>
            </w:pPr>
            <w:ins w:author="Phillips, Jan (Cognizant)" w:date="2020-04-23T11:37:00Z" w:id="78">
              <w:r w:rsidRPr="00FE279A">
                <w:rPr>
                  <w:rFonts w:cs="Arial"/>
                  <w:strike/>
                  <w:sz w:val="20"/>
                  <w:szCs w:val="20"/>
                </w:rPr>
                <w:t>I</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1AF15A40" w14:textId="77777777">
            <w:pPr>
              <w:jc w:val="center"/>
              <w:rPr>
                <w:ins w:author="Phillips, Jan (Cognizant)" w:date="2020-04-23T11:37:00Z" w:id="79"/>
                <w:rFonts w:cs="Arial"/>
                <w:strike/>
                <w:sz w:val="20"/>
                <w:szCs w:val="20"/>
              </w:rPr>
            </w:pPr>
            <w:ins w:author="Phillips, Jan (Cognizant)" w:date="2020-04-23T11:37:00Z" w:id="80">
              <w:r w:rsidRPr="00FE279A">
                <w:rPr>
                  <w:rFonts w:cs="Arial"/>
                  <w:strike/>
                  <w:sz w:val="20"/>
                  <w:szCs w:val="20"/>
                </w:rPr>
                <w:t>R</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381FF948" w14:textId="77777777">
            <w:pPr>
              <w:jc w:val="center"/>
              <w:rPr>
                <w:ins w:author="Phillips, Jan (Cognizant)" w:date="2020-04-23T11:37:00Z" w:id="81"/>
                <w:rFonts w:cs="Arial"/>
                <w:strike/>
                <w:sz w:val="20"/>
                <w:szCs w:val="20"/>
              </w:rPr>
            </w:pPr>
            <w:ins w:author="Phillips, Jan (Cognizant)" w:date="2020-04-23T11:37:00Z" w:id="82">
              <w:r w:rsidRPr="00FE279A">
                <w:rPr>
                  <w:rFonts w:cs="Arial"/>
                  <w:strike/>
                  <w:sz w:val="20"/>
                  <w:szCs w:val="20"/>
                </w:rPr>
                <w:t>C, I</w:t>
              </w:r>
            </w:ins>
          </w:p>
        </w:tc>
      </w:tr>
      <w:tr w:rsidRPr="00E275BB" w:rsidR="00860B0A" w:rsidTr="2C3549E5" w14:paraId="0FDAD588" w14:textId="77777777">
        <w:trPr>
          <w:trHeight w:val="890"/>
          <w:ins w:author="Phillips, Jan (Cognizant)" w:date="2020-04-23T11:37:00Z" w:id="647818016"/>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FE279A" w:rsidR="00860B0A" w:rsidP="007F02E0" w:rsidRDefault="00860B0A" w14:paraId="64A645F1" w14:textId="77777777">
            <w:pPr>
              <w:jc w:val="center"/>
              <w:rPr>
                <w:ins w:author="Phillips, Jan (Cognizant)" w:date="2020-04-23T11:37:00Z" w:id="84"/>
                <w:rFonts w:cs="Arial"/>
                <w:strike/>
                <w:color w:val="000000"/>
                <w:sz w:val="20"/>
                <w:szCs w:val="20"/>
              </w:rPr>
            </w:pPr>
            <w:ins w:author="Phillips, Jan (Cognizant)" w:date="2020-04-23T11:37:00Z" w:id="85">
              <w:r w:rsidRPr="00FE279A">
                <w:rPr>
                  <w:rFonts w:cs="Arial"/>
                  <w:strike/>
                  <w:color w:val="000000"/>
                  <w:sz w:val="20"/>
                  <w:szCs w:val="20"/>
                </w:rPr>
                <w:t>CLOUD.043</w:t>
              </w:r>
            </w:ins>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FE279A" w:rsidR="00860B0A" w:rsidP="007F02E0" w:rsidRDefault="00860B0A" w14:paraId="59D611E8" w14:textId="77777777">
            <w:pPr>
              <w:rPr>
                <w:ins w:author="Phillips, Jan (Cognizant)" w:date="2020-04-23T11:37:00Z" w:id="86"/>
                <w:rFonts w:cs="Arial"/>
                <w:strike/>
                <w:sz w:val="20"/>
                <w:szCs w:val="20"/>
              </w:rPr>
            </w:pPr>
            <w:ins w:author="Phillips, Jan (Cognizant)" w:date="2020-04-23T11:37:00Z" w:id="87">
              <w:r w:rsidRPr="00FE279A">
                <w:rPr>
                  <w:rFonts w:cs="Arial"/>
                  <w:strike/>
                  <w:sz w:val="20"/>
                  <w:szCs w:val="20"/>
                </w:rPr>
                <w:t>Supplier will provide, update and maintain technical and security standards for such tooling.</w:t>
              </w:r>
            </w:ins>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0479C594" w14:textId="77777777">
            <w:pPr>
              <w:rPr>
                <w:ins w:author="Phillips, Jan (Cognizant)" w:date="2020-04-23T11:37:00Z" w:id="88"/>
                <w:rFonts w:cs="Arial"/>
                <w:strike/>
                <w:sz w:val="20"/>
                <w:szCs w:val="20"/>
              </w:rPr>
            </w:pPr>
            <w:ins w:author="Phillips, Jan (Cognizant)" w:date="2020-04-23T11:37:00Z" w:id="89">
              <w:r w:rsidRPr="00FE279A">
                <w:rPr>
                  <w:rFonts w:cs="Arial"/>
                  <w:strike/>
                  <w:sz w:val="20"/>
                  <w:szCs w:val="20"/>
                </w:rPr>
                <w:t> </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FE279A" w:rsidR="00860B0A" w:rsidP="007F02E0" w:rsidRDefault="00860B0A" w14:paraId="4E9D7F81" w14:textId="77777777">
            <w:pPr>
              <w:jc w:val="center"/>
              <w:rPr>
                <w:ins w:author="Phillips, Jan (Cognizant)" w:date="2020-04-23T11:37:00Z" w:id="90"/>
                <w:rFonts w:cs="Arial"/>
                <w:strike/>
                <w:color w:val="000000"/>
                <w:sz w:val="20"/>
                <w:szCs w:val="20"/>
              </w:rPr>
            </w:pPr>
            <w:ins w:author="Phillips, Jan (Cognizant)" w:date="2020-04-23T11:37:00Z" w:id="91">
              <w:r w:rsidRPr="00FE279A">
                <w:rPr>
                  <w:rFonts w:cs="Arial"/>
                  <w:strike/>
                  <w:color w:val="000000"/>
                  <w:sz w:val="20"/>
                  <w:szCs w:val="20"/>
                </w:rPr>
                <w:t>A</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0B314F4F" w14:textId="77777777">
            <w:pPr>
              <w:jc w:val="center"/>
              <w:rPr>
                <w:ins w:author="Phillips, Jan (Cognizant)" w:date="2020-04-23T11:37:00Z" w:id="92"/>
                <w:rFonts w:cs="Arial"/>
                <w:strike/>
                <w:sz w:val="20"/>
                <w:szCs w:val="20"/>
              </w:rPr>
            </w:pPr>
            <w:ins w:author="Phillips, Jan (Cognizant)" w:date="2020-04-23T11:37:00Z" w:id="93">
              <w:r w:rsidRPr="00FE279A">
                <w:rPr>
                  <w:rFonts w:cs="Arial"/>
                  <w:strike/>
                  <w:sz w:val="20"/>
                  <w:szCs w:val="20"/>
                </w:rPr>
                <w:t>I</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7DBC3C33" w14:textId="77777777">
            <w:pPr>
              <w:jc w:val="center"/>
              <w:rPr>
                <w:ins w:author="Phillips, Jan (Cognizant)" w:date="2020-04-23T11:37:00Z" w:id="94"/>
                <w:rFonts w:cs="Arial"/>
                <w:strike/>
                <w:sz w:val="20"/>
                <w:szCs w:val="20"/>
              </w:rPr>
            </w:pPr>
            <w:ins w:author="Phillips, Jan (Cognizant)" w:date="2020-04-23T11:37:00Z" w:id="95">
              <w:r w:rsidRPr="00FE279A">
                <w:rPr>
                  <w:rFonts w:cs="Arial"/>
                  <w:strike/>
                  <w:sz w:val="20"/>
                  <w:szCs w:val="20"/>
                </w:rPr>
                <w:t>C, I</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395E5AB4" w14:textId="77777777">
            <w:pPr>
              <w:jc w:val="center"/>
              <w:rPr>
                <w:ins w:author="Phillips, Jan (Cognizant)" w:date="2020-04-23T11:37:00Z" w:id="96"/>
                <w:rFonts w:cs="Arial"/>
                <w:strike/>
                <w:sz w:val="20"/>
                <w:szCs w:val="20"/>
              </w:rPr>
            </w:pPr>
            <w:ins w:author="Phillips, Jan (Cognizant)" w:date="2020-04-23T11:37:00Z" w:id="97">
              <w:r w:rsidRPr="00FE279A">
                <w:rPr>
                  <w:rFonts w:cs="Arial"/>
                  <w:strike/>
                  <w:sz w:val="20"/>
                  <w:szCs w:val="20"/>
                </w:rPr>
                <w:t>I</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73CA6DB3" w14:textId="77777777">
            <w:pPr>
              <w:jc w:val="center"/>
              <w:rPr>
                <w:ins w:author="Phillips, Jan (Cognizant)" w:date="2020-04-23T11:37:00Z" w:id="98"/>
                <w:rFonts w:cs="Arial"/>
                <w:strike/>
                <w:sz w:val="20"/>
                <w:szCs w:val="20"/>
              </w:rPr>
            </w:pPr>
            <w:ins w:author="Phillips, Jan (Cognizant)" w:date="2020-04-23T11:37:00Z" w:id="99">
              <w:r w:rsidRPr="00FE279A">
                <w:rPr>
                  <w:rFonts w:cs="Arial"/>
                  <w:strike/>
                  <w:sz w:val="20"/>
                  <w:szCs w:val="20"/>
                </w:rPr>
                <w:t>R</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37DF62B7" w14:textId="77777777">
            <w:pPr>
              <w:jc w:val="center"/>
              <w:rPr>
                <w:ins w:author="Phillips, Jan (Cognizant)" w:date="2020-04-23T11:37:00Z" w:id="100"/>
                <w:rFonts w:cs="Arial"/>
                <w:strike/>
                <w:sz w:val="20"/>
                <w:szCs w:val="20"/>
              </w:rPr>
            </w:pPr>
            <w:ins w:author="Phillips, Jan (Cognizant)" w:date="2020-04-23T11:37:00Z" w:id="101">
              <w:r w:rsidRPr="00FE279A">
                <w:rPr>
                  <w:rFonts w:cs="Arial"/>
                  <w:strike/>
                  <w:sz w:val="20"/>
                  <w:szCs w:val="20"/>
                </w:rPr>
                <w:t>C, I</w:t>
              </w:r>
            </w:ins>
          </w:p>
        </w:tc>
      </w:tr>
      <w:tr w:rsidRPr="00E275BB" w:rsidR="00860B0A" w:rsidTr="2C3549E5" w14:paraId="62251195" w14:textId="77777777">
        <w:trPr>
          <w:trHeight w:val="890"/>
          <w:ins w:author="Phillips, Jan (Cognizant)" w:date="2020-04-23T11:37:00Z" w:id="2080302535"/>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FE279A" w:rsidR="00860B0A" w:rsidP="007F02E0" w:rsidRDefault="00860B0A" w14:paraId="593E8E15" w14:textId="77777777">
            <w:pPr>
              <w:jc w:val="center"/>
              <w:rPr>
                <w:ins w:author="Phillips, Jan (Cognizant)" w:date="2020-04-23T11:37:00Z" w:id="103"/>
                <w:rFonts w:cs="Arial"/>
                <w:strike/>
                <w:color w:val="000000"/>
                <w:sz w:val="20"/>
                <w:szCs w:val="20"/>
              </w:rPr>
            </w:pPr>
            <w:ins w:author="Phillips, Jan (Cognizant)" w:date="2020-04-23T11:37:00Z" w:id="104">
              <w:r w:rsidRPr="00FE279A">
                <w:rPr>
                  <w:rFonts w:cs="Arial"/>
                  <w:strike/>
                  <w:color w:val="000000"/>
                  <w:sz w:val="20"/>
                  <w:szCs w:val="20"/>
                </w:rPr>
                <w:t>CLOUD.044</w:t>
              </w:r>
            </w:ins>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FE279A" w:rsidR="00860B0A" w:rsidP="007F02E0" w:rsidRDefault="00860B0A" w14:paraId="4FDDA700" w14:textId="77777777">
            <w:pPr>
              <w:rPr>
                <w:ins w:author="Phillips, Jan (Cognizant)" w:date="2020-04-23T11:37:00Z" w:id="105"/>
                <w:rFonts w:cs="Arial"/>
                <w:strike/>
                <w:sz w:val="20"/>
                <w:szCs w:val="20"/>
              </w:rPr>
            </w:pPr>
            <w:ins w:author="Phillips, Jan (Cognizant)" w:date="2020-04-23T11:37:00Z" w:id="106">
              <w:r w:rsidRPr="00FE279A">
                <w:rPr>
                  <w:rFonts w:cs="Arial"/>
                  <w:strike/>
                  <w:sz w:val="20"/>
                  <w:szCs w:val="20"/>
                </w:rPr>
                <w:t xml:space="preserve">Supplier will </w:t>
              </w:r>
              <w:proofErr w:type="spellStart"/>
              <w:r w:rsidRPr="00FE279A">
                <w:rPr>
                  <w:rFonts w:cs="Arial"/>
                  <w:strike/>
                  <w:sz w:val="20"/>
                  <w:szCs w:val="20"/>
                </w:rPr>
                <w:t>backup</w:t>
              </w:r>
              <w:proofErr w:type="spellEnd"/>
              <w:r w:rsidRPr="00FE279A">
                <w:rPr>
                  <w:rFonts w:cs="Arial"/>
                  <w:strike/>
                  <w:sz w:val="20"/>
                  <w:szCs w:val="20"/>
                </w:rPr>
                <w:t xml:space="preserve"> all </w:t>
              </w:r>
              <w:proofErr w:type="spellStart"/>
              <w:r w:rsidRPr="00FE279A">
                <w:rPr>
                  <w:rFonts w:cs="Arial"/>
                  <w:strike/>
                  <w:sz w:val="20"/>
                  <w:szCs w:val="20"/>
                </w:rPr>
                <w:t>DevOp</w:t>
              </w:r>
              <w:proofErr w:type="spellEnd"/>
              <w:r w:rsidRPr="00FE279A">
                <w:rPr>
                  <w:rFonts w:cs="Arial"/>
                  <w:strike/>
                  <w:sz w:val="20"/>
                  <w:szCs w:val="20"/>
                </w:rPr>
                <w:t xml:space="preserve"> toolchain and pipeline configurations/orchestrations, manage under version control and provide BHF direct access to view all such information.</w:t>
              </w:r>
            </w:ins>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055C9002" w14:textId="77777777">
            <w:pPr>
              <w:rPr>
                <w:ins w:author="Phillips, Jan (Cognizant)" w:date="2020-04-23T11:37:00Z" w:id="107"/>
                <w:rFonts w:cs="Arial"/>
                <w:strike/>
                <w:sz w:val="20"/>
                <w:szCs w:val="20"/>
              </w:rPr>
            </w:pPr>
            <w:ins w:author="Phillips, Jan (Cognizant)" w:date="2020-04-23T11:37:00Z" w:id="108">
              <w:r w:rsidRPr="00FE279A">
                <w:rPr>
                  <w:rFonts w:cs="Arial"/>
                  <w:strike/>
                  <w:sz w:val="20"/>
                  <w:szCs w:val="20"/>
                </w:rPr>
                <w:t> </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FE279A" w:rsidR="00860B0A" w:rsidP="007F02E0" w:rsidRDefault="00860B0A" w14:paraId="4B0D4A82" w14:textId="77777777">
            <w:pPr>
              <w:jc w:val="center"/>
              <w:rPr>
                <w:ins w:author="Phillips, Jan (Cognizant)" w:date="2020-04-23T11:37:00Z" w:id="109"/>
                <w:rFonts w:cs="Arial"/>
                <w:strike/>
                <w:color w:val="000000"/>
                <w:sz w:val="20"/>
                <w:szCs w:val="20"/>
              </w:rPr>
            </w:pPr>
            <w:ins w:author="Phillips, Jan (Cognizant)" w:date="2020-04-23T11:37:00Z" w:id="110">
              <w:r w:rsidRPr="00FE279A">
                <w:rPr>
                  <w:rFonts w:cs="Arial"/>
                  <w:strike/>
                  <w:color w:val="000000"/>
                  <w:sz w:val="20"/>
                  <w:szCs w:val="20"/>
                </w:rPr>
                <w:t>A</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57F03664" w14:textId="77777777">
            <w:pPr>
              <w:jc w:val="center"/>
              <w:rPr>
                <w:ins w:author="Phillips, Jan (Cognizant)" w:date="2020-04-23T11:37:00Z" w:id="111"/>
                <w:rFonts w:cs="Arial"/>
                <w:strike/>
                <w:sz w:val="20"/>
                <w:szCs w:val="20"/>
              </w:rPr>
            </w:pPr>
            <w:ins w:author="Phillips, Jan (Cognizant)" w:date="2020-04-23T11:37:00Z" w:id="112">
              <w:r w:rsidRPr="00FE279A">
                <w:rPr>
                  <w:rFonts w:cs="Arial"/>
                  <w:strike/>
                  <w:sz w:val="20"/>
                  <w:szCs w:val="20"/>
                </w:rPr>
                <w:t>I</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35637A03" w14:textId="77777777">
            <w:pPr>
              <w:jc w:val="center"/>
              <w:rPr>
                <w:ins w:author="Phillips, Jan (Cognizant)" w:date="2020-04-23T11:37:00Z" w:id="113"/>
                <w:rFonts w:cs="Arial"/>
                <w:strike/>
                <w:sz w:val="20"/>
                <w:szCs w:val="20"/>
              </w:rPr>
            </w:pPr>
            <w:ins w:author="Phillips, Jan (Cognizant)" w:date="2020-04-23T11:37:00Z" w:id="114">
              <w:r w:rsidRPr="00FE279A">
                <w:rPr>
                  <w:rFonts w:cs="Arial"/>
                  <w:strike/>
                  <w:sz w:val="20"/>
                  <w:szCs w:val="20"/>
                </w:rPr>
                <w:t>C, I</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444C9D35" w14:textId="77777777">
            <w:pPr>
              <w:jc w:val="center"/>
              <w:rPr>
                <w:ins w:author="Phillips, Jan (Cognizant)" w:date="2020-04-23T11:37:00Z" w:id="115"/>
                <w:rFonts w:cs="Arial"/>
                <w:strike/>
                <w:sz w:val="20"/>
                <w:szCs w:val="20"/>
              </w:rPr>
            </w:pPr>
            <w:ins w:author="Phillips, Jan (Cognizant)" w:date="2020-04-23T11:37:00Z" w:id="116">
              <w:r w:rsidRPr="00FE279A">
                <w:rPr>
                  <w:rFonts w:cs="Arial"/>
                  <w:strike/>
                  <w:sz w:val="20"/>
                  <w:szCs w:val="20"/>
                </w:rPr>
                <w:t>I</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4A37C51B" w14:textId="77777777">
            <w:pPr>
              <w:jc w:val="center"/>
              <w:rPr>
                <w:ins w:author="Phillips, Jan (Cognizant)" w:date="2020-04-23T11:37:00Z" w:id="117"/>
                <w:rFonts w:cs="Arial"/>
                <w:strike/>
                <w:sz w:val="20"/>
                <w:szCs w:val="20"/>
              </w:rPr>
            </w:pPr>
            <w:ins w:author="Phillips, Jan (Cognizant)" w:date="2020-04-23T11:37:00Z" w:id="118">
              <w:r w:rsidRPr="00FE279A">
                <w:rPr>
                  <w:rFonts w:cs="Arial"/>
                  <w:strike/>
                  <w:sz w:val="20"/>
                  <w:szCs w:val="20"/>
                </w:rPr>
                <w:t>R</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58918841" w14:textId="77777777">
            <w:pPr>
              <w:jc w:val="center"/>
              <w:rPr>
                <w:ins w:author="Phillips, Jan (Cognizant)" w:date="2020-04-23T11:37:00Z" w:id="119"/>
                <w:rFonts w:cs="Arial"/>
                <w:strike/>
                <w:sz w:val="20"/>
                <w:szCs w:val="20"/>
              </w:rPr>
            </w:pPr>
            <w:ins w:author="Phillips, Jan (Cognizant)" w:date="2020-04-23T11:37:00Z" w:id="120">
              <w:r w:rsidRPr="00FE279A">
                <w:rPr>
                  <w:rFonts w:cs="Arial"/>
                  <w:strike/>
                  <w:sz w:val="20"/>
                  <w:szCs w:val="20"/>
                </w:rPr>
                <w:t>C, I</w:t>
              </w:r>
            </w:ins>
          </w:p>
        </w:tc>
      </w:tr>
      <w:tr w:rsidRPr="00E275BB" w:rsidR="00860B0A" w:rsidTr="2C3549E5" w14:paraId="63B550E6" w14:textId="77777777">
        <w:trPr>
          <w:trHeight w:val="890"/>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E275BB" w:rsidR="00860B0A" w:rsidP="007F02E0" w:rsidRDefault="00860B0A" w14:paraId="43207784" w14:textId="77777777">
            <w:pPr>
              <w:jc w:val="center"/>
              <w:rPr>
                <w:rFonts w:cs="Arial"/>
                <w:color w:val="000000"/>
                <w:sz w:val="20"/>
                <w:szCs w:val="20"/>
              </w:rPr>
            </w:pPr>
            <w:r w:rsidRPr="00E275BB">
              <w:rPr>
                <w:rFonts w:cs="Arial"/>
                <w:color w:val="000000"/>
                <w:sz w:val="20"/>
                <w:szCs w:val="20"/>
              </w:rPr>
              <w:t>CLOUD.045</w:t>
            </w:r>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E275BB" w:rsidR="00860B0A" w:rsidP="007F02E0" w:rsidRDefault="00EE2A8E" w14:paraId="4F95DC7E" w14:textId="77777777">
            <w:pPr>
              <w:rPr>
                <w:rFonts w:cs="Arial"/>
                <w:sz w:val="20"/>
                <w:szCs w:val="20"/>
              </w:rPr>
            </w:pPr>
            <w:r>
              <w:rPr>
                <w:rFonts w:cs="Arial"/>
                <w:sz w:val="20"/>
                <w:szCs w:val="20"/>
              </w:rPr>
              <w:t>Vendor</w:t>
            </w:r>
            <w:r w:rsidRPr="00E275BB" w:rsidR="00860B0A">
              <w:rPr>
                <w:rFonts w:cs="Arial"/>
                <w:sz w:val="20"/>
                <w:szCs w:val="20"/>
              </w:rPr>
              <w:t xml:space="preserve"> shall support platforms under management such as </w:t>
            </w:r>
            <w:proofErr w:type="spellStart"/>
            <w:r w:rsidRPr="00E275BB" w:rsidR="00860B0A">
              <w:rPr>
                <w:rFonts w:cs="Arial"/>
                <w:sz w:val="20"/>
                <w:szCs w:val="20"/>
              </w:rPr>
              <w:t>OpenShift</w:t>
            </w:r>
            <w:proofErr w:type="spellEnd"/>
            <w:r w:rsidRPr="00E275BB" w:rsidR="00860B0A">
              <w:rPr>
                <w:rFonts w:cs="Arial"/>
                <w:sz w:val="20"/>
                <w:szCs w:val="20"/>
              </w:rPr>
              <w:t xml:space="preserve">. BHF is leveraging a dedicated </w:t>
            </w:r>
            <w:proofErr w:type="spellStart"/>
            <w:r w:rsidRPr="00E275BB" w:rsidR="00860B0A">
              <w:rPr>
                <w:rFonts w:cs="Arial"/>
                <w:sz w:val="20"/>
                <w:szCs w:val="20"/>
              </w:rPr>
              <w:t>OpenShift</w:t>
            </w:r>
            <w:proofErr w:type="spellEnd"/>
            <w:r w:rsidRPr="00E275BB" w:rsidR="00860B0A">
              <w:rPr>
                <w:rFonts w:cs="Arial"/>
                <w:sz w:val="20"/>
                <w:szCs w:val="20"/>
              </w:rPr>
              <w:t xml:space="preserve"> platform currently managed by Red Hat. </w:t>
            </w:r>
            <w:r>
              <w:rPr>
                <w:rFonts w:cs="Arial"/>
                <w:sz w:val="20"/>
                <w:szCs w:val="20"/>
              </w:rPr>
              <w:t>Vendor</w:t>
            </w:r>
            <w:r w:rsidRPr="00E275BB" w:rsidR="00860B0A">
              <w:rPr>
                <w:rFonts w:cs="Arial"/>
                <w:sz w:val="20"/>
                <w:szCs w:val="20"/>
              </w:rPr>
              <w:t xml:space="preserve"> will need to work directly with Red Hat, </w:t>
            </w:r>
            <w:proofErr w:type="spellStart"/>
            <w:r w:rsidRPr="00E275BB" w:rsidR="00860B0A">
              <w:rPr>
                <w:rFonts w:cs="Arial"/>
                <w:sz w:val="20"/>
                <w:szCs w:val="20"/>
              </w:rPr>
              <w:t>Lightbend</w:t>
            </w:r>
            <w:proofErr w:type="spellEnd"/>
            <w:r w:rsidRPr="00E275BB" w:rsidR="00860B0A">
              <w:rPr>
                <w:rFonts w:cs="Arial"/>
                <w:sz w:val="20"/>
                <w:szCs w:val="20"/>
              </w:rPr>
              <w:t xml:space="preserve">, and BHF platform team to provide general support including integration with BHF CI/CD pipeline and ITSM processes. </w:t>
            </w:r>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4338A9EF" w14:textId="77777777">
            <w:pPr>
              <w:rPr>
                <w:rFonts w:cs="Arial"/>
                <w:sz w:val="20"/>
                <w:szCs w:val="20"/>
              </w:rPr>
            </w:pPr>
            <w:r w:rsidRPr="00E275BB">
              <w:rPr>
                <w:rFonts w:cs="Arial"/>
                <w:sz w:val="20"/>
                <w:szCs w:val="20"/>
              </w:rPr>
              <w:t> </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E275BB" w:rsidR="00860B0A" w:rsidP="007F02E0" w:rsidRDefault="00860B0A" w14:paraId="6FDC1FB2" w14:textId="77777777">
            <w:pPr>
              <w:jc w:val="center"/>
              <w:rPr>
                <w:rFonts w:cs="Arial"/>
                <w:color w:val="000000"/>
                <w:sz w:val="20"/>
                <w:szCs w:val="20"/>
              </w:rPr>
            </w:pPr>
            <w:r w:rsidRPr="00E275BB">
              <w:rPr>
                <w:rFonts w:cs="Arial"/>
                <w:color w:val="000000"/>
                <w:sz w:val="20"/>
                <w:szCs w:val="20"/>
              </w:rPr>
              <w:t>A</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6AB8E2C0"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51DFDFF4"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149F6551"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41FE8774" w14:textId="77777777">
            <w:pPr>
              <w:jc w:val="center"/>
              <w:rPr>
                <w:rFonts w:cs="Arial"/>
                <w:sz w:val="20"/>
                <w:szCs w:val="20"/>
              </w:rPr>
            </w:pPr>
            <w:r w:rsidRPr="00E275BB">
              <w:rPr>
                <w:rFonts w:cs="Arial"/>
                <w:sz w:val="20"/>
                <w:szCs w:val="20"/>
              </w:rPr>
              <w:t>R</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5C9F3B5D" w14:textId="77777777">
            <w:pPr>
              <w:jc w:val="center"/>
              <w:rPr>
                <w:rFonts w:cs="Arial"/>
                <w:sz w:val="20"/>
                <w:szCs w:val="20"/>
              </w:rPr>
            </w:pPr>
            <w:r w:rsidRPr="00E275BB">
              <w:rPr>
                <w:rFonts w:cs="Arial"/>
                <w:sz w:val="20"/>
                <w:szCs w:val="20"/>
              </w:rPr>
              <w:t>C, I</w:t>
            </w:r>
          </w:p>
        </w:tc>
      </w:tr>
      <w:tr w:rsidRPr="00E275BB" w:rsidR="00860B0A" w:rsidTr="2C3549E5" w14:paraId="66005ABA" w14:textId="77777777">
        <w:trPr>
          <w:trHeight w:val="890"/>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E275BB" w:rsidR="00860B0A" w:rsidP="007F02E0" w:rsidRDefault="00860B0A" w14:paraId="3DED79E5" w14:textId="77777777">
            <w:pPr>
              <w:jc w:val="center"/>
              <w:rPr>
                <w:rFonts w:cs="Arial"/>
                <w:color w:val="000000"/>
                <w:sz w:val="20"/>
                <w:szCs w:val="20"/>
              </w:rPr>
            </w:pPr>
            <w:r w:rsidRPr="00E275BB">
              <w:rPr>
                <w:rFonts w:cs="Arial"/>
                <w:color w:val="000000"/>
                <w:sz w:val="20"/>
                <w:szCs w:val="20"/>
              </w:rPr>
              <w:t>CLOUD.046</w:t>
            </w:r>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E275BB" w:rsidR="00860B0A" w:rsidP="007F02E0" w:rsidRDefault="00EE2A8E" w14:paraId="5A6A2713" w14:textId="77777777">
            <w:pPr>
              <w:rPr>
                <w:rFonts w:cs="Arial"/>
                <w:sz w:val="20"/>
                <w:szCs w:val="20"/>
              </w:rPr>
            </w:pPr>
            <w:r>
              <w:rPr>
                <w:rFonts w:cs="Arial"/>
                <w:sz w:val="20"/>
                <w:szCs w:val="20"/>
              </w:rPr>
              <w:t>Vendor</w:t>
            </w:r>
            <w:r w:rsidRPr="00E275BB" w:rsidR="00860B0A">
              <w:rPr>
                <w:rFonts w:cs="Arial"/>
                <w:sz w:val="20"/>
                <w:szCs w:val="20"/>
              </w:rPr>
              <w:t xml:space="preserve"> will provide the capability to request, provision, </w:t>
            </w:r>
            <w:proofErr w:type="spellStart"/>
            <w:proofErr w:type="gramStart"/>
            <w:r w:rsidRPr="00E275BB" w:rsidR="00860B0A">
              <w:rPr>
                <w:rFonts w:cs="Arial"/>
                <w:sz w:val="20"/>
                <w:szCs w:val="20"/>
              </w:rPr>
              <w:t>deprovision</w:t>
            </w:r>
            <w:proofErr w:type="spellEnd"/>
            <w:proofErr w:type="gramEnd"/>
            <w:r w:rsidRPr="00E275BB" w:rsidR="00860B0A">
              <w:rPr>
                <w:rFonts w:cs="Arial"/>
                <w:sz w:val="20"/>
                <w:szCs w:val="20"/>
              </w:rPr>
              <w:t xml:space="preserve"> and manage cloud infrastructure in support of internal or managed third party solutions/applications for different cloud service providers (SaaS onboarding/FSP). Please see existing cloud inventories and architecture connectivity diagram for quantities.</w:t>
            </w:r>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3569D86C" w14:textId="77777777">
            <w:pPr>
              <w:rPr>
                <w:rFonts w:cs="Arial"/>
                <w:sz w:val="20"/>
                <w:szCs w:val="20"/>
              </w:rPr>
            </w:pPr>
            <w:r w:rsidRPr="00E275BB">
              <w:rPr>
                <w:rFonts w:cs="Arial"/>
                <w:sz w:val="20"/>
                <w:szCs w:val="20"/>
              </w:rPr>
              <w:t> </w:t>
            </w:r>
            <w:r w:rsidR="00EE2A8E">
              <w:rPr>
                <w:rFonts w:cs="Arial"/>
                <w:sz w:val="20"/>
                <w:szCs w:val="20"/>
              </w:rPr>
              <w:t>Vendor</w:t>
            </w:r>
            <w:r w:rsidRPr="004E6D04" w:rsidR="004E6D04">
              <w:rPr>
                <w:rFonts w:cs="Arial"/>
                <w:sz w:val="20"/>
                <w:szCs w:val="20"/>
              </w:rPr>
              <w:t xml:space="preserve"> will help in provisioning and </w:t>
            </w:r>
            <w:proofErr w:type="spellStart"/>
            <w:r w:rsidRPr="004E6D04" w:rsidR="004E6D04">
              <w:rPr>
                <w:rFonts w:cs="Arial"/>
                <w:sz w:val="20"/>
                <w:szCs w:val="20"/>
              </w:rPr>
              <w:t>deprovisioning</w:t>
            </w:r>
            <w:proofErr w:type="spellEnd"/>
            <w:r w:rsidRPr="004E6D04" w:rsidR="004E6D04">
              <w:rPr>
                <w:rFonts w:cs="Arial"/>
                <w:sz w:val="20"/>
                <w:szCs w:val="20"/>
              </w:rPr>
              <w:t xml:space="preserve">. </w:t>
            </w:r>
            <w:r w:rsidR="00EE2A8E">
              <w:rPr>
                <w:rFonts w:cs="Arial"/>
                <w:sz w:val="20"/>
                <w:szCs w:val="20"/>
              </w:rPr>
              <w:t>Vendor</w:t>
            </w:r>
            <w:r w:rsidRPr="004E6D04" w:rsidR="004E6D04">
              <w:rPr>
                <w:rFonts w:cs="Arial"/>
                <w:sz w:val="20"/>
                <w:szCs w:val="20"/>
              </w:rPr>
              <w:t xml:space="preserve"> will work with BHF to get existing cloud inventories and architecture connectivity diagrams</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E275BB" w:rsidR="00860B0A" w:rsidP="007F02E0" w:rsidRDefault="00860B0A" w14:paraId="38A07CE1" w14:textId="77777777">
            <w:pPr>
              <w:jc w:val="center"/>
              <w:rPr>
                <w:rFonts w:cs="Arial"/>
                <w:color w:val="000000"/>
                <w:sz w:val="20"/>
                <w:szCs w:val="20"/>
              </w:rPr>
            </w:pPr>
            <w:r w:rsidRPr="00E275BB">
              <w:rPr>
                <w:rFonts w:cs="Arial"/>
                <w:color w:val="000000"/>
                <w:sz w:val="20"/>
                <w:szCs w:val="20"/>
              </w:rPr>
              <w:t>A</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7FE38ED0"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57EAC1EA"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641E0DB0"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7000176A" w14:textId="77777777">
            <w:pPr>
              <w:jc w:val="center"/>
              <w:rPr>
                <w:rFonts w:cs="Arial"/>
                <w:sz w:val="20"/>
                <w:szCs w:val="20"/>
              </w:rPr>
            </w:pPr>
            <w:r w:rsidRPr="00E275BB">
              <w:rPr>
                <w:rFonts w:cs="Arial"/>
                <w:sz w:val="20"/>
                <w:szCs w:val="20"/>
              </w:rPr>
              <w:t>R</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4E8F2EB9" w14:textId="77777777">
            <w:pPr>
              <w:jc w:val="center"/>
              <w:rPr>
                <w:rFonts w:cs="Arial"/>
                <w:sz w:val="20"/>
                <w:szCs w:val="20"/>
              </w:rPr>
            </w:pPr>
            <w:r w:rsidRPr="00E275BB">
              <w:rPr>
                <w:rFonts w:cs="Arial"/>
                <w:sz w:val="20"/>
                <w:szCs w:val="20"/>
              </w:rPr>
              <w:t>C, I</w:t>
            </w:r>
          </w:p>
        </w:tc>
      </w:tr>
      <w:tr w:rsidRPr="00E275BB" w:rsidR="00860B0A" w:rsidTr="2C3549E5" w14:paraId="28FF00B8" w14:textId="77777777">
        <w:trPr>
          <w:trHeight w:val="890"/>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E275BB" w:rsidR="00860B0A" w:rsidP="007F02E0" w:rsidRDefault="00860B0A" w14:paraId="36A58483" w14:textId="77777777">
            <w:pPr>
              <w:jc w:val="center"/>
              <w:rPr>
                <w:rFonts w:cs="Arial"/>
                <w:color w:val="000000"/>
                <w:sz w:val="20"/>
                <w:szCs w:val="20"/>
              </w:rPr>
            </w:pPr>
            <w:r w:rsidRPr="00E275BB">
              <w:rPr>
                <w:rFonts w:cs="Arial"/>
                <w:color w:val="000000"/>
                <w:sz w:val="20"/>
                <w:szCs w:val="20"/>
              </w:rPr>
              <w:lastRenderedPageBreak/>
              <w:t>CLOUD.047</w:t>
            </w:r>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E275BB" w:rsidR="00860B0A" w:rsidP="007F02E0" w:rsidRDefault="00EE2A8E" w14:paraId="06D9617F" w14:textId="77777777">
            <w:pPr>
              <w:rPr>
                <w:rFonts w:cs="Arial"/>
                <w:sz w:val="20"/>
                <w:szCs w:val="20"/>
              </w:rPr>
            </w:pPr>
            <w:r>
              <w:rPr>
                <w:rFonts w:cs="Arial"/>
                <w:sz w:val="20"/>
                <w:szCs w:val="20"/>
              </w:rPr>
              <w:t>Vendor</w:t>
            </w:r>
            <w:r w:rsidRPr="00E275BB" w:rsidR="00860B0A">
              <w:rPr>
                <w:rFonts w:cs="Arial"/>
                <w:sz w:val="20"/>
                <w:szCs w:val="20"/>
              </w:rPr>
              <w:t xml:space="preserve"> will provide a non-proprietary tool with Single Sign-On (SSO) that allows for the design, configuration, deployment, and management of any associate cloud infrastructure, including Standard Server Images for Windows/Linux (existing and n-1), leveraging the native cloud </w:t>
            </w:r>
            <w:proofErr w:type="spellStart"/>
            <w:r w:rsidRPr="00E275BB" w:rsidR="00860B0A">
              <w:rPr>
                <w:rFonts w:cs="Arial"/>
                <w:sz w:val="20"/>
                <w:szCs w:val="20"/>
              </w:rPr>
              <w:t>templating</w:t>
            </w:r>
            <w:proofErr w:type="spellEnd"/>
            <w:r w:rsidRPr="00E275BB" w:rsidR="00860B0A">
              <w:rPr>
                <w:rFonts w:cs="Arial"/>
                <w:sz w:val="20"/>
                <w:szCs w:val="20"/>
              </w:rPr>
              <w:t xml:space="preserve">/orchestration solution such as AWS Cloud Formation or Azure ARM Templates. This includes management of the server operating system. </w:t>
            </w:r>
            <w:r w:rsidR="00E42BC9">
              <w:rPr>
                <w:rFonts w:cs="Arial"/>
                <w:sz w:val="20"/>
                <w:szCs w:val="20"/>
              </w:rPr>
              <w:t xml:space="preserve"> </w:t>
            </w:r>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00860B0A" w:rsidP="007F02E0" w:rsidRDefault="00EE2A8E" w14:paraId="5C7DF8B0" w14:textId="77777777">
            <w:pPr>
              <w:rPr>
                <w:rFonts w:cs="Arial"/>
                <w:sz w:val="20"/>
                <w:szCs w:val="20"/>
              </w:rPr>
            </w:pPr>
            <w:r>
              <w:rPr>
                <w:rFonts w:cs="Arial"/>
                <w:sz w:val="20"/>
                <w:szCs w:val="20"/>
              </w:rPr>
              <w:t>Vendor</w:t>
            </w:r>
            <w:r w:rsidRPr="00E275BB" w:rsidR="00860B0A">
              <w:rPr>
                <w:rFonts w:cs="Arial"/>
                <w:sz w:val="20"/>
                <w:szCs w:val="20"/>
              </w:rPr>
              <w:t xml:space="preserve"> has proposed ServiceNow CMP as the cloud management platform. The ServiceNow CMP license will be owned by BHF and the CMP implementation will be done by the incumbent service provider. </w:t>
            </w:r>
            <w:r>
              <w:rPr>
                <w:rFonts w:cs="Arial"/>
                <w:sz w:val="20"/>
                <w:szCs w:val="20"/>
              </w:rPr>
              <w:t>Vendor</w:t>
            </w:r>
            <w:r w:rsidRPr="00E275BB" w:rsidR="00860B0A">
              <w:rPr>
                <w:rFonts w:cs="Arial"/>
                <w:sz w:val="20"/>
                <w:szCs w:val="20"/>
              </w:rPr>
              <w:t xml:space="preserve"> will assist with any architecture / design / implementation consultation as needed on a T&amp;M based engagement as mutually agreed with BHF.</w:t>
            </w:r>
          </w:p>
          <w:p w:rsidR="004E6D04" w:rsidP="007F02E0" w:rsidRDefault="004E6D04" w14:paraId="67BA5093" w14:textId="77777777">
            <w:pPr>
              <w:rPr>
                <w:rFonts w:cs="Arial"/>
                <w:sz w:val="20"/>
                <w:szCs w:val="20"/>
              </w:rPr>
            </w:pPr>
          </w:p>
          <w:p w:rsidRPr="00E275BB" w:rsidR="004E6D04" w:rsidP="007F02E0" w:rsidRDefault="004E6D04" w14:paraId="71B21308" w14:textId="77777777">
            <w:pPr>
              <w:rPr>
                <w:rFonts w:cs="Arial"/>
                <w:sz w:val="20"/>
                <w:szCs w:val="20"/>
              </w:rPr>
            </w:pPr>
            <w:r w:rsidRPr="004E6D04">
              <w:rPr>
                <w:rFonts w:cs="Arial"/>
                <w:sz w:val="20"/>
                <w:szCs w:val="20"/>
              </w:rPr>
              <w:t>Not supported. Tools provisioning is out of scope for Cloud BAU operations</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E275BB" w:rsidR="00860B0A" w:rsidP="007F02E0" w:rsidRDefault="00860B0A" w14:paraId="57910EDE" w14:textId="77777777">
            <w:pPr>
              <w:jc w:val="center"/>
              <w:rPr>
                <w:rFonts w:cs="Arial"/>
                <w:color w:val="000000"/>
                <w:sz w:val="20"/>
                <w:szCs w:val="20"/>
              </w:rPr>
            </w:pPr>
            <w:r w:rsidRPr="00E275BB">
              <w:rPr>
                <w:rFonts w:cs="Arial"/>
                <w:color w:val="000000"/>
                <w:sz w:val="20"/>
                <w:szCs w:val="20"/>
              </w:rPr>
              <w:t>A</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72F44951"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20AD8D22"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3D0C09A0"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11DA026A" w14:textId="77777777">
            <w:pPr>
              <w:jc w:val="center"/>
              <w:rPr>
                <w:rFonts w:cs="Arial"/>
                <w:sz w:val="20"/>
                <w:szCs w:val="20"/>
              </w:rPr>
            </w:pPr>
            <w:r w:rsidRPr="00E275BB">
              <w:rPr>
                <w:rFonts w:cs="Arial"/>
                <w:sz w:val="20"/>
                <w:szCs w:val="20"/>
              </w:rPr>
              <w:t>R</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739B5454" w14:textId="77777777">
            <w:pPr>
              <w:jc w:val="center"/>
              <w:rPr>
                <w:rFonts w:cs="Arial"/>
                <w:sz w:val="20"/>
                <w:szCs w:val="20"/>
              </w:rPr>
            </w:pPr>
            <w:r w:rsidRPr="00E275BB">
              <w:rPr>
                <w:rFonts w:cs="Arial"/>
                <w:sz w:val="20"/>
                <w:szCs w:val="20"/>
              </w:rPr>
              <w:t>C, I</w:t>
            </w:r>
          </w:p>
        </w:tc>
      </w:tr>
      <w:tr w:rsidRPr="00E275BB" w:rsidR="00860B0A" w:rsidTr="2C3549E5" w14:paraId="1648432E" w14:textId="77777777">
        <w:trPr>
          <w:trHeight w:val="890"/>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E275BB" w:rsidR="00860B0A" w:rsidP="007F02E0" w:rsidRDefault="00860B0A" w14:paraId="59CB6364" w14:textId="77777777">
            <w:pPr>
              <w:jc w:val="center"/>
              <w:rPr>
                <w:rFonts w:cs="Arial"/>
                <w:color w:val="000000"/>
                <w:sz w:val="20"/>
                <w:szCs w:val="20"/>
              </w:rPr>
            </w:pPr>
            <w:r w:rsidRPr="00E275BB">
              <w:rPr>
                <w:rFonts w:cs="Arial"/>
                <w:color w:val="000000"/>
                <w:sz w:val="20"/>
                <w:szCs w:val="20"/>
              </w:rPr>
              <w:t>CLOUD.048</w:t>
            </w:r>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E275BB" w:rsidR="00860B0A" w:rsidP="007F02E0" w:rsidRDefault="00EE2A8E" w14:paraId="6AB0D748" w14:textId="77777777">
            <w:pPr>
              <w:rPr>
                <w:rFonts w:cs="Arial"/>
                <w:sz w:val="20"/>
                <w:szCs w:val="20"/>
              </w:rPr>
            </w:pPr>
            <w:r>
              <w:rPr>
                <w:rFonts w:cs="Arial"/>
                <w:sz w:val="20"/>
                <w:szCs w:val="20"/>
              </w:rPr>
              <w:t>Vendor</w:t>
            </w:r>
            <w:r w:rsidRPr="00E275BB" w:rsidR="00860B0A">
              <w:rPr>
                <w:rFonts w:cs="Arial"/>
                <w:sz w:val="20"/>
                <w:szCs w:val="20"/>
              </w:rPr>
              <w:t xml:space="preserve"> will provide images that will integrate with the supplied cloud broker tool.</w:t>
            </w:r>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1D3FCAD6" w14:textId="77777777">
            <w:pPr>
              <w:rPr>
                <w:rFonts w:cs="Arial"/>
                <w:sz w:val="20"/>
                <w:szCs w:val="20"/>
              </w:rPr>
            </w:pPr>
            <w:r w:rsidRPr="00E275BB">
              <w:rPr>
                <w:rFonts w:cs="Arial"/>
                <w:sz w:val="20"/>
                <w:szCs w:val="20"/>
              </w:rPr>
              <w:t> </w:t>
            </w:r>
            <w:r w:rsidRPr="004E6D04" w:rsidR="004E6D04">
              <w:rPr>
                <w:rFonts w:cs="Arial"/>
                <w:sz w:val="20"/>
                <w:szCs w:val="20"/>
              </w:rPr>
              <w:t>Not supported. Image provisioning and integration is out of scope of Cloud BAU operations</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E275BB" w:rsidR="00860B0A" w:rsidP="007F02E0" w:rsidRDefault="00860B0A" w14:paraId="335539E0" w14:textId="77777777">
            <w:pPr>
              <w:jc w:val="center"/>
              <w:rPr>
                <w:rFonts w:cs="Arial"/>
                <w:color w:val="000000"/>
                <w:sz w:val="20"/>
                <w:szCs w:val="20"/>
              </w:rPr>
            </w:pPr>
            <w:r w:rsidRPr="00E275BB">
              <w:rPr>
                <w:rFonts w:cs="Arial"/>
                <w:color w:val="000000"/>
                <w:sz w:val="20"/>
                <w:szCs w:val="20"/>
              </w:rPr>
              <w:t>A</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679A20D0"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1EE9AE9F"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05DCC230"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0112564D" w14:textId="77777777">
            <w:pPr>
              <w:jc w:val="center"/>
              <w:rPr>
                <w:rFonts w:cs="Arial"/>
                <w:sz w:val="20"/>
                <w:szCs w:val="20"/>
              </w:rPr>
            </w:pPr>
            <w:r w:rsidRPr="00E275BB">
              <w:rPr>
                <w:rFonts w:cs="Arial"/>
                <w:sz w:val="20"/>
                <w:szCs w:val="20"/>
              </w:rPr>
              <w:t>R</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3785778E" w14:textId="77777777">
            <w:pPr>
              <w:jc w:val="center"/>
              <w:rPr>
                <w:rFonts w:cs="Arial"/>
                <w:sz w:val="20"/>
                <w:szCs w:val="20"/>
              </w:rPr>
            </w:pPr>
            <w:r w:rsidRPr="00E275BB">
              <w:rPr>
                <w:rFonts w:cs="Arial"/>
                <w:sz w:val="20"/>
                <w:szCs w:val="20"/>
              </w:rPr>
              <w:t>C, I</w:t>
            </w:r>
          </w:p>
        </w:tc>
      </w:tr>
      <w:tr w:rsidRPr="00E275BB" w:rsidR="00860B0A" w:rsidTr="2C3549E5" w14:paraId="1A996123" w14:textId="77777777">
        <w:trPr>
          <w:trHeight w:val="890"/>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E275BB" w:rsidR="00860B0A" w:rsidP="007F02E0" w:rsidRDefault="00860B0A" w14:paraId="6D45EA50" w14:textId="77777777">
            <w:pPr>
              <w:jc w:val="center"/>
              <w:rPr>
                <w:rFonts w:cs="Arial"/>
                <w:color w:val="000000"/>
                <w:sz w:val="20"/>
                <w:szCs w:val="20"/>
              </w:rPr>
            </w:pPr>
            <w:r w:rsidRPr="00E275BB">
              <w:rPr>
                <w:rFonts w:cs="Arial"/>
                <w:color w:val="000000"/>
                <w:sz w:val="20"/>
                <w:szCs w:val="20"/>
              </w:rPr>
              <w:t>CLOUD.049</w:t>
            </w:r>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E275BB" w:rsidR="00860B0A" w:rsidP="007F02E0" w:rsidRDefault="00EE2A8E" w14:paraId="2E3AFE84" w14:textId="77777777">
            <w:pPr>
              <w:rPr>
                <w:rFonts w:cs="Arial"/>
                <w:sz w:val="20"/>
                <w:szCs w:val="20"/>
              </w:rPr>
            </w:pPr>
            <w:r>
              <w:rPr>
                <w:rFonts w:cs="Arial"/>
                <w:sz w:val="20"/>
                <w:szCs w:val="20"/>
              </w:rPr>
              <w:t>Vendor</w:t>
            </w:r>
            <w:r w:rsidRPr="00E275BB" w:rsidR="00860B0A">
              <w:rPr>
                <w:rFonts w:cs="Arial"/>
                <w:sz w:val="20"/>
                <w:szCs w:val="20"/>
              </w:rPr>
              <w:t xml:space="preserve"> will provide a self-service capability. All server configurations must be under centralized version and source control and treated as code.</w:t>
            </w:r>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4E6D04" w:rsidRDefault="004E6D04" w14:paraId="2842E6BF" w14:textId="77777777">
            <w:pPr>
              <w:rPr>
                <w:rFonts w:cs="Arial"/>
                <w:sz w:val="20"/>
                <w:szCs w:val="20"/>
              </w:rPr>
            </w:pPr>
            <w:r w:rsidRPr="004E6D04">
              <w:rPr>
                <w:rFonts w:cs="Arial"/>
                <w:sz w:val="20"/>
                <w:szCs w:val="20"/>
              </w:rPr>
              <w:t xml:space="preserve">Not supported. </w:t>
            </w:r>
            <w:r>
              <w:rPr>
                <w:rFonts w:cs="Arial"/>
                <w:sz w:val="20"/>
                <w:szCs w:val="20"/>
              </w:rPr>
              <w:t>Self service capability</w:t>
            </w:r>
            <w:r w:rsidRPr="004E6D04">
              <w:rPr>
                <w:rFonts w:cs="Arial"/>
                <w:sz w:val="20"/>
                <w:szCs w:val="20"/>
              </w:rPr>
              <w:t xml:space="preserve"> provisioning and integration is out of scope of Cloud BAU operations</w:t>
            </w:r>
            <w:r>
              <w:rPr>
                <w:rFonts w:cs="Arial"/>
                <w:sz w:val="20"/>
                <w:szCs w:val="20"/>
              </w:rPr>
              <w:t>.</w:t>
            </w:r>
            <w:r w:rsidRPr="00E275BB" w:rsidR="00860B0A">
              <w:rPr>
                <w:rFonts w:cs="Arial"/>
                <w:sz w:val="20"/>
                <w:szCs w:val="20"/>
              </w:rPr>
              <w:t> </w:t>
            </w:r>
            <w:r w:rsidRPr="004E6D04">
              <w:rPr>
                <w:rFonts w:cs="Arial"/>
                <w:sz w:val="20"/>
                <w:szCs w:val="20"/>
              </w:rPr>
              <w:t>SME/Magesh/Kumaresh to help answer this functional requirement</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E275BB" w:rsidR="00860B0A" w:rsidP="007F02E0" w:rsidRDefault="00860B0A" w14:paraId="299AEA3B" w14:textId="77777777">
            <w:pPr>
              <w:jc w:val="center"/>
              <w:rPr>
                <w:rFonts w:cs="Arial"/>
                <w:color w:val="000000"/>
                <w:sz w:val="20"/>
                <w:szCs w:val="20"/>
              </w:rPr>
            </w:pPr>
            <w:r w:rsidRPr="00E275BB">
              <w:rPr>
                <w:rFonts w:cs="Arial"/>
                <w:color w:val="000000"/>
                <w:sz w:val="20"/>
                <w:szCs w:val="20"/>
              </w:rPr>
              <w:t>A</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37189FCB"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46B6F7BA"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744A7142"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66E7F73F" w14:textId="77777777">
            <w:pPr>
              <w:jc w:val="center"/>
              <w:rPr>
                <w:rFonts w:cs="Arial"/>
                <w:sz w:val="20"/>
                <w:szCs w:val="20"/>
              </w:rPr>
            </w:pPr>
            <w:r w:rsidRPr="00E275BB">
              <w:rPr>
                <w:rFonts w:cs="Arial"/>
                <w:sz w:val="20"/>
                <w:szCs w:val="20"/>
              </w:rPr>
              <w:t>R</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6C0518E8" w14:textId="77777777">
            <w:pPr>
              <w:jc w:val="center"/>
              <w:rPr>
                <w:rFonts w:cs="Arial"/>
                <w:sz w:val="20"/>
                <w:szCs w:val="20"/>
              </w:rPr>
            </w:pPr>
            <w:r w:rsidRPr="00E275BB">
              <w:rPr>
                <w:rFonts w:cs="Arial"/>
                <w:sz w:val="20"/>
                <w:szCs w:val="20"/>
              </w:rPr>
              <w:t>C, I</w:t>
            </w:r>
          </w:p>
        </w:tc>
      </w:tr>
      <w:tr w:rsidRPr="00E275BB" w:rsidR="00860B0A" w:rsidTr="2C3549E5" w14:paraId="67E2BF67" w14:textId="77777777">
        <w:trPr>
          <w:trHeight w:val="890"/>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E275BB" w:rsidR="00860B0A" w:rsidP="007F02E0" w:rsidRDefault="00860B0A" w14:paraId="09304214" w14:textId="77777777">
            <w:pPr>
              <w:jc w:val="center"/>
              <w:rPr>
                <w:rFonts w:cs="Arial"/>
                <w:color w:val="000000"/>
                <w:sz w:val="20"/>
                <w:szCs w:val="20"/>
              </w:rPr>
            </w:pPr>
            <w:r w:rsidRPr="00E275BB">
              <w:rPr>
                <w:rFonts w:cs="Arial"/>
                <w:color w:val="000000"/>
                <w:sz w:val="20"/>
                <w:szCs w:val="20"/>
              </w:rPr>
              <w:t>CLOUD.050</w:t>
            </w:r>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E275BB" w:rsidR="00860B0A" w:rsidP="007F02E0" w:rsidRDefault="00EE2A8E" w14:paraId="1B639BE3" w14:textId="77777777">
            <w:pPr>
              <w:rPr>
                <w:rFonts w:cs="Arial"/>
                <w:sz w:val="20"/>
                <w:szCs w:val="20"/>
              </w:rPr>
            </w:pPr>
            <w:r>
              <w:rPr>
                <w:rFonts w:cs="Arial"/>
                <w:sz w:val="20"/>
                <w:szCs w:val="20"/>
              </w:rPr>
              <w:t>Vendor</w:t>
            </w:r>
            <w:r w:rsidRPr="00E275BB" w:rsidR="00860B0A">
              <w:rPr>
                <w:rFonts w:cs="Arial"/>
                <w:sz w:val="20"/>
                <w:szCs w:val="20"/>
              </w:rPr>
              <w:t xml:space="preserve"> will provide direct access to provision/de-provision, configure, and review all server images and configurations at all times.</w:t>
            </w:r>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576003CB" w14:textId="77777777">
            <w:pPr>
              <w:rPr>
                <w:rFonts w:cs="Arial"/>
                <w:sz w:val="20"/>
                <w:szCs w:val="20"/>
              </w:rPr>
            </w:pPr>
            <w:r w:rsidRPr="00E275BB">
              <w:rPr>
                <w:rFonts w:cs="Arial"/>
                <w:sz w:val="20"/>
                <w:szCs w:val="20"/>
              </w:rPr>
              <w:t> </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E275BB" w:rsidR="00860B0A" w:rsidP="007F02E0" w:rsidRDefault="00860B0A" w14:paraId="197E62A8" w14:textId="77777777">
            <w:pPr>
              <w:jc w:val="center"/>
              <w:rPr>
                <w:rFonts w:cs="Arial"/>
                <w:color w:val="000000"/>
                <w:sz w:val="20"/>
                <w:szCs w:val="20"/>
              </w:rPr>
            </w:pPr>
            <w:r w:rsidRPr="00E275BB">
              <w:rPr>
                <w:rFonts w:cs="Arial"/>
                <w:color w:val="000000"/>
                <w:sz w:val="20"/>
                <w:szCs w:val="20"/>
              </w:rPr>
              <w:t>A</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209B8DB1"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0A977DCB"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70C19AF4"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4E62640C" w14:textId="77777777">
            <w:pPr>
              <w:jc w:val="center"/>
              <w:rPr>
                <w:rFonts w:cs="Arial"/>
                <w:sz w:val="20"/>
                <w:szCs w:val="20"/>
              </w:rPr>
            </w:pPr>
            <w:r w:rsidRPr="00E275BB">
              <w:rPr>
                <w:rFonts w:cs="Arial"/>
                <w:sz w:val="20"/>
                <w:szCs w:val="20"/>
              </w:rPr>
              <w:t>R</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2FA4FF4B" w14:textId="77777777">
            <w:pPr>
              <w:jc w:val="center"/>
              <w:rPr>
                <w:rFonts w:cs="Arial"/>
                <w:sz w:val="20"/>
                <w:szCs w:val="20"/>
              </w:rPr>
            </w:pPr>
            <w:r w:rsidRPr="00E275BB">
              <w:rPr>
                <w:rFonts w:cs="Arial"/>
                <w:sz w:val="20"/>
                <w:szCs w:val="20"/>
              </w:rPr>
              <w:t>C, I</w:t>
            </w:r>
          </w:p>
        </w:tc>
      </w:tr>
      <w:tr w:rsidRPr="00E275BB" w:rsidR="00860B0A" w:rsidTr="2C3549E5" w14:paraId="4ADD1955" w14:textId="77777777">
        <w:trPr>
          <w:trHeight w:val="890"/>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E275BB" w:rsidR="00860B0A" w:rsidP="007F02E0" w:rsidRDefault="00860B0A" w14:paraId="00D5C67C" w14:textId="77777777">
            <w:pPr>
              <w:jc w:val="center"/>
              <w:rPr>
                <w:rFonts w:cs="Arial"/>
                <w:color w:val="000000"/>
                <w:sz w:val="20"/>
                <w:szCs w:val="20"/>
              </w:rPr>
            </w:pPr>
            <w:r w:rsidRPr="00E275BB">
              <w:rPr>
                <w:rFonts w:cs="Arial"/>
                <w:color w:val="000000"/>
                <w:sz w:val="20"/>
                <w:szCs w:val="20"/>
              </w:rPr>
              <w:t>CLOUD.051</w:t>
            </w:r>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E275BB" w:rsidR="00860B0A" w:rsidP="007F02E0" w:rsidRDefault="00EE2A8E" w14:paraId="242C4463" w14:textId="77777777">
            <w:pPr>
              <w:rPr>
                <w:rFonts w:cs="Arial"/>
                <w:sz w:val="20"/>
                <w:szCs w:val="20"/>
              </w:rPr>
            </w:pPr>
            <w:r>
              <w:rPr>
                <w:rFonts w:cs="Arial"/>
                <w:sz w:val="20"/>
                <w:szCs w:val="20"/>
              </w:rPr>
              <w:t>Vendor</w:t>
            </w:r>
            <w:r w:rsidRPr="00E275BB" w:rsidR="00860B0A">
              <w:rPr>
                <w:rFonts w:cs="Arial"/>
                <w:sz w:val="20"/>
                <w:szCs w:val="20"/>
              </w:rPr>
              <w:t xml:space="preserve"> will ensure all provisioned cloud infrastructure must be tagged according to BHF naming conventions and standards. Invoices must reflect tags for proper costing.</w:t>
            </w:r>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51484C6D" w14:textId="77777777">
            <w:pPr>
              <w:rPr>
                <w:rFonts w:cs="Arial"/>
                <w:sz w:val="20"/>
                <w:szCs w:val="20"/>
              </w:rPr>
            </w:pPr>
            <w:r w:rsidRPr="00E275BB">
              <w:rPr>
                <w:rFonts w:cs="Arial"/>
                <w:sz w:val="20"/>
                <w:szCs w:val="20"/>
              </w:rPr>
              <w:t> </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E275BB" w:rsidR="00860B0A" w:rsidP="007F02E0" w:rsidRDefault="00860B0A" w14:paraId="5DA8DB5C" w14:textId="77777777">
            <w:pPr>
              <w:jc w:val="center"/>
              <w:rPr>
                <w:rFonts w:cs="Arial"/>
                <w:color w:val="000000"/>
                <w:sz w:val="20"/>
                <w:szCs w:val="20"/>
              </w:rPr>
            </w:pPr>
            <w:r w:rsidRPr="00E275BB">
              <w:rPr>
                <w:rFonts w:cs="Arial"/>
                <w:color w:val="000000"/>
                <w:sz w:val="20"/>
                <w:szCs w:val="20"/>
              </w:rPr>
              <w:t>A</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31F42DD7"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7F8F6DA3"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3C6E12EE"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65D91318" w14:textId="77777777">
            <w:pPr>
              <w:jc w:val="center"/>
              <w:rPr>
                <w:rFonts w:cs="Arial"/>
                <w:sz w:val="20"/>
                <w:szCs w:val="20"/>
              </w:rPr>
            </w:pPr>
            <w:r w:rsidRPr="00E275BB">
              <w:rPr>
                <w:rFonts w:cs="Arial"/>
                <w:sz w:val="20"/>
                <w:szCs w:val="20"/>
              </w:rPr>
              <w:t>R</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53BE695E" w14:textId="77777777">
            <w:pPr>
              <w:jc w:val="center"/>
              <w:rPr>
                <w:rFonts w:cs="Arial"/>
                <w:sz w:val="20"/>
                <w:szCs w:val="20"/>
              </w:rPr>
            </w:pPr>
            <w:r w:rsidRPr="00E275BB">
              <w:rPr>
                <w:rFonts w:cs="Arial"/>
                <w:sz w:val="20"/>
                <w:szCs w:val="20"/>
              </w:rPr>
              <w:t>C, I</w:t>
            </w:r>
          </w:p>
        </w:tc>
      </w:tr>
      <w:tr w:rsidRPr="00E275BB" w:rsidR="00860B0A" w:rsidTr="2C3549E5" w14:paraId="643F9B95" w14:textId="77777777">
        <w:trPr>
          <w:trHeight w:val="890"/>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E275BB" w:rsidR="00860B0A" w:rsidP="007F02E0" w:rsidRDefault="00860B0A" w14:paraId="1F21B815" w14:textId="77777777">
            <w:pPr>
              <w:jc w:val="center"/>
              <w:rPr>
                <w:rFonts w:cs="Arial"/>
                <w:color w:val="000000"/>
                <w:sz w:val="20"/>
                <w:szCs w:val="20"/>
              </w:rPr>
            </w:pPr>
            <w:r w:rsidRPr="00E275BB">
              <w:rPr>
                <w:rFonts w:cs="Arial"/>
                <w:color w:val="000000"/>
                <w:sz w:val="20"/>
                <w:szCs w:val="20"/>
              </w:rPr>
              <w:t>CLOUD.052</w:t>
            </w:r>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E275BB" w:rsidR="00860B0A" w:rsidP="007F02E0" w:rsidRDefault="00EE2A8E" w14:paraId="6B9FCE2D" w14:textId="77777777">
            <w:pPr>
              <w:rPr>
                <w:rFonts w:cs="Arial"/>
                <w:sz w:val="20"/>
                <w:szCs w:val="20"/>
              </w:rPr>
            </w:pPr>
            <w:r>
              <w:rPr>
                <w:rFonts w:cs="Arial"/>
                <w:sz w:val="20"/>
                <w:szCs w:val="20"/>
              </w:rPr>
              <w:t>Vendor</w:t>
            </w:r>
            <w:r w:rsidRPr="00E275BB" w:rsidR="00860B0A">
              <w:rPr>
                <w:rFonts w:cs="Arial"/>
                <w:sz w:val="20"/>
                <w:szCs w:val="20"/>
              </w:rPr>
              <w:t xml:space="preserve"> solution must have ability to perform </w:t>
            </w:r>
            <w:proofErr w:type="spellStart"/>
            <w:r w:rsidRPr="00E275BB" w:rsidR="00860B0A">
              <w:rPr>
                <w:rFonts w:cs="Arial"/>
                <w:sz w:val="20"/>
                <w:szCs w:val="20"/>
              </w:rPr>
              <w:t>showback</w:t>
            </w:r>
            <w:proofErr w:type="spellEnd"/>
            <w:r w:rsidRPr="00E275BB" w:rsidR="00860B0A">
              <w:rPr>
                <w:rFonts w:cs="Arial"/>
                <w:sz w:val="20"/>
                <w:szCs w:val="20"/>
              </w:rPr>
              <w:t xml:space="preserve"> at a minimum of cloud infrastructure in use and/or requested.</w:t>
            </w:r>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6CB5784D" w14:textId="77777777">
            <w:pPr>
              <w:rPr>
                <w:rFonts w:cs="Arial"/>
                <w:sz w:val="20"/>
                <w:szCs w:val="20"/>
              </w:rPr>
            </w:pPr>
            <w:r w:rsidRPr="00E275BB">
              <w:rPr>
                <w:rFonts w:cs="Arial"/>
                <w:sz w:val="20"/>
                <w:szCs w:val="20"/>
              </w:rPr>
              <w:t> </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E275BB" w:rsidR="00860B0A" w:rsidP="007F02E0" w:rsidRDefault="00860B0A" w14:paraId="08D507CE" w14:textId="77777777">
            <w:pPr>
              <w:jc w:val="center"/>
              <w:rPr>
                <w:rFonts w:cs="Arial"/>
                <w:color w:val="000000"/>
                <w:sz w:val="20"/>
                <w:szCs w:val="20"/>
              </w:rPr>
            </w:pPr>
            <w:r w:rsidRPr="00E275BB">
              <w:rPr>
                <w:rFonts w:cs="Arial"/>
                <w:color w:val="000000"/>
                <w:sz w:val="20"/>
                <w:szCs w:val="20"/>
              </w:rPr>
              <w:t>A</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6F99179D"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5F2BE190"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31793126"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115F3E7F" w14:textId="77777777">
            <w:pPr>
              <w:jc w:val="center"/>
              <w:rPr>
                <w:rFonts w:cs="Arial"/>
                <w:sz w:val="20"/>
                <w:szCs w:val="20"/>
              </w:rPr>
            </w:pPr>
            <w:r w:rsidRPr="00E275BB">
              <w:rPr>
                <w:rFonts w:cs="Arial"/>
                <w:sz w:val="20"/>
                <w:szCs w:val="20"/>
              </w:rPr>
              <w:t>R</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0DED50C0" w14:textId="77777777">
            <w:pPr>
              <w:jc w:val="center"/>
              <w:rPr>
                <w:rFonts w:cs="Arial"/>
                <w:sz w:val="20"/>
                <w:szCs w:val="20"/>
              </w:rPr>
            </w:pPr>
            <w:r w:rsidRPr="00E275BB">
              <w:rPr>
                <w:rFonts w:cs="Arial"/>
                <w:sz w:val="20"/>
                <w:szCs w:val="20"/>
              </w:rPr>
              <w:t>C, I</w:t>
            </w:r>
          </w:p>
        </w:tc>
      </w:tr>
      <w:tr w:rsidRPr="00E275BB" w:rsidR="00860B0A" w:rsidTr="2C3549E5" w14:paraId="18DD205A" w14:textId="77777777">
        <w:trPr>
          <w:trHeight w:val="890"/>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E275BB" w:rsidR="00860B0A" w:rsidP="007F02E0" w:rsidRDefault="00860B0A" w14:paraId="7740880E" w14:textId="77777777">
            <w:pPr>
              <w:jc w:val="center"/>
              <w:rPr>
                <w:rFonts w:cs="Arial"/>
                <w:color w:val="000000"/>
                <w:sz w:val="20"/>
                <w:szCs w:val="20"/>
              </w:rPr>
            </w:pPr>
            <w:r w:rsidRPr="00E275BB">
              <w:rPr>
                <w:rFonts w:cs="Arial"/>
                <w:color w:val="000000"/>
                <w:sz w:val="20"/>
                <w:szCs w:val="20"/>
              </w:rPr>
              <w:lastRenderedPageBreak/>
              <w:t>CLOUD.053</w:t>
            </w:r>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E275BB" w:rsidR="00860B0A" w:rsidP="007F02E0" w:rsidRDefault="00EE2A8E" w14:paraId="01B074A1" w14:textId="77777777">
            <w:pPr>
              <w:rPr>
                <w:rFonts w:cs="Arial"/>
                <w:sz w:val="20"/>
                <w:szCs w:val="20"/>
              </w:rPr>
            </w:pPr>
            <w:r>
              <w:rPr>
                <w:rFonts w:cs="Arial"/>
                <w:sz w:val="20"/>
                <w:szCs w:val="20"/>
              </w:rPr>
              <w:t>Vendor</w:t>
            </w:r>
            <w:r w:rsidRPr="00E275BB" w:rsidR="00860B0A">
              <w:rPr>
                <w:rFonts w:cs="Arial"/>
                <w:sz w:val="20"/>
                <w:szCs w:val="20"/>
              </w:rPr>
              <w:t xml:space="preserve"> will work with BHF to establish cost baselines for the provisioning or </w:t>
            </w:r>
            <w:proofErr w:type="spellStart"/>
            <w:r w:rsidRPr="00E275BB" w:rsidR="00860B0A">
              <w:rPr>
                <w:rFonts w:cs="Arial"/>
                <w:sz w:val="20"/>
                <w:szCs w:val="20"/>
              </w:rPr>
              <w:t>deprovisioning</w:t>
            </w:r>
            <w:proofErr w:type="spellEnd"/>
            <w:r w:rsidRPr="00E275BB" w:rsidR="00860B0A">
              <w:rPr>
                <w:rFonts w:cs="Arial"/>
                <w:sz w:val="20"/>
                <w:szCs w:val="20"/>
              </w:rPr>
              <w:t xml:space="preserve"> of cloud infrastructure.</w:t>
            </w:r>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6976FB8F" w14:textId="77777777">
            <w:pPr>
              <w:rPr>
                <w:rFonts w:cs="Arial"/>
                <w:sz w:val="20"/>
                <w:szCs w:val="20"/>
              </w:rPr>
            </w:pPr>
            <w:r w:rsidRPr="00E275BB">
              <w:rPr>
                <w:rFonts w:cs="Arial"/>
                <w:sz w:val="20"/>
                <w:szCs w:val="20"/>
              </w:rPr>
              <w:t> </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E275BB" w:rsidR="00860B0A" w:rsidP="007F02E0" w:rsidRDefault="00860B0A" w14:paraId="149D8A33" w14:textId="77777777">
            <w:pPr>
              <w:jc w:val="center"/>
              <w:rPr>
                <w:rFonts w:cs="Arial"/>
                <w:color w:val="000000"/>
                <w:sz w:val="20"/>
                <w:szCs w:val="20"/>
              </w:rPr>
            </w:pPr>
            <w:r w:rsidRPr="00E275BB">
              <w:rPr>
                <w:rFonts w:cs="Arial"/>
                <w:color w:val="000000"/>
                <w:sz w:val="20"/>
                <w:szCs w:val="20"/>
              </w:rPr>
              <w:t>A</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7ACB8A8F"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6D8F8D74"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37327E92"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272E8261" w14:textId="77777777">
            <w:pPr>
              <w:jc w:val="center"/>
              <w:rPr>
                <w:rFonts w:cs="Arial"/>
                <w:sz w:val="20"/>
                <w:szCs w:val="20"/>
              </w:rPr>
            </w:pPr>
            <w:r w:rsidRPr="00E275BB">
              <w:rPr>
                <w:rFonts w:cs="Arial"/>
                <w:sz w:val="20"/>
                <w:szCs w:val="20"/>
              </w:rPr>
              <w:t>R</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3E4C86D3" w14:textId="77777777">
            <w:pPr>
              <w:jc w:val="center"/>
              <w:rPr>
                <w:rFonts w:cs="Arial"/>
                <w:sz w:val="20"/>
                <w:szCs w:val="20"/>
              </w:rPr>
            </w:pPr>
            <w:r w:rsidRPr="00E275BB">
              <w:rPr>
                <w:rFonts w:cs="Arial"/>
                <w:sz w:val="20"/>
                <w:szCs w:val="20"/>
              </w:rPr>
              <w:t>C, I</w:t>
            </w:r>
          </w:p>
        </w:tc>
      </w:tr>
      <w:tr w:rsidRPr="00E275BB" w:rsidR="00860B0A" w:rsidTr="2C3549E5" w14:paraId="1F639918" w14:textId="77777777">
        <w:trPr>
          <w:trHeight w:val="890"/>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E275BB" w:rsidR="00860B0A" w:rsidP="007F02E0" w:rsidRDefault="00860B0A" w14:paraId="762ECC0C" w14:textId="77777777">
            <w:pPr>
              <w:jc w:val="center"/>
              <w:rPr>
                <w:rFonts w:cs="Arial"/>
                <w:color w:val="000000"/>
                <w:sz w:val="20"/>
                <w:szCs w:val="20"/>
              </w:rPr>
            </w:pPr>
            <w:r w:rsidRPr="00E275BB">
              <w:rPr>
                <w:rFonts w:cs="Arial"/>
                <w:color w:val="000000"/>
                <w:sz w:val="20"/>
                <w:szCs w:val="20"/>
              </w:rPr>
              <w:t>CLOUD.054</w:t>
            </w:r>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E275BB" w:rsidR="00860B0A" w:rsidP="007F02E0" w:rsidRDefault="00EE2A8E" w14:paraId="7C56E0C4" w14:textId="77777777">
            <w:pPr>
              <w:rPr>
                <w:rFonts w:cs="Arial"/>
                <w:sz w:val="20"/>
                <w:szCs w:val="20"/>
              </w:rPr>
            </w:pPr>
            <w:r>
              <w:rPr>
                <w:rFonts w:cs="Arial"/>
                <w:sz w:val="20"/>
                <w:szCs w:val="20"/>
              </w:rPr>
              <w:t>Vendor</w:t>
            </w:r>
            <w:r w:rsidRPr="00E275BB" w:rsidR="00860B0A">
              <w:rPr>
                <w:rFonts w:cs="Arial"/>
                <w:sz w:val="20"/>
                <w:szCs w:val="20"/>
              </w:rPr>
              <w:t xml:space="preserve"> will ensure that cloud broker is highly available, resilient and secure. Solution must integrate with BHF AD, </w:t>
            </w:r>
            <w:proofErr w:type="spellStart"/>
            <w:r w:rsidRPr="00E275BB" w:rsidR="00860B0A">
              <w:rPr>
                <w:rFonts w:cs="Arial"/>
                <w:sz w:val="20"/>
                <w:szCs w:val="20"/>
              </w:rPr>
              <w:t>saviynt</w:t>
            </w:r>
            <w:proofErr w:type="spellEnd"/>
            <w:r w:rsidRPr="00E275BB" w:rsidR="00860B0A">
              <w:rPr>
                <w:rFonts w:cs="Arial"/>
                <w:sz w:val="20"/>
                <w:szCs w:val="20"/>
              </w:rPr>
              <w:t xml:space="preserve"> access management and support role based access controls and views.</w:t>
            </w:r>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4E6D04" w14:paraId="2BF9BB83" w14:textId="77777777">
            <w:pPr>
              <w:rPr>
                <w:rFonts w:cs="Arial"/>
                <w:sz w:val="20"/>
                <w:szCs w:val="20"/>
              </w:rPr>
            </w:pPr>
            <w:r w:rsidRPr="004E6D04">
              <w:rPr>
                <w:rFonts w:cs="Arial"/>
                <w:sz w:val="20"/>
                <w:szCs w:val="20"/>
              </w:rPr>
              <w:t>SME/Magesh/Kumaresh to help answer this functional requirement</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E275BB" w:rsidR="00860B0A" w:rsidP="007F02E0" w:rsidRDefault="00860B0A" w14:paraId="269B5141" w14:textId="77777777">
            <w:pPr>
              <w:jc w:val="center"/>
              <w:rPr>
                <w:rFonts w:cs="Arial"/>
                <w:color w:val="000000"/>
                <w:sz w:val="20"/>
                <w:szCs w:val="20"/>
              </w:rPr>
            </w:pPr>
            <w:r w:rsidRPr="00E275BB">
              <w:rPr>
                <w:rFonts w:cs="Arial"/>
                <w:color w:val="000000"/>
                <w:sz w:val="20"/>
                <w:szCs w:val="20"/>
              </w:rPr>
              <w:t>A</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2F88FB16"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351557FB"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0EDCFB9F"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4EADC885" w14:textId="77777777">
            <w:pPr>
              <w:jc w:val="center"/>
              <w:rPr>
                <w:rFonts w:cs="Arial"/>
                <w:sz w:val="20"/>
                <w:szCs w:val="20"/>
              </w:rPr>
            </w:pPr>
            <w:r w:rsidRPr="00E275BB">
              <w:rPr>
                <w:rFonts w:cs="Arial"/>
                <w:sz w:val="20"/>
                <w:szCs w:val="20"/>
              </w:rPr>
              <w:t>R</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7BF27446" w14:textId="77777777">
            <w:pPr>
              <w:jc w:val="center"/>
              <w:rPr>
                <w:rFonts w:cs="Arial"/>
                <w:sz w:val="20"/>
                <w:szCs w:val="20"/>
              </w:rPr>
            </w:pPr>
            <w:r w:rsidRPr="00E275BB">
              <w:rPr>
                <w:rFonts w:cs="Arial"/>
                <w:sz w:val="20"/>
                <w:szCs w:val="20"/>
              </w:rPr>
              <w:t>C, I</w:t>
            </w:r>
          </w:p>
        </w:tc>
      </w:tr>
      <w:tr w:rsidRPr="00E275BB" w:rsidR="00860B0A" w:rsidTr="2C3549E5" w14:paraId="442145E0" w14:textId="77777777">
        <w:trPr>
          <w:trHeight w:val="890"/>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E275BB" w:rsidR="00860B0A" w:rsidP="007F02E0" w:rsidRDefault="00860B0A" w14:paraId="4AF4E457" w14:textId="77777777">
            <w:pPr>
              <w:jc w:val="center"/>
              <w:rPr>
                <w:rFonts w:cs="Arial"/>
                <w:color w:val="000000"/>
                <w:sz w:val="20"/>
                <w:szCs w:val="20"/>
              </w:rPr>
            </w:pPr>
            <w:r w:rsidRPr="00E275BB">
              <w:rPr>
                <w:rFonts w:cs="Arial"/>
                <w:color w:val="000000"/>
                <w:sz w:val="20"/>
                <w:szCs w:val="20"/>
              </w:rPr>
              <w:t>CLOUD.055</w:t>
            </w:r>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E275BB" w:rsidR="00860B0A" w:rsidP="007F02E0" w:rsidRDefault="00EE2A8E" w14:paraId="2FE8C768" w14:textId="77777777">
            <w:pPr>
              <w:rPr>
                <w:rFonts w:cs="Arial"/>
                <w:sz w:val="20"/>
                <w:szCs w:val="20"/>
              </w:rPr>
            </w:pPr>
            <w:r>
              <w:rPr>
                <w:rFonts w:cs="Arial"/>
                <w:sz w:val="20"/>
                <w:szCs w:val="20"/>
              </w:rPr>
              <w:t>Vendor</w:t>
            </w:r>
            <w:r w:rsidRPr="00E275BB" w:rsidR="00860B0A">
              <w:rPr>
                <w:rFonts w:cs="Arial"/>
                <w:sz w:val="20"/>
                <w:szCs w:val="20"/>
              </w:rPr>
              <w:t xml:space="preserve"> will provide BHF with access to cloud broker to provision and </w:t>
            </w:r>
            <w:proofErr w:type="spellStart"/>
            <w:r w:rsidRPr="00E275BB" w:rsidR="00860B0A">
              <w:rPr>
                <w:rFonts w:cs="Arial"/>
                <w:sz w:val="20"/>
                <w:szCs w:val="20"/>
              </w:rPr>
              <w:t>deprovision</w:t>
            </w:r>
            <w:proofErr w:type="spellEnd"/>
            <w:r w:rsidRPr="00E275BB" w:rsidR="00860B0A">
              <w:rPr>
                <w:rFonts w:cs="Arial"/>
                <w:sz w:val="20"/>
                <w:szCs w:val="20"/>
              </w:rPr>
              <w:t xml:space="preserve"> cloud infrastructure without need for added costs, requests for service or change orders to the contract.</w:t>
            </w:r>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1036A68B" w14:textId="77777777">
            <w:pPr>
              <w:rPr>
                <w:rFonts w:cs="Arial"/>
                <w:sz w:val="20"/>
                <w:szCs w:val="20"/>
              </w:rPr>
            </w:pPr>
            <w:r w:rsidRPr="00E275BB">
              <w:rPr>
                <w:rFonts w:cs="Arial"/>
                <w:sz w:val="20"/>
                <w:szCs w:val="20"/>
              </w:rPr>
              <w:t> </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E275BB" w:rsidR="00860B0A" w:rsidP="007F02E0" w:rsidRDefault="00860B0A" w14:paraId="1B9FDA18" w14:textId="77777777">
            <w:pPr>
              <w:jc w:val="center"/>
              <w:rPr>
                <w:rFonts w:cs="Arial"/>
                <w:color w:val="000000"/>
                <w:sz w:val="20"/>
                <w:szCs w:val="20"/>
              </w:rPr>
            </w:pPr>
            <w:r w:rsidRPr="00E275BB">
              <w:rPr>
                <w:rFonts w:cs="Arial"/>
                <w:color w:val="000000"/>
                <w:sz w:val="20"/>
                <w:szCs w:val="20"/>
              </w:rPr>
              <w:t>A</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5E7E9C04"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3A34225D"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7D172C9D"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7D177346" w14:textId="77777777">
            <w:pPr>
              <w:jc w:val="center"/>
              <w:rPr>
                <w:rFonts w:cs="Arial"/>
                <w:sz w:val="20"/>
                <w:szCs w:val="20"/>
              </w:rPr>
            </w:pPr>
            <w:r w:rsidRPr="00E275BB">
              <w:rPr>
                <w:rFonts w:cs="Arial"/>
                <w:sz w:val="20"/>
                <w:szCs w:val="20"/>
              </w:rPr>
              <w:t>R</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07AE4888" w14:textId="77777777">
            <w:pPr>
              <w:jc w:val="center"/>
              <w:rPr>
                <w:rFonts w:cs="Arial"/>
                <w:sz w:val="20"/>
                <w:szCs w:val="20"/>
              </w:rPr>
            </w:pPr>
            <w:r w:rsidRPr="00E275BB">
              <w:rPr>
                <w:rFonts w:cs="Arial"/>
                <w:sz w:val="20"/>
                <w:szCs w:val="20"/>
              </w:rPr>
              <w:t>C, I</w:t>
            </w:r>
          </w:p>
        </w:tc>
      </w:tr>
      <w:tr w:rsidRPr="00E275BB" w:rsidR="00860B0A" w:rsidTr="2C3549E5" w14:paraId="3E5B7C6A" w14:textId="77777777">
        <w:trPr>
          <w:trHeight w:val="890"/>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E275BB" w:rsidR="00860B0A" w:rsidP="007F02E0" w:rsidRDefault="00860B0A" w14:paraId="4B826C41" w14:textId="77777777">
            <w:pPr>
              <w:jc w:val="center"/>
              <w:rPr>
                <w:rFonts w:cs="Arial"/>
                <w:color w:val="000000"/>
                <w:sz w:val="20"/>
                <w:szCs w:val="20"/>
              </w:rPr>
            </w:pPr>
            <w:r w:rsidRPr="00E275BB">
              <w:rPr>
                <w:rFonts w:cs="Arial"/>
                <w:color w:val="000000"/>
                <w:sz w:val="20"/>
                <w:szCs w:val="20"/>
              </w:rPr>
              <w:t>CLOUD.056</w:t>
            </w:r>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E275BB" w:rsidR="00860B0A" w:rsidP="007F02E0" w:rsidRDefault="00EE2A8E" w14:paraId="657FD732" w14:textId="77777777">
            <w:pPr>
              <w:rPr>
                <w:rFonts w:cs="Arial"/>
                <w:sz w:val="20"/>
                <w:szCs w:val="20"/>
              </w:rPr>
            </w:pPr>
            <w:r>
              <w:rPr>
                <w:rFonts w:cs="Arial"/>
                <w:sz w:val="20"/>
                <w:szCs w:val="20"/>
              </w:rPr>
              <w:t>Vendor</w:t>
            </w:r>
            <w:r w:rsidRPr="00E275BB" w:rsidR="00860B0A">
              <w:rPr>
                <w:rFonts w:cs="Arial"/>
                <w:sz w:val="20"/>
                <w:szCs w:val="20"/>
              </w:rPr>
              <w:t xml:space="preserve"> will provide monthly reports of cloud infrastructure utilization and any opportunities to reduce or optimize cloud footprint. </w:t>
            </w:r>
            <w:r>
              <w:rPr>
                <w:rFonts w:cs="Arial"/>
                <w:sz w:val="20"/>
                <w:szCs w:val="20"/>
              </w:rPr>
              <w:t>Vendor</w:t>
            </w:r>
            <w:r w:rsidRPr="00E275BB" w:rsidR="00860B0A">
              <w:rPr>
                <w:rFonts w:cs="Arial"/>
                <w:sz w:val="20"/>
                <w:szCs w:val="20"/>
              </w:rPr>
              <w:t xml:space="preserve"> will track any such optimizations and provide to BHF as annual value assessment.</w:t>
            </w:r>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746F9458" w14:textId="77777777">
            <w:pPr>
              <w:rPr>
                <w:rFonts w:cs="Arial"/>
                <w:sz w:val="20"/>
                <w:szCs w:val="20"/>
              </w:rPr>
            </w:pPr>
            <w:r w:rsidRPr="00E275BB">
              <w:rPr>
                <w:rFonts w:cs="Arial"/>
                <w:sz w:val="20"/>
                <w:szCs w:val="20"/>
              </w:rPr>
              <w:t> </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E275BB" w:rsidR="00860B0A" w:rsidP="007F02E0" w:rsidRDefault="00860B0A" w14:paraId="779AE57B" w14:textId="77777777">
            <w:pPr>
              <w:jc w:val="center"/>
              <w:rPr>
                <w:rFonts w:cs="Arial"/>
                <w:color w:val="000000"/>
                <w:sz w:val="20"/>
                <w:szCs w:val="20"/>
              </w:rPr>
            </w:pPr>
            <w:r w:rsidRPr="00E275BB">
              <w:rPr>
                <w:rFonts w:cs="Arial"/>
                <w:color w:val="000000"/>
                <w:sz w:val="20"/>
                <w:szCs w:val="20"/>
              </w:rPr>
              <w:t>A</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0C62A715"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3FB08CCC"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7316427A"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38013064" w14:textId="77777777">
            <w:pPr>
              <w:jc w:val="center"/>
              <w:rPr>
                <w:rFonts w:cs="Arial"/>
                <w:sz w:val="20"/>
                <w:szCs w:val="20"/>
              </w:rPr>
            </w:pPr>
            <w:r w:rsidRPr="00E275BB">
              <w:rPr>
                <w:rFonts w:cs="Arial"/>
                <w:sz w:val="20"/>
                <w:szCs w:val="20"/>
              </w:rPr>
              <w:t>R</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20AA3FBA" w14:textId="77777777">
            <w:pPr>
              <w:jc w:val="center"/>
              <w:rPr>
                <w:rFonts w:cs="Arial"/>
                <w:sz w:val="20"/>
                <w:szCs w:val="20"/>
              </w:rPr>
            </w:pPr>
            <w:r w:rsidRPr="00E275BB">
              <w:rPr>
                <w:rFonts w:cs="Arial"/>
                <w:sz w:val="20"/>
                <w:szCs w:val="20"/>
              </w:rPr>
              <w:t>C, I</w:t>
            </w:r>
          </w:p>
        </w:tc>
      </w:tr>
      <w:tr w:rsidRPr="00E275BB" w:rsidR="00860B0A" w:rsidTr="2C3549E5" w14:paraId="77017EA5" w14:textId="77777777">
        <w:trPr>
          <w:trHeight w:val="890"/>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E275BB" w:rsidR="00860B0A" w:rsidP="007F02E0" w:rsidRDefault="00860B0A" w14:paraId="56C0D10A" w14:textId="77777777">
            <w:pPr>
              <w:jc w:val="center"/>
              <w:rPr>
                <w:rFonts w:cs="Arial"/>
                <w:color w:val="000000"/>
                <w:sz w:val="20"/>
                <w:szCs w:val="20"/>
              </w:rPr>
            </w:pPr>
            <w:r w:rsidRPr="00E275BB">
              <w:rPr>
                <w:rFonts w:cs="Arial"/>
                <w:color w:val="000000"/>
                <w:sz w:val="20"/>
                <w:szCs w:val="20"/>
              </w:rPr>
              <w:t>CLOUD.057</w:t>
            </w:r>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E275BB" w:rsidR="00860B0A" w:rsidP="007F02E0" w:rsidRDefault="00EE2A8E" w14:paraId="3E204101" w14:textId="77777777">
            <w:pPr>
              <w:rPr>
                <w:rFonts w:cs="Arial"/>
                <w:sz w:val="20"/>
                <w:szCs w:val="20"/>
              </w:rPr>
            </w:pPr>
            <w:r>
              <w:rPr>
                <w:rFonts w:cs="Arial"/>
                <w:sz w:val="20"/>
                <w:szCs w:val="20"/>
              </w:rPr>
              <w:t>Vendor</w:t>
            </w:r>
            <w:r w:rsidRPr="00E275BB" w:rsidR="00860B0A">
              <w:rPr>
                <w:rFonts w:cs="Arial"/>
                <w:sz w:val="20"/>
                <w:szCs w:val="20"/>
              </w:rPr>
              <w:t xml:space="preserve"> will establish, maintain and manage tagging standards for cloud infrastructure provisioned by the cloud broker.</w:t>
            </w:r>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766A8B11" w14:textId="77777777">
            <w:pPr>
              <w:rPr>
                <w:rFonts w:cs="Arial"/>
                <w:sz w:val="20"/>
                <w:szCs w:val="20"/>
              </w:rPr>
            </w:pPr>
            <w:r w:rsidRPr="00E275BB">
              <w:rPr>
                <w:rFonts w:cs="Arial"/>
                <w:sz w:val="20"/>
                <w:szCs w:val="20"/>
              </w:rPr>
              <w:t> </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E275BB" w:rsidR="00860B0A" w:rsidP="007F02E0" w:rsidRDefault="00860B0A" w14:paraId="706604DB" w14:textId="77777777">
            <w:pPr>
              <w:jc w:val="center"/>
              <w:rPr>
                <w:rFonts w:cs="Arial"/>
                <w:color w:val="000000"/>
                <w:sz w:val="20"/>
                <w:szCs w:val="20"/>
              </w:rPr>
            </w:pPr>
            <w:r w:rsidRPr="00E275BB">
              <w:rPr>
                <w:rFonts w:cs="Arial"/>
                <w:color w:val="000000"/>
                <w:sz w:val="20"/>
                <w:szCs w:val="20"/>
              </w:rPr>
              <w:t>A</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14D5452A"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54CB1C9F"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0F15DABA"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5474D8AD" w14:textId="77777777">
            <w:pPr>
              <w:jc w:val="center"/>
              <w:rPr>
                <w:rFonts w:cs="Arial"/>
                <w:sz w:val="20"/>
                <w:szCs w:val="20"/>
              </w:rPr>
            </w:pPr>
            <w:r w:rsidRPr="00E275BB">
              <w:rPr>
                <w:rFonts w:cs="Arial"/>
                <w:sz w:val="20"/>
                <w:szCs w:val="20"/>
              </w:rPr>
              <w:t>R</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21A94D26" w14:textId="77777777">
            <w:pPr>
              <w:jc w:val="center"/>
              <w:rPr>
                <w:rFonts w:cs="Arial"/>
                <w:sz w:val="20"/>
                <w:szCs w:val="20"/>
              </w:rPr>
            </w:pPr>
            <w:r w:rsidRPr="00E275BB">
              <w:rPr>
                <w:rFonts w:cs="Arial"/>
                <w:sz w:val="20"/>
                <w:szCs w:val="20"/>
              </w:rPr>
              <w:t>C, I</w:t>
            </w:r>
          </w:p>
        </w:tc>
      </w:tr>
      <w:tr w:rsidRPr="00E275BB" w:rsidR="00860B0A" w:rsidTr="2C3549E5" w14:paraId="74D14E48" w14:textId="77777777">
        <w:trPr>
          <w:trHeight w:val="890"/>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E275BB" w:rsidR="00860B0A" w:rsidP="007F02E0" w:rsidRDefault="00860B0A" w14:paraId="0F6489F6" w14:textId="77777777">
            <w:pPr>
              <w:jc w:val="center"/>
              <w:rPr>
                <w:rFonts w:cs="Arial"/>
                <w:color w:val="000000"/>
                <w:sz w:val="20"/>
                <w:szCs w:val="20"/>
              </w:rPr>
            </w:pPr>
            <w:r w:rsidRPr="00E275BB">
              <w:rPr>
                <w:rFonts w:cs="Arial"/>
                <w:color w:val="000000"/>
                <w:sz w:val="20"/>
                <w:szCs w:val="20"/>
              </w:rPr>
              <w:t>CLOUD.058</w:t>
            </w:r>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E275BB" w:rsidR="00860B0A" w:rsidP="007F02E0" w:rsidRDefault="00EE2A8E" w14:paraId="1F0D6C53" w14:textId="77777777">
            <w:pPr>
              <w:rPr>
                <w:rFonts w:cs="Arial"/>
                <w:sz w:val="20"/>
                <w:szCs w:val="20"/>
              </w:rPr>
            </w:pPr>
            <w:r>
              <w:rPr>
                <w:rFonts w:cs="Arial"/>
                <w:sz w:val="20"/>
                <w:szCs w:val="20"/>
              </w:rPr>
              <w:t>Vendor</w:t>
            </w:r>
            <w:r w:rsidRPr="00E275BB" w:rsidR="00860B0A">
              <w:rPr>
                <w:rFonts w:cs="Arial"/>
                <w:sz w:val="20"/>
                <w:szCs w:val="20"/>
              </w:rPr>
              <w:t xml:space="preserve"> will establish, manage and execute transformative project to introduce cloud brokering capability and migrate existing/new cloud infrastructure to BHF standard of Azure and AWS.</w:t>
            </w:r>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00860B0A" w:rsidP="007F02E0" w:rsidRDefault="00EE2A8E" w14:paraId="61016A57" w14:textId="77777777">
            <w:pPr>
              <w:rPr>
                <w:rFonts w:cs="Arial"/>
                <w:sz w:val="20"/>
                <w:szCs w:val="20"/>
              </w:rPr>
            </w:pPr>
            <w:r>
              <w:rPr>
                <w:rFonts w:cs="Arial"/>
                <w:sz w:val="20"/>
                <w:szCs w:val="20"/>
              </w:rPr>
              <w:t>Vendor</w:t>
            </w:r>
            <w:r w:rsidRPr="00E275BB" w:rsidR="00860B0A">
              <w:rPr>
                <w:rFonts w:cs="Arial"/>
                <w:sz w:val="20"/>
                <w:szCs w:val="20"/>
              </w:rPr>
              <w:t xml:space="preserve"> has proposed ServiceNow CMP as the cloud management platform. The ServiceNow CMP license will be owned by BHF and the CMP implementation will be done by the incumbent service provider. </w:t>
            </w:r>
            <w:r>
              <w:rPr>
                <w:rFonts w:cs="Arial"/>
                <w:sz w:val="20"/>
                <w:szCs w:val="20"/>
              </w:rPr>
              <w:t>Vendor</w:t>
            </w:r>
            <w:r w:rsidRPr="00E275BB" w:rsidR="00860B0A">
              <w:rPr>
                <w:rFonts w:cs="Arial"/>
                <w:sz w:val="20"/>
                <w:szCs w:val="20"/>
              </w:rPr>
              <w:t xml:space="preserve"> will assist with any architecture / design / implementation consultation as needed on a T&amp;M based engagement as mutually agreed with BHF.</w:t>
            </w:r>
          </w:p>
          <w:p w:rsidR="004E6D04" w:rsidP="007F02E0" w:rsidRDefault="004E6D04" w14:paraId="0E5982AB" w14:textId="77777777">
            <w:pPr>
              <w:rPr>
                <w:rFonts w:cs="Arial"/>
                <w:sz w:val="20"/>
                <w:szCs w:val="20"/>
              </w:rPr>
            </w:pPr>
          </w:p>
          <w:p w:rsidRPr="00E275BB" w:rsidR="004E6D04" w:rsidP="007F02E0" w:rsidRDefault="004E6D04" w14:paraId="1AF6A5A7" w14:textId="77777777">
            <w:pPr>
              <w:rPr>
                <w:rFonts w:cs="Arial"/>
                <w:sz w:val="20"/>
                <w:szCs w:val="20"/>
              </w:rPr>
            </w:pPr>
            <w:r w:rsidRPr="004E6D04">
              <w:rPr>
                <w:rFonts w:cs="Arial"/>
                <w:sz w:val="20"/>
                <w:szCs w:val="20"/>
              </w:rPr>
              <w:t>Not supported as part of Cloud Operations BAU support. To be reviewed by SME/Magesh/Kumaresh</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E275BB" w:rsidR="00860B0A" w:rsidP="007F02E0" w:rsidRDefault="00860B0A" w14:paraId="033DAEBF" w14:textId="77777777">
            <w:pPr>
              <w:jc w:val="center"/>
              <w:rPr>
                <w:rFonts w:cs="Arial"/>
                <w:color w:val="000000"/>
                <w:sz w:val="20"/>
                <w:szCs w:val="20"/>
              </w:rPr>
            </w:pPr>
            <w:r w:rsidRPr="00E275BB">
              <w:rPr>
                <w:rFonts w:cs="Arial"/>
                <w:color w:val="000000"/>
                <w:sz w:val="20"/>
                <w:szCs w:val="20"/>
              </w:rPr>
              <w:t>A</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706575E7"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7F6918AD"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7DE49C0E"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4643C4FD" w14:textId="77777777">
            <w:pPr>
              <w:jc w:val="center"/>
              <w:rPr>
                <w:rFonts w:cs="Arial"/>
                <w:sz w:val="20"/>
                <w:szCs w:val="20"/>
              </w:rPr>
            </w:pPr>
            <w:r w:rsidRPr="00E275BB">
              <w:rPr>
                <w:rFonts w:cs="Arial"/>
                <w:sz w:val="20"/>
                <w:szCs w:val="20"/>
              </w:rPr>
              <w:t>R</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30E8FA26" w14:textId="77777777">
            <w:pPr>
              <w:jc w:val="center"/>
              <w:rPr>
                <w:rFonts w:cs="Arial"/>
                <w:sz w:val="20"/>
                <w:szCs w:val="20"/>
              </w:rPr>
            </w:pPr>
            <w:r w:rsidRPr="00E275BB">
              <w:rPr>
                <w:rFonts w:cs="Arial"/>
                <w:sz w:val="20"/>
                <w:szCs w:val="20"/>
              </w:rPr>
              <w:t>C, I</w:t>
            </w:r>
          </w:p>
        </w:tc>
      </w:tr>
      <w:tr w:rsidRPr="00E275BB" w:rsidR="00860B0A" w:rsidTr="2C3549E5" w14:paraId="0C0334F6" w14:textId="77777777">
        <w:trPr>
          <w:trHeight w:val="890"/>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E275BB" w:rsidR="00860B0A" w:rsidP="007F02E0" w:rsidRDefault="00860B0A" w14:paraId="1CB50F21" w14:textId="77777777">
            <w:pPr>
              <w:jc w:val="center"/>
              <w:rPr>
                <w:rFonts w:cs="Arial"/>
                <w:color w:val="000000"/>
                <w:sz w:val="20"/>
                <w:szCs w:val="20"/>
              </w:rPr>
            </w:pPr>
            <w:r w:rsidRPr="00E275BB">
              <w:rPr>
                <w:rFonts w:cs="Arial"/>
                <w:color w:val="000000"/>
                <w:sz w:val="20"/>
                <w:szCs w:val="20"/>
              </w:rPr>
              <w:t>CLOUD.059</w:t>
            </w:r>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E275BB" w:rsidR="00860B0A" w:rsidP="007F02E0" w:rsidRDefault="00EE2A8E" w14:paraId="691218E9" w14:textId="77777777">
            <w:pPr>
              <w:rPr>
                <w:rFonts w:cs="Arial"/>
                <w:sz w:val="20"/>
                <w:szCs w:val="20"/>
              </w:rPr>
            </w:pPr>
            <w:r>
              <w:rPr>
                <w:rFonts w:cs="Arial"/>
                <w:sz w:val="20"/>
                <w:szCs w:val="20"/>
              </w:rPr>
              <w:t>Vendor</w:t>
            </w:r>
            <w:r w:rsidRPr="00E275BB" w:rsidR="00860B0A">
              <w:rPr>
                <w:rFonts w:cs="Arial"/>
                <w:sz w:val="20"/>
                <w:szCs w:val="20"/>
              </w:rPr>
              <w:t xml:space="preserve"> will ensure that cloud brokering meets all previous requirements listed above already within this tower.</w:t>
            </w:r>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4E6D04" w14:paraId="76529E20" w14:textId="77777777">
            <w:pPr>
              <w:rPr>
                <w:rFonts w:cs="Arial"/>
                <w:sz w:val="20"/>
                <w:szCs w:val="20"/>
              </w:rPr>
            </w:pPr>
            <w:r w:rsidRPr="004E6D04">
              <w:rPr>
                <w:rFonts w:cs="Arial"/>
                <w:sz w:val="20"/>
                <w:szCs w:val="20"/>
              </w:rPr>
              <w:t>Not supported as part of Cloud Operations BAU support. To be reviewed by SME/Magesh/Kumaresh</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E275BB" w:rsidR="00860B0A" w:rsidP="007F02E0" w:rsidRDefault="00860B0A" w14:paraId="5A8918A6" w14:textId="77777777">
            <w:pPr>
              <w:jc w:val="center"/>
              <w:rPr>
                <w:rFonts w:cs="Arial"/>
                <w:color w:val="000000"/>
                <w:sz w:val="20"/>
                <w:szCs w:val="20"/>
              </w:rPr>
            </w:pPr>
            <w:r w:rsidRPr="00E275BB">
              <w:rPr>
                <w:rFonts w:cs="Arial"/>
                <w:color w:val="000000"/>
                <w:sz w:val="20"/>
                <w:szCs w:val="20"/>
              </w:rPr>
              <w:t>A</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58838F37"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4A1A14EF" w14:textId="77777777">
            <w:pPr>
              <w:jc w:val="center"/>
              <w:rPr>
                <w:rFonts w:cs="Arial"/>
                <w:sz w:val="20"/>
                <w:szCs w:val="20"/>
              </w:rPr>
            </w:pPr>
            <w:r w:rsidRPr="00E275BB">
              <w:rPr>
                <w:rFonts w:cs="Arial"/>
                <w:sz w:val="20"/>
                <w:szCs w:val="20"/>
              </w:rPr>
              <w:t>C, 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65A1FA80" w14:textId="77777777">
            <w:pPr>
              <w:jc w:val="center"/>
              <w:rPr>
                <w:rFonts w:cs="Arial"/>
                <w:sz w:val="20"/>
                <w:szCs w:val="20"/>
              </w:rPr>
            </w:pPr>
            <w:r w:rsidRPr="00E275BB">
              <w:rPr>
                <w:rFonts w:cs="Arial"/>
                <w:sz w:val="20"/>
                <w:szCs w:val="20"/>
              </w:rPr>
              <w:t>I</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1213ED00" w14:textId="77777777">
            <w:pPr>
              <w:jc w:val="center"/>
              <w:rPr>
                <w:rFonts w:cs="Arial"/>
                <w:sz w:val="20"/>
                <w:szCs w:val="20"/>
              </w:rPr>
            </w:pPr>
            <w:r w:rsidRPr="00E275BB">
              <w:rPr>
                <w:rFonts w:cs="Arial"/>
                <w:sz w:val="20"/>
                <w:szCs w:val="20"/>
              </w:rPr>
              <w:t>R</w:t>
            </w:r>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E275BB" w:rsidR="00860B0A" w:rsidP="007F02E0" w:rsidRDefault="00860B0A" w14:paraId="2177CD14" w14:textId="77777777">
            <w:pPr>
              <w:jc w:val="center"/>
              <w:rPr>
                <w:rFonts w:cs="Arial"/>
                <w:sz w:val="20"/>
                <w:szCs w:val="20"/>
              </w:rPr>
            </w:pPr>
            <w:r w:rsidRPr="00E275BB">
              <w:rPr>
                <w:rFonts w:cs="Arial"/>
                <w:sz w:val="20"/>
                <w:szCs w:val="20"/>
              </w:rPr>
              <w:t>C, I</w:t>
            </w:r>
          </w:p>
        </w:tc>
      </w:tr>
      <w:tr w:rsidRPr="00E275BB" w:rsidR="00860B0A" w:rsidTr="2C3549E5" w14:paraId="680619AD" w14:textId="77777777">
        <w:trPr>
          <w:trHeight w:val="890"/>
          <w:ins w:author="Phillips, Jan (Cognizant)" w:date="2020-04-23T11:37:00Z" w:id="730613349"/>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FE279A" w:rsidR="00860B0A" w:rsidP="007F02E0" w:rsidRDefault="00860B0A" w14:paraId="721379C9" w14:textId="77777777">
            <w:pPr>
              <w:jc w:val="center"/>
              <w:rPr>
                <w:ins w:author="Phillips, Jan (Cognizant)" w:date="2020-04-23T11:37:00Z" w:id="122"/>
                <w:rFonts w:cs="Arial"/>
                <w:strike/>
                <w:color w:val="000000"/>
                <w:sz w:val="20"/>
                <w:szCs w:val="20"/>
              </w:rPr>
            </w:pPr>
            <w:ins w:author="Phillips, Jan (Cognizant)" w:date="2020-04-23T11:37:00Z" w:id="123">
              <w:r w:rsidRPr="00FE279A">
                <w:rPr>
                  <w:rFonts w:cs="Arial"/>
                  <w:strike/>
                  <w:color w:val="000000"/>
                  <w:sz w:val="20"/>
                  <w:szCs w:val="20"/>
                </w:rPr>
                <w:lastRenderedPageBreak/>
                <w:t>CLOUD.060</w:t>
              </w:r>
            </w:ins>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FE279A" w:rsidR="00860B0A" w:rsidP="007F02E0" w:rsidRDefault="00860B0A" w14:paraId="70340B9A" w14:textId="77777777">
            <w:pPr>
              <w:rPr>
                <w:ins w:author="Phillips, Jan (Cognizant)" w:date="2020-04-23T11:37:00Z" w:id="124"/>
                <w:rFonts w:cs="Arial"/>
                <w:strike/>
                <w:sz w:val="20"/>
                <w:szCs w:val="20"/>
              </w:rPr>
            </w:pPr>
            <w:ins w:author="Phillips, Jan (Cognizant)" w:date="2020-04-23T11:37:00Z" w:id="125">
              <w:r w:rsidRPr="00FE279A">
                <w:rPr>
                  <w:rFonts w:cs="Arial"/>
                  <w:strike/>
                  <w:sz w:val="20"/>
                  <w:szCs w:val="20"/>
                </w:rPr>
                <w:t>Supplier will migrate all (Internal/External) existing SSO (CIS) integrations to ADFS, leveraging SAML 2.0.</w:t>
              </w:r>
            </w:ins>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17AE0F41" w14:textId="77777777">
            <w:pPr>
              <w:rPr>
                <w:ins w:author="Phillips, Jan (Cognizant)" w:date="2020-04-23T11:37:00Z" w:id="126"/>
                <w:rFonts w:cs="Arial"/>
                <w:strike/>
                <w:sz w:val="20"/>
                <w:szCs w:val="20"/>
              </w:rPr>
            </w:pPr>
            <w:ins w:author="Phillips, Jan (Cognizant)" w:date="2020-04-23T11:37:00Z" w:id="127">
              <w:r w:rsidRPr="00FE279A">
                <w:rPr>
                  <w:rFonts w:cs="Arial"/>
                  <w:strike/>
                  <w:sz w:val="20"/>
                  <w:szCs w:val="20"/>
                </w:rPr>
                <w:t>Out of scope for this RFP. This section needs to be excluded from this exhibit as Next Gen SSO is removed from the revised  RFP scope</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FE279A" w:rsidR="00860B0A" w:rsidP="007F02E0" w:rsidRDefault="00860B0A" w14:paraId="0B8BF148" w14:textId="77777777">
            <w:pPr>
              <w:jc w:val="center"/>
              <w:rPr>
                <w:ins w:author="Phillips, Jan (Cognizant)" w:date="2020-04-23T11:37:00Z" w:id="128"/>
                <w:rFonts w:cs="Arial"/>
                <w:strike/>
                <w:color w:val="000000"/>
                <w:sz w:val="20"/>
                <w:szCs w:val="20"/>
              </w:rPr>
            </w:pPr>
            <w:ins w:author="Phillips, Jan (Cognizant)" w:date="2020-04-23T11:37:00Z" w:id="129">
              <w:r w:rsidRPr="00FE279A">
                <w:rPr>
                  <w:rFonts w:cs="Arial"/>
                  <w:strike/>
                  <w:color w:val="000000"/>
                  <w:sz w:val="20"/>
                  <w:szCs w:val="20"/>
                </w:rPr>
                <w:t>A</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12B40145" w14:textId="77777777">
            <w:pPr>
              <w:jc w:val="center"/>
              <w:rPr>
                <w:ins w:author="Phillips, Jan (Cognizant)" w:date="2020-04-23T11:37:00Z" w:id="130"/>
                <w:rFonts w:cs="Arial"/>
                <w:strike/>
                <w:sz w:val="20"/>
                <w:szCs w:val="20"/>
              </w:rPr>
            </w:pPr>
            <w:ins w:author="Phillips, Jan (Cognizant)" w:date="2020-04-23T11:37:00Z" w:id="131">
              <w:r w:rsidRPr="00FE279A">
                <w:rPr>
                  <w:rFonts w:cs="Arial"/>
                  <w:strike/>
                  <w:sz w:val="20"/>
                  <w:szCs w:val="20"/>
                </w:rPr>
                <w:t>I</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1EA16AB1" w14:textId="77777777">
            <w:pPr>
              <w:jc w:val="center"/>
              <w:rPr>
                <w:ins w:author="Phillips, Jan (Cognizant)" w:date="2020-04-23T11:37:00Z" w:id="132"/>
                <w:rFonts w:cs="Arial"/>
                <w:strike/>
                <w:sz w:val="20"/>
                <w:szCs w:val="20"/>
              </w:rPr>
            </w:pPr>
            <w:ins w:author="Phillips, Jan (Cognizant)" w:date="2020-04-23T11:37:00Z" w:id="133">
              <w:r w:rsidRPr="00FE279A">
                <w:rPr>
                  <w:rFonts w:cs="Arial"/>
                  <w:strike/>
                  <w:sz w:val="20"/>
                  <w:szCs w:val="20"/>
                </w:rPr>
                <w:t>C, I</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3186CBBD" w14:textId="77777777">
            <w:pPr>
              <w:jc w:val="center"/>
              <w:rPr>
                <w:ins w:author="Phillips, Jan (Cognizant)" w:date="2020-04-23T11:37:00Z" w:id="134"/>
                <w:rFonts w:cs="Arial"/>
                <w:strike/>
                <w:sz w:val="20"/>
                <w:szCs w:val="20"/>
              </w:rPr>
            </w:pPr>
            <w:ins w:author="Phillips, Jan (Cognizant)" w:date="2020-04-23T11:37:00Z" w:id="135">
              <w:r w:rsidRPr="00FE279A">
                <w:rPr>
                  <w:rFonts w:cs="Arial"/>
                  <w:strike/>
                  <w:sz w:val="20"/>
                  <w:szCs w:val="20"/>
                </w:rPr>
                <w:t>C, I</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1B42D76C" w14:textId="77777777">
            <w:pPr>
              <w:jc w:val="center"/>
              <w:rPr>
                <w:ins w:author="Phillips, Jan (Cognizant)" w:date="2020-04-23T11:37:00Z" w:id="136"/>
                <w:rFonts w:cs="Arial"/>
                <w:strike/>
                <w:sz w:val="20"/>
                <w:szCs w:val="20"/>
              </w:rPr>
            </w:pPr>
            <w:ins w:author="Phillips, Jan (Cognizant)" w:date="2020-04-23T11:37:00Z" w:id="137">
              <w:r w:rsidRPr="00FE279A">
                <w:rPr>
                  <w:rFonts w:cs="Arial"/>
                  <w:strike/>
                  <w:sz w:val="20"/>
                  <w:szCs w:val="20"/>
                </w:rPr>
                <w:t>R</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6E4F01D4" w14:textId="77777777">
            <w:pPr>
              <w:jc w:val="center"/>
              <w:rPr>
                <w:ins w:author="Phillips, Jan (Cognizant)" w:date="2020-04-23T11:37:00Z" w:id="138"/>
                <w:rFonts w:cs="Arial"/>
                <w:strike/>
                <w:sz w:val="20"/>
                <w:szCs w:val="20"/>
              </w:rPr>
            </w:pPr>
            <w:ins w:author="Phillips, Jan (Cognizant)" w:date="2020-04-23T11:37:00Z" w:id="139">
              <w:r w:rsidRPr="00FE279A">
                <w:rPr>
                  <w:rFonts w:cs="Arial"/>
                  <w:strike/>
                  <w:sz w:val="20"/>
                  <w:szCs w:val="20"/>
                </w:rPr>
                <w:t>C, I</w:t>
              </w:r>
            </w:ins>
          </w:p>
        </w:tc>
      </w:tr>
      <w:tr w:rsidRPr="00E275BB" w:rsidR="00860B0A" w:rsidTr="2C3549E5" w14:paraId="7945CBCC" w14:textId="77777777">
        <w:trPr>
          <w:trHeight w:val="890"/>
          <w:ins w:author="Phillips, Jan (Cognizant)" w:date="2020-04-23T11:37:00Z" w:id="1340598600"/>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FE279A" w:rsidR="00860B0A" w:rsidP="007F02E0" w:rsidRDefault="00860B0A" w14:paraId="4D13DED5" w14:textId="77777777">
            <w:pPr>
              <w:jc w:val="center"/>
              <w:rPr>
                <w:ins w:author="Phillips, Jan (Cognizant)" w:date="2020-04-23T11:37:00Z" w:id="141"/>
                <w:rFonts w:cs="Arial"/>
                <w:strike/>
                <w:color w:val="000000"/>
                <w:sz w:val="20"/>
                <w:szCs w:val="20"/>
              </w:rPr>
            </w:pPr>
            <w:ins w:author="Phillips, Jan (Cognizant)" w:date="2020-04-23T11:37:00Z" w:id="142">
              <w:r w:rsidRPr="00FE279A">
                <w:rPr>
                  <w:rFonts w:cs="Arial"/>
                  <w:strike/>
                  <w:color w:val="000000"/>
                  <w:sz w:val="20"/>
                  <w:szCs w:val="20"/>
                </w:rPr>
                <w:t>CLOUD.061</w:t>
              </w:r>
            </w:ins>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FE279A" w:rsidR="00860B0A" w:rsidP="007F02E0" w:rsidRDefault="00860B0A" w14:paraId="0E587B2E" w14:textId="77777777">
            <w:pPr>
              <w:rPr>
                <w:ins w:author="Phillips, Jan (Cognizant)" w:date="2020-04-23T11:37:00Z" w:id="143"/>
                <w:rFonts w:cs="Arial"/>
                <w:strike/>
                <w:sz w:val="20"/>
                <w:szCs w:val="20"/>
              </w:rPr>
            </w:pPr>
            <w:ins w:author="Phillips, Jan (Cognizant)" w:date="2020-04-23T11:37:00Z" w:id="144">
              <w:r w:rsidRPr="00FE279A">
                <w:rPr>
                  <w:rFonts w:cs="Arial"/>
                  <w:strike/>
                  <w:sz w:val="20"/>
                  <w:szCs w:val="20"/>
                </w:rPr>
                <w:t xml:space="preserve">Supplier will work with 3rd party providers, as needed, to establish migration plan and execute and test all SSO integrations. Supplier will partner with 3rd party and resolve any defects. </w:t>
              </w:r>
            </w:ins>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737A5977" w14:textId="77777777">
            <w:pPr>
              <w:rPr>
                <w:ins w:author="Phillips, Jan (Cognizant)" w:date="2020-04-23T11:37:00Z" w:id="145"/>
                <w:rFonts w:cs="Arial"/>
                <w:strike/>
                <w:sz w:val="20"/>
                <w:szCs w:val="20"/>
              </w:rPr>
            </w:pPr>
            <w:ins w:author="Phillips, Jan (Cognizant)" w:date="2020-04-23T11:37:00Z" w:id="146">
              <w:r w:rsidRPr="00FE279A">
                <w:rPr>
                  <w:rFonts w:cs="Arial"/>
                  <w:strike/>
                  <w:sz w:val="20"/>
                  <w:szCs w:val="20"/>
                </w:rPr>
                <w:t>Out of scope for this RFP. This section needs to be excluded from this exhibit as Next Gen SSO is removed from the revised  RFP scope</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FE279A" w:rsidR="00860B0A" w:rsidP="007F02E0" w:rsidRDefault="00860B0A" w14:paraId="37C72E8E" w14:textId="77777777">
            <w:pPr>
              <w:jc w:val="center"/>
              <w:rPr>
                <w:ins w:author="Phillips, Jan (Cognizant)" w:date="2020-04-23T11:37:00Z" w:id="147"/>
                <w:rFonts w:cs="Arial"/>
                <w:strike/>
                <w:color w:val="000000"/>
                <w:sz w:val="20"/>
                <w:szCs w:val="20"/>
              </w:rPr>
            </w:pPr>
            <w:ins w:author="Phillips, Jan (Cognizant)" w:date="2020-04-23T11:37:00Z" w:id="148">
              <w:r w:rsidRPr="00FE279A">
                <w:rPr>
                  <w:rFonts w:cs="Arial"/>
                  <w:strike/>
                  <w:color w:val="000000"/>
                  <w:sz w:val="20"/>
                  <w:szCs w:val="20"/>
                </w:rPr>
                <w:t>A</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6F51CF08" w14:textId="77777777">
            <w:pPr>
              <w:jc w:val="center"/>
              <w:rPr>
                <w:ins w:author="Phillips, Jan (Cognizant)" w:date="2020-04-23T11:37:00Z" w:id="149"/>
                <w:rFonts w:cs="Arial"/>
                <w:strike/>
                <w:sz w:val="20"/>
                <w:szCs w:val="20"/>
              </w:rPr>
            </w:pPr>
            <w:ins w:author="Phillips, Jan (Cognizant)" w:date="2020-04-23T11:37:00Z" w:id="150">
              <w:r w:rsidRPr="00FE279A">
                <w:rPr>
                  <w:rFonts w:cs="Arial"/>
                  <w:strike/>
                  <w:sz w:val="20"/>
                  <w:szCs w:val="20"/>
                </w:rPr>
                <w:t>I</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308050C1" w14:textId="77777777">
            <w:pPr>
              <w:jc w:val="center"/>
              <w:rPr>
                <w:ins w:author="Phillips, Jan (Cognizant)" w:date="2020-04-23T11:37:00Z" w:id="151"/>
                <w:rFonts w:cs="Arial"/>
                <w:strike/>
                <w:sz w:val="20"/>
                <w:szCs w:val="20"/>
              </w:rPr>
            </w:pPr>
            <w:ins w:author="Phillips, Jan (Cognizant)" w:date="2020-04-23T11:37:00Z" w:id="152">
              <w:r w:rsidRPr="00FE279A">
                <w:rPr>
                  <w:rFonts w:cs="Arial"/>
                  <w:strike/>
                  <w:sz w:val="20"/>
                  <w:szCs w:val="20"/>
                </w:rPr>
                <w:t>C, I</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45A6D6DA" w14:textId="77777777">
            <w:pPr>
              <w:jc w:val="center"/>
              <w:rPr>
                <w:ins w:author="Phillips, Jan (Cognizant)" w:date="2020-04-23T11:37:00Z" w:id="153"/>
                <w:rFonts w:cs="Arial"/>
                <w:strike/>
                <w:sz w:val="20"/>
                <w:szCs w:val="20"/>
              </w:rPr>
            </w:pPr>
            <w:ins w:author="Phillips, Jan (Cognizant)" w:date="2020-04-23T11:37:00Z" w:id="154">
              <w:r w:rsidRPr="00FE279A">
                <w:rPr>
                  <w:rFonts w:cs="Arial"/>
                  <w:strike/>
                  <w:sz w:val="20"/>
                  <w:szCs w:val="20"/>
                </w:rPr>
                <w:t>C, I</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2C8D41C3" w14:textId="77777777">
            <w:pPr>
              <w:jc w:val="center"/>
              <w:rPr>
                <w:ins w:author="Phillips, Jan (Cognizant)" w:date="2020-04-23T11:37:00Z" w:id="155"/>
                <w:rFonts w:cs="Arial"/>
                <w:strike/>
                <w:sz w:val="20"/>
                <w:szCs w:val="20"/>
              </w:rPr>
            </w:pPr>
            <w:ins w:author="Phillips, Jan (Cognizant)" w:date="2020-04-23T11:37:00Z" w:id="156">
              <w:r w:rsidRPr="00FE279A">
                <w:rPr>
                  <w:rFonts w:cs="Arial"/>
                  <w:strike/>
                  <w:sz w:val="20"/>
                  <w:szCs w:val="20"/>
                </w:rPr>
                <w:t>R</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4220A424" w14:textId="77777777">
            <w:pPr>
              <w:jc w:val="center"/>
              <w:rPr>
                <w:ins w:author="Phillips, Jan (Cognizant)" w:date="2020-04-23T11:37:00Z" w:id="157"/>
                <w:rFonts w:cs="Arial"/>
                <w:strike/>
                <w:sz w:val="20"/>
                <w:szCs w:val="20"/>
              </w:rPr>
            </w:pPr>
            <w:ins w:author="Phillips, Jan (Cognizant)" w:date="2020-04-23T11:37:00Z" w:id="158">
              <w:r w:rsidRPr="00FE279A">
                <w:rPr>
                  <w:rFonts w:cs="Arial"/>
                  <w:strike/>
                  <w:sz w:val="20"/>
                  <w:szCs w:val="20"/>
                </w:rPr>
                <w:t>C, I</w:t>
              </w:r>
            </w:ins>
          </w:p>
        </w:tc>
      </w:tr>
      <w:tr w:rsidRPr="00E275BB" w:rsidR="00860B0A" w:rsidTr="2C3549E5" w14:paraId="02DF9039" w14:textId="77777777">
        <w:trPr>
          <w:trHeight w:val="890"/>
          <w:ins w:author="Phillips, Jan (Cognizant)" w:date="2020-04-23T11:37:00Z" w:id="87791381"/>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FE279A" w:rsidR="00860B0A" w:rsidP="007F02E0" w:rsidRDefault="00860B0A" w14:paraId="05A83F55" w14:textId="77777777">
            <w:pPr>
              <w:jc w:val="center"/>
              <w:rPr>
                <w:ins w:author="Phillips, Jan (Cognizant)" w:date="2020-04-23T11:37:00Z" w:id="160"/>
                <w:rFonts w:cs="Arial"/>
                <w:strike/>
                <w:color w:val="000000"/>
                <w:sz w:val="20"/>
                <w:szCs w:val="20"/>
              </w:rPr>
            </w:pPr>
            <w:ins w:author="Phillips, Jan (Cognizant)" w:date="2020-04-23T11:37:00Z" w:id="161">
              <w:r w:rsidRPr="00FE279A">
                <w:rPr>
                  <w:rFonts w:cs="Arial"/>
                  <w:strike/>
                  <w:color w:val="000000"/>
                  <w:sz w:val="20"/>
                  <w:szCs w:val="20"/>
                </w:rPr>
                <w:t>CLOUD.062</w:t>
              </w:r>
            </w:ins>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FE279A" w:rsidR="00860B0A" w:rsidP="007F02E0" w:rsidRDefault="00860B0A" w14:paraId="22925AD9" w14:textId="77777777">
            <w:pPr>
              <w:rPr>
                <w:ins w:author="Phillips, Jan (Cognizant)" w:date="2020-04-23T11:37:00Z" w:id="162"/>
                <w:rFonts w:cs="Arial"/>
                <w:strike/>
                <w:sz w:val="20"/>
                <w:szCs w:val="20"/>
              </w:rPr>
            </w:pPr>
            <w:ins w:author="Phillips, Jan (Cognizant)" w:date="2020-04-23T11:37:00Z" w:id="163">
              <w:r w:rsidRPr="00FE279A">
                <w:rPr>
                  <w:rFonts w:cs="Arial"/>
                  <w:strike/>
                  <w:sz w:val="20"/>
                  <w:szCs w:val="20"/>
                </w:rPr>
                <w:t xml:space="preserve">Supplier will update solution owners of new ADFS integrations for their respective applications and work with them on scheduling for migration efforts. </w:t>
              </w:r>
            </w:ins>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63B40ECC" w14:textId="77777777">
            <w:pPr>
              <w:rPr>
                <w:ins w:author="Phillips, Jan (Cognizant)" w:date="2020-04-23T11:37:00Z" w:id="164"/>
                <w:rFonts w:cs="Arial"/>
                <w:strike/>
                <w:sz w:val="20"/>
                <w:szCs w:val="20"/>
              </w:rPr>
            </w:pPr>
            <w:ins w:author="Phillips, Jan (Cognizant)" w:date="2020-04-23T11:37:00Z" w:id="165">
              <w:r w:rsidRPr="00FE279A">
                <w:rPr>
                  <w:rFonts w:cs="Arial"/>
                  <w:strike/>
                  <w:sz w:val="20"/>
                  <w:szCs w:val="20"/>
                </w:rPr>
                <w:t>Out of scope for this RFP. This section needs to be excluded from this exhibit as Next Gen SSO is removed from the revised  RFP scope</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FE279A" w:rsidR="00860B0A" w:rsidP="007F02E0" w:rsidRDefault="00860B0A" w14:paraId="0DA88B65" w14:textId="77777777">
            <w:pPr>
              <w:jc w:val="center"/>
              <w:rPr>
                <w:ins w:author="Phillips, Jan (Cognizant)" w:date="2020-04-23T11:37:00Z" w:id="166"/>
                <w:rFonts w:cs="Arial"/>
                <w:strike/>
                <w:color w:val="000000"/>
                <w:sz w:val="20"/>
                <w:szCs w:val="20"/>
              </w:rPr>
            </w:pPr>
            <w:ins w:author="Phillips, Jan (Cognizant)" w:date="2020-04-23T11:37:00Z" w:id="167">
              <w:r w:rsidRPr="00FE279A">
                <w:rPr>
                  <w:rFonts w:cs="Arial"/>
                  <w:strike/>
                  <w:color w:val="000000"/>
                  <w:sz w:val="20"/>
                  <w:szCs w:val="20"/>
                </w:rPr>
                <w:t>A</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15F848A8" w14:textId="77777777">
            <w:pPr>
              <w:jc w:val="center"/>
              <w:rPr>
                <w:ins w:author="Phillips, Jan (Cognizant)" w:date="2020-04-23T11:37:00Z" w:id="168"/>
                <w:rFonts w:cs="Arial"/>
                <w:strike/>
                <w:sz w:val="20"/>
                <w:szCs w:val="20"/>
              </w:rPr>
            </w:pPr>
            <w:ins w:author="Phillips, Jan (Cognizant)" w:date="2020-04-23T11:37:00Z" w:id="169">
              <w:r w:rsidRPr="00FE279A">
                <w:rPr>
                  <w:rFonts w:cs="Arial"/>
                  <w:strike/>
                  <w:sz w:val="20"/>
                  <w:szCs w:val="20"/>
                </w:rPr>
                <w:t>I</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710819E3" w14:textId="77777777">
            <w:pPr>
              <w:jc w:val="center"/>
              <w:rPr>
                <w:ins w:author="Phillips, Jan (Cognizant)" w:date="2020-04-23T11:37:00Z" w:id="170"/>
                <w:rFonts w:cs="Arial"/>
                <w:strike/>
                <w:sz w:val="20"/>
                <w:szCs w:val="20"/>
              </w:rPr>
            </w:pPr>
            <w:ins w:author="Phillips, Jan (Cognizant)" w:date="2020-04-23T11:37:00Z" w:id="171">
              <w:r w:rsidRPr="00FE279A">
                <w:rPr>
                  <w:rFonts w:cs="Arial"/>
                  <w:strike/>
                  <w:sz w:val="20"/>
                  <w:szCs w:val="20"/>
                </w:rPr>
                <w:t>C, I</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5ED616E5" w14:textId="77777777">
            <w:pPr>
              <w:jc w:val="center"/>
              <w:rPr>
                <w:ins w:author="Phillips, Jan (Cognizant)" w:date="2020-04-23T11:37:00Z" w:id="172"/>
                <w:rFonts w:cs="Arial"/>
                <w:strike/>
                <w:sz w:val="20"/>
                <w:szCs w:val="20"/>
              </w:rPr>
            </w:pPr>
            <w:ins w:author="Phillips, Jan (Cognizant)" w:date="2020-04-23T11:37:00Z" w:id="173">
              <w:r w:rsidRPr="00FE279A">
                <w:rPr>
                  <w:rFonts w:cs="Arial"/>
                  <w:strike/>
                  <w:sz w:val="20"/>
                  <w:szCs w:val="20"/>
                </w:rPr>
                <w:t>C, I</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56392BBA" w14:textId="77777777">
            <w:pPr>
              <w:jc w:val="center"/>
              <w:rPr>
                <w:ins w:author="Phillips, Jan (Cognizant)" w:date="2020-04-23T11:37:00Z" w:id="174"/>
                <w:rFonts w:cs="Arial"/>
                <w:strike/>
                <w:sz w:val="20"/>
                <w:szCs w:val="20"/>
              </w:rPr>
            </w:pPr>
            <w:ins w:author="Phillips, Jan (Cognizant)" w:date="2020-04-23T11:37:00Z" w:id="175">
              <w:r w:rsidRPr="00FE279A">
                <w:rPr>
                  <w:rFonts w:cs="Arial"/>
                  <w:strike/>
                  <w:sz w:val="20"/>
                  <w:szCs w:val="20"/>
                </w:rPr>
                <w:t>R</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6A4F64EC" w14:textId="77777777">
            <w:pPr>
              <w:jc w:val="center"/>
              <w:rPr>
                <w:ins w:author="Phillips, Jan (Cognizant)" w:date="2020-04-23T11:37:00Z" w:id="176"/>
                <w:rFonts w:cs="Arial"/>
                <w:strike/>
                <w:sz w:val="20"/>
                <w:szCs w:val="20"/>
              </w:rPr>
            </w:pPr>
            <w:ins w:author="Phillips, Jan (Cognizant)" w:date="2020-04-23T11:37:00Z" w:id="177">
              <w:r w:rsidRPr="00FE279A">
                <w:rPr>
                  <w:rFonts w:cs="Arial"/>
                  <w:strike/>
                  <w:sz w:val="20"/>
                  <w:szCs w:val="20"/>
                </w:rPr>
                <w:t>C, I</w:t>
              </w:r>
            </w:ins>
          </w:p>
        </w:tc>
      </w:tr>
      <w:tr w:rsidRPr="00E275BB" w:rsidR="00860B0A" w:rsidTr="2C3549E5" w14:paraId="209A6ACC" w14:textId="77777777">
        <w:trPr>
          <w:trHeight w:val="890"/>
          <w:ins w:author="Phillips, Jan (Cognizant)" w:date="2020-04-23T11:37:00Z" w:id="1818652744"/>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FE279A" w:rsidR="00860B0A" w:rsidP="007F02E0" w:rsidRDefault="00860B0A" w14:paraId="55AC900E" w14:textId="77777777">
            <w:pPr>
              <w:jc w:val="center"/>
              <w:rPr>
                <w:ins w:author="Phillips, Jan (Cognizant)" w:date="2020-04-23T11:37:00Z" w:id="179"/>
                <w:rFonts w:cs="Arial"/>
                <w:strike/>
                <w:color w:val="000000"/>
                <w:sz w:val="20"/>
                <w:szCs w:val="20"/>
              </w:rPr>
            </w:pPr>
            <w:ins w:author="Phillips, Jan (Cognizant)" w:date="2020-04-23T11:37:00Z" w:id="180">
              <w:r w:rsidRPr="00FE279A">
                <w:rPr>
                  <w:rFonts w:cs="Arial"/>
                  <w:strike/>
                  <w:color w:val="000000"/>
                  <w:sz w:val="20"/>
                  <w:szCs w:val="20"/>
                </w:rPr>
                <w:t>CLOUD.063</w:t>
              </w:r>
            </w:ins>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FE279A" w:rsidR="00860B0A" w:rsidP="007F02E0" w:rsidRDefault="00860B0A" w14:paraId="581F4F84" w14:textId="77777777">
            <w:pPr>
              <w:rPr>
                <w:ins w:author="Phillips, Jan (Cognizant)" w:date="2020-04-23T11:37:00Z" w:id="181"/>
                <w:rFonts w:cs="Arial"/>
                <w:strike/>
                <w:sz w:val="20"/>
                <w:szCs w:val="20"/>
              </w:rPr>
            </w:pPr>
            <w:ins w:author="Phillips, Jan (Cognizant)" w:date="2020-04-23T11:37:00Z" w:id="182">
              <w:r w:rsidRPr="00FE279A">
                <w:rPr>
                  <w:rFonts w:cs="Arial"/>
                  <w:strike/>
                  <w:sz w:val="20"/>
                  <w:szCs w:val="20"/>
                </w:rPr>
                <w:t xml:space="preserve">Supplier will follow BHF SDLC process, including project management, release management, oversight &amp; governance. </w:t>
              </w:r>
            </w:ins>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443A510C" w14:textId="77777777">
            <w:pPr>
              <w:rPr>
                <w:ins w:author="Phillips, Jan (Cognizant)" w:date="2020-04-23T11:37:00Z" w:id="183"/>
                <w:rFonts w:cs="Arial"/>
                <w:strike/>
                <w:sz w:val="20"/>
                <w:szCs w:val="20"/>
              </w:rPr>
            </w:pPr>
            <w:ins w:author="Phillips, Jan (Cognizant)" w:date="2020-04-23T11:37:00Z" w:id="184">
              <w:r w:rsidRPr="00FE279A">
                <w:rPr>
                  <w:rFonts w:cs="Arial"/>
                  <w:strike/>
                  <w:sz w:val="20"/>
                  <w:szCs w:val="20"/>
                </w:rPr>
                <w:t>Out of scope for this RFP. This section needs to be excluded from this exhibit as Next Gen SSO is removed from the revised  RFP scope</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FE279A" w:rsidR="00860B0A" w:rsidP="007F02E0" w:rsidRDefault="00860B0A" w14:paraId="0C4407E3" w14:textId="77777777">
            <w:pPr>
              <w:jc w:val="center"/>
              <w:rPr>
                <w:ins w:author="Phillips, Jan (Cognizant)" w:date="2020-04-23T11:37:00Z" w:id="185"/>
                <w:rFonts w:cs="Arial"/>
                <w:strike/>
                <w:color w:val="000000"/>
                <w:sz w:val="20"/>
                <w:szCs w:val="20"/>
              </w:rPr>
            </w:pPr>
            <w:ins w:author="Phillips, Jan (Cognizant)" w:date="2020-04-23T11:37:00Z" w:id="186">
              <w:r w:rsidRPr="00FE279A">
                <w:rPr>
                  <w:rFonts w:cs="Arial"/>
                  <w:strike/>
                  <w:color w:val="000000"/>
                  <w:sz w:val="20"/>
                  <w:szCs w:val="20"/>
                </w:rPr>
                <w:t>A</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28EF50BB" w14:textId="77777777">
            <w:pPr>
              <w:jc w:val="center"/>
              <w:rPr>
                <w:ins w:author="Phillips, Jan (Cognizant)" w:date="2020-04-23T11:37:00Z" w:id="187"/>
                <w:rFonts w:cs="Arial"/>
                <w:strike/>
                <w:sz w:val="20"/>
                <w:szCs w:val="20"/>
              </w:rPr>
            </w:pPr>
            <w:ins w:author="Phillips, Jan (Cognizant)" w:date="2020-04-23T11:37:00Z" w:id="188">
              <w:r w:rsidRPr="00FE279A">
                <w:rPr>
                  <w:rFonts w:cs="Arial"/>
                  <w:strike/>
                  <w:sz w:val="20"/>
                  <w:szCs w:val="20"/>
                </w:rPr>
                <w:t>I</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7FF8D16C" w14:textId="77777777">
            <w:pPr>
              <w:jc w:val="center"/>
              <w:rPr>
                <w:ins w:author="Phillips, Jan (Cognizant)" w:date="2020-04-23T11:37:00Z" w:id="189"/>
                <w:rFonts w:cs="Arial"/>
                <w:strike/>
                <w:sz w:val="20"/>
                <w:szCs w:val="20"/>
              </w:rPr>
            </w:pPr>
            <w:ins w:author="Phillips, Jan (Cognizant)" w:date="2020-04-23T11:37:00Z" w:id="190">
              <w:r w:rsidRPr="00FE279A">
                <w:rPr>
                  <w:rFonts w:cs="Arial"/>
                  <w:strike/>
                  <w:sz w:val="20"/>
                  <w:szCs w:val="20"/>
                </w:rPr>
                <w:t>C, I</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078724FB" w14:textId="77777777">
            <w:pPr>
              <w:jc w:val="center"/>
              <w:rPr>
                <w:ins w:author="Phillips, Jan (Cognizant)" w:date="2020-04-23T11:37:00Z" w:id="191"/>
                <w:rFonts w:cs="Arial"/>
                <w:strike/>
                <w:sz w:val="20"/>
                <w:szCs w:val="20"/>
              </w:rPr>
            </w:pPr>
            <w:ins w:author="Phillips, Jan (Cognizant)" w:date="2020-04-23T11:37:00Z" w:id="192">
              <w:r w:rsidRPr="00FE279A">
                <w:rPr>
                  <w:rFonts w:cs="Arial"/>
                  <w:strike/>
                  <w:sz w:val="20"/>
                  <w:szCs w:val="20"/>
                </w:rPr>
                <w:t>C, I</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66A277B0" w14:textId="77777777">
            <w:pPr>
              <w:jc w:val="center"/>
              <w:rPr>
                <w:ins w:author="Phillips, Jan (Cognizant)" w:date="2020-04-23T11:37:00Z" w:id="193"/>
                <w:rFonts w:cs="Arial"/>
                <w:strike/>
                <w:sz w:val="20"/>
                <w:szCs w:val="20"/>
              </w:rPr>
            </w:pPr>
            <w:ins w:author="Phillips, Jan (Cognizant)" w:date="2020-04-23T11:37:00Z" w:id="194">
              <w:r w:rsidRPr="00FE279A">
                <w:rPr>
                  <w:rFonts w:cs="Arial"/>
                  <w:strike/>
                  <w:sz w:val="20"/>
                  <w:szCs w:val="20"/>
                </w:rPr>
                <w:t>R</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01D69839" w14:textId="77777777">
            <w:pPr>
              <w:jc w:val="center"/>
              <w:rPr>
                <w:ins w:author="Phillips, Jan (Cognizant)" w:date="2020-04-23T11:37:00Z" w:id="195"/>
                <w:rFonts w:cs="Arial"/>
                <w:strike/>
                <w:sz w:val="20"/>
                <w:szCs w:val="20"/>
              </w:rPr>
            </w:pPr>
            <w:ins w:author="Phillips, Jan (Cognizant)" w:date="2020-04-23T11:37:00Z" w:id="196">
              <w:r w:rsidRPr="00FE279A">
                <w:rPr>
                  <w:rFonts w:cs="Arial"/>
                  <w:strike/>
                  <w:sz w:val="20"/>
                  <w:szCs w:val="20"/>
                </w:rPr>
                <w:t>C, I</w:t>
              </w:r>
            </w:ins>
          </w:p>
        </w:tc>
      </w:tr>
      <w:tr w:rsidRPr="00E275BB" w:rsidR="00860B0A" w:rsidTr="2C3549E5" w14:paraId="169FF37C" w14:textId="77777777">
        <w:trPr>
          <w:trHeight w:val="890"/>
          <w:ins w:author="Phillips, Jan (Cognizant)" w:date="2020-04-23T11:37:00Z" w:id="1412969346"/>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FE279A" w:rsidR="00860B0A" w:rsidP="007F02E0" w:rsidRDefault="00860B0A" w14:paraId="5EFFCE68" w14:textId="77777777">
            <w:pPr>
              <w:jc w:val="center"/>
              <w:rPr>
                <w:ins w:author="Phillips, Jan (Cognizant)" w:date="2020-04-23T11:37:00Z" w:id="198"/>
                <w:rFonts w:cs="Arial"/>
                <w:strike/>
                <w:color w:val="000000"/>
                <w:sz w:val="20"/>
                <w:szCs w:val="20"/>
              </w:rPr>
            </w:pPr>
            <w:ins w:author="Phillips, Jan (Cognizant)" w:date="2020-04-23T11:37:00Z" w:id="199">
              <w:r w:rsidRPr="00FE279A">
                <w:rPr>
                  <w:rFonts w:cs="Arial"/>
                  <w:strike/>
                  <w:color w:val="000000"/>
                  <w:sz w:val="20"/>
                  <w:szCs w:val="20"/>
                </w:rPr>
                <w:t>CLOUD.064</w:t>
              </w:r>
            </w:ins>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FE279A" w:rsidR="00860B0A" w:rsidP="007F02E0" w:rsidRDefault="00860B0A" w14:paraId="169E4267" w14:textId="77777777">
            <w:pPr>
              <w:rPr>
                <w:ins w:author="Phillips, Jan (Cognizant)" w:date="2020-04-23T11:37:00Z" w:id="200"/>
                <w:rFonts w:cs="Arial"/>
                <w:strike/>
                <w:sz w:val="20"/>
                <w:szCs w:val="20"/>
              </w:rPr>
            </w:pPr>
            <w:ins w:author="Phillips, Jan (Cognizant)" w:date="2020-04-23T11:37:00Z" w:id="201">
              <w:r w:rsidRPr="00FE279A">
                <w:rPr>
                  <w:rFonts w:cs="Arial"/>
                  <w:strike/>
                  <w:sz w:val="20"/>
                  <w:szCs w:val="20"/>
                </w:rPr>
                <w:t xml:space="preserve">Supplier will maintain, manage and update existing SSO (CIS) solution, estimated at no more than 500 integrations. This includes managing SAML federation with all cloud providers, and support for mobile SSO integration with MaaS360. </w:t>
              </w:r>
            </w:ins>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50661BFE" w14:textId="77777777">
            <w:pPr>
              <w:rPr>
                <w:ins w:author="Phillips, Jan (Cognizant)" w:date="2020-04-23T11:37:00Z" w:id="202"/>
                <w:rFonts w:cs="Arial"/>
                <w:strike/>
                <w:sz w:val="20"/>
                <w:szCs w:val="20"/>
              </w:rPr>
            </w:pPr>
            <w:ins w:author="Phillips, Jan (Cognizant)" w:date="2020-04-23T11:37:00Z" w:id="203">
              <w:r w:rsidRPr="00FE279A">
                <w:rPr>
                  <w:rFonts w:cs="Arial"/>
                  <w:strike/>
                  <w:sz w:val="20"/>
                  <w:szCs w:val="20"/>
                </w:rPr>
                <w:t>Out of scope for this RFP. This section needs to be excluded from this exhibit as Next Gen SSO is removed from the revised  RFP scope</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FE279A" w:rsidR="00860B0A" w:rsidP="007F02E0" w:rsidRDefault="00860B0A" w14:paraId="784CD069" w14:textId="77777777">
            <w:pPr>
              <w:jc w:val="center"/>
              <w:rPr>
                <w:ins w:author="Phillips, Jan (Cognizant)" w:date="2020-04-23T11:37:00Z" w:id="204"/>
                <w:rFonts w:cs="Arial"/>
                <w:strike/>
                <w:color w:val="000000"/>
                <w:sz w:val="20"/>
                <w:szCs w:val="20"/>
              </w:rPr>
            </w:pPr>
            <w:ins w:author="Phillips, Jan (Cognizant)" w:date="2020-04-23T11:37:00Z" w:id="205">
              <w:r w:rsidRPr="00FE279A">
                <w:rPr>
                  <w:rFonts w:cs="Arial"/>
                  <w:strike/>
                  <w:color w:val="000000"/>
                  <w:sz w:val="20"/>
                  <w:szCs w:val="20"/>
                </w:rPr>
                <w:t>A</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35E456FD" w14:textId="77777777">
            <w:pPr>
              <w:jc w:val="center"/>
              <w:rPr>
                <w:ins w:author="Phillips, Jan (Cognizant)" w:date="2020-04-23T11:37:00Z" w:id="206"/>
                <w:rFonts w:cs="Arial"/>
                <w:strike/>
                <w:sz w:val="20"/>
                <w:szCs w:val="20"/>
              </w:rPr>
            </w:pPr>
            <w:ins w:author="Phillips, Jan (Cognizant)" w:date="2020-04-23T11:37:00Z" w:id="207">
              <w:r w:rsidRPr="00FE279A">
                <w:rPr>
                  <w:rFonts w:cs="Arial"/>
                  <w:strike/>
                  <w:sz w:val="20"/>
                  <w:szCs w:val="20"/>
                </w:rPr>
                <w:t>I</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13E9F1B8" w14:textId="77777777">
            <w:pPr>
              <w:jc w:val="center"/>
              <w:rPr>
                <w:ins w:author="Phillips, Jan (Cognizant)" w:date="2020-04-23T11:37:00Z" w:id="208"/>
                <w:rFonts w:cs="Arial"/>
                <w:strike/>
                <w:sz w:val="20"/>
                <w:szCs w:val="20"/>
              </w:rPr>
            </w:pPr>
            <w:ins w:author="Phillips, Jan (Cognizant)" w:date="2020-04-23T11:37:00Z" w:id="209">
              <w:r w:rsidRPr="00FE279A">
                <w:rPr>
                  <w:rFonts w:cs="Arial"/>
                  <w:strike/>
                  <w:sz w:val="20"/>
                  <w:szCs w:val="20"/>
                </w:rPr>
                <w:t>C, I</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10EAD01A" w14:textId="77777777">
            <w:pPr>
              <w:jc w:val="center"/>
              <w:rPr>
                <w:ins w:author="Phillips, Jan (Cognizant)" w:date="2020-04-23T11:37:00Z" w:id="210"/>
                <w:rFonts w:cs="Arial"/>
                <w:strike/>
                <w:sz w:val="20"/>
                <w:szCs w:val="20"/>
              </w:rPr>
            </w:pPr>
            <w:ins w:author="Phillips, Jan (Cognizant)" w:date="2020-04-23T11:37:00Z" w:id="211">
              <w:r w:rsidRPr="00FE279A">
                <w:rPr>
                  <w:rFonts w:cs="Arial"/>
                  <w:strike/>
                  <w:sz w:val="20"/>
                  <w:szCs w:val="20"/>
                </w:rPr>
                <w:t>C, I</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1B3E2806" w14:textId="77777777">
            <w:pPr>
              <w:jc w:val="center"/>
              <w:rPr>
                <w:ins w:author="Phillips, Jan (Cognizant)" w:date="2020-04-23T11:37:00Z" w:id="212"/>
                <w:rFonts w:cs="Arial"/>
                <w:strike/>
                <w:sz w:val="20"/>
                <w:szCs w:val="20"/>
              </w:rPr>
            </w:pPr>
            <w:ins w:author="Phillips, Jan (Cognizant)" w:date="2020-04-23T11:37:00Z" w:id="213">
              <w:r w:rsidRPr="00FE279A">
                <w:rPr>
                  <w:rFonts w:cs="Arial"/>
                  <w:strike/>
                  <w:sz w:val="20"/>
                  <w:szCs w:val="20"/>
                </w:rPr>
                <w:t>R</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3A9238F5" w14:textId="77777777">
            <w:pPr>
              <w:jc w:val="center"/>
              <w:rPr>
                <w:ins w:author="Phillips, Jan (Cognizant)" w:date="2020-04-23T11:37:00Z" w:id="214"/>
                <w:rFonts w:cs="Arial"/>
                <w:strike/>
                <w:sz w:val="20"/>
                <w:szCs w:val="20"/>
              </w:rPr>
            </w:pPr>
            <w:ins w:author="Phillips, Jan (Cognizant)" w:date="2020-04-23T11:37:00Z" w:id="215">
              <w:r w:rsidRPr="00FE279A">
                <w:rPr>
                  <w:rFonts w:cs="Arial"/>
                  <w:strike/>
                  <w:sz w:val="20"/>
                  <w:szCs w:val="20"/>
                </w:rPr>
                <w:t>C, I</w:t>
              </w:r>
            </w:ins>
          </w:p>
        </w:tc>
      </w:tr>
      <w:tr w:rsidRPr="00E275BB" w:rsidR="00860B0A" w:rsidTr="2C3549E5" w14:paraId="136B2EBD" w14:textId="77777777">
        <w:trPr>
          <w:trHeight w:val="890"/>
          <w:ins w:author="Phillips, Jan (Cognizant)" w:date="2020-04-23T11:37:00Z" w:id="1637509259"/>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FE279A" w:rsidR="00860B0A" w:rsidP="007F02E0" w:rsidRDefault="00860B0A" w14:paraId="114CA5C8" w14:textId="77777777">
            <w:pPr>
              <w:jc w:val="center"/>
              <w:rPr>
                <w:ins w:author="Phillips, Jan (Cognizant)" w:date="2020-04-23T11:37:00Z" w:id="217"/>
                <w:rFonts w:cs="Arial"/>
                <w:strike/>
                <w:color w:val="000000"/>
                <w:sz w:val="20"/>
                <w:szCs w:val="20"/>
              </w:rPr>
            </w:pPr>
            <w:ins w:author="Phillips, Jan (Cognizant)" w:date="2020-04-23T11:37:00Z" w:id="218">
              <w:r w:rsidRPr="00FE279A">
                <w:rPr>
                  <w:rFonts w:cs="Arial"/>
                  <w:strike/>
                  <w:color w:val="000000"/>
                  <w:sz w:val="20"/>
                  <w:szCs w:val="20"/>
                </w:rPr>
                <w:t>CLOUD.065</w:t>
              </w:r>
            </w:ins>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FE279A" w:rsidR="00860B0A" w:rsidP="007F02E0" w:rsidRDefault="00860B0A" w14:paraId="448092F1" w14:textId="77777777">
            <w:pPr>
              <w:rPr>
                <w:ins w:author="Phillips, Jan (Cognizant)" w:date="2020-04-23T11:37:00Z" w:id="219"/>
                <w:rFonts w:cs="Arial"/>
                <w:strike/>
                <w:sz w:val="20"/>
                <w:szCs w:val="20"/>
              </w:rPr>
            </w:pPr>
            <w:ins w:author="Phillips, Jan (Cognizant)" w:date="2020-04-23T11:37:00Z" w:id="220">
              <w:r w:rsidRPr="00FE279A">
                <w:rPr>
                  <w:rFonts w:cs="Arial"/>
                  <w:strike/>
                  <w:sz w:val="20"/>
                  <w:szCs w:val="20"/>
                </w:rPr>
                <w:t xml:space="preserve">Supplier will need to assume support for existing SSO solution, including vanity URL, and migrate to BHF's SSO (ADFS) next gen transformative project below. </w:t>
              </w:r>
            </w:ins>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1392049D" w14:textId="77777777">
            <w:pPr>
              <w:rPr>
                <w:ins w:author="Phillips, Jan (Cognizant)" w:date="2020-04-23T11:37:00Z" w:id="221"/>
                <w:rFonts w:cs="Arial"/>
                <w:strike/>
                <w:sz w:val="20"/>
                <w:szCs w:val="20"/>
              </w:rPr>
            </w:pPr>
            <w:ins w:author="Phillips, Jan (Cognizant)" w:date="2020-04-23T11:37:00Z" w:id="222">
              <w:r w:rsidRPr="00FE279A">
                <w:rPr>
                  <w:rFonts w:cs="Arial"/>
                  <w:strike/>
                  <w:sz w:val="20"/>
                  <w:szCs w:val="20"/>
                </w:rPr>
                <w:t>Out of scope for this RFP. This section needs to be excluded from this exhibit as Next Gen SSO is removed from the revised  RFP scope</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FE279A" w:rsidR="00860B0A" w:rsidP="007F02E0" w:rsidRDefault="00860B0A" w14:paraId="63C7C570" w14:textId="77777777">
            <w:pPr>
              <w:jc w:val="center"/>
              <w:rPr>
                <w:ins w:author="Phillips, Jan (Cognizant)" w:date="2020-04-23T11:37:00Z" w:id="223"/>
                <w:rFonts w:cs="Arial"/>
                <w:strike/>
                <w:color w:val="000000"/>
                <w:sz w:val="20"/>
                <w:szCs w:val="20"/>
              </w:rPr>
            </w:pPr>
            <w:ins w:author="Phillips, Jan (Cognizant)" w:date="2020-04-23T11:37:00Z" w:id="224">
              <w:r w:rsidRPr="00FE279A">
                <w:rPr>
                  <w:rFonts w:cs="Arial"/>
                  <w:strike/>
                  <w:color w:val="000000"/>
                  <w:sz w:val="20"/>
                  <w:szCs w:val="20"/>
                </w:rPr>
                <w:t>A</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01EE41B1" w14:textId="77777777">
            <w:pPr>
              <w:jc w:val="center"/>
              <w:rPr>
                <w:ins w:author="Phillips, Jan (Cognizant)" w:date="2020-04-23T11:37:00Z" w:id="225"/>
                <w:rFonts w:cs="Arial"/>
                <w:strike/>
                <w:sz w:val="20"/>
                <w:szCs w:val="20"/>
              </w:rPr>
            </w:pPr>
            <w:ins w:author="Phillips, Jan (Cognizant)" w:date="2020-04-23T11:37:00Z" w:id="226">
              <w:r w:rsidRPr="00FE279A">
                <w:rPr>
                  <w:rFonts w:cs="Arial"/>
                  <w:strike/>
                  <w:sz w:val="20"/>
                  <w:szCs w:val="20"/>
                </w:rPr>
                <w:t>I</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2C5ADB46" w14:textId="77777777">
            <w:pPr>
              <w:jc w:val="center"/>
              <w:rPr>
                <w:ins w:author="Phillips, Jan (Cognizant)" w:date="2020-04-23T11:37:00Z" w:id="227"/>
                <w:rFonts w:cs="Arial"/>
                <w:strike/>
                <w:sz w:val="20"/>
                <w:szCs w:val="20"/>
              </w:rPr>
            </w:pPr>
            <w:ins w:author="Phillips, Jan (Cognizant)" w:date="2020-04-23T11:37:00Z" w:id="228">
              <w:r w:rsidRPr="00FE279A">
                <w:rPr>
                  <w:rFonts w:cs="Arial"/>
                  <w:strike/>
                  <w:sz w:val="20"/>
                  <w:szCs w:val="20"/>
                </w:rPr>
                <w:t>C, I</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349ADA35" w14:textId="77777777">
            <w:pPr>
              <w:jc w:val="center"/>
              <w:rPr>
                <w:ins w:author="Phillips, Jan (Cognizant)" w:date="2020-04-23T11:37:00Z" w:id="229"/>
                <w:rFonts w:cs="Arial"/>
                <w:strike/>
                <w:sz w:val="20"/>
                <w:szCs w:val="20"/>
              </w:rPr>
            </w:pPr>
            <w:ins w:author="Phillips, Jan (Cognizant)" w:date="2020-04-23T11:37:00Z" w:id="230">
              <w:r w:rsidRPr="00FE279A">
                <w:rPr>
                  <w:rFonts w:cs="Arial"/>
                  <w:strike/>
                  <w:sz w:val="20"/>
                  <w:szCs w:val="20"/>
                </w:rPr>
                <w:t>C, I</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33B20290" w14:textId="77777777">
            <w:pPr>
              <w:jc w:val="center"/>
              <w:rPr>
                <w:ins w:author="Phillips, Jan (Cognizant)" w:date="2020-04-23T11:37:00Z" w:id="231"/>
                <w:rFonts w:cs="Arial"/>
                <w:strike/>
                <w:sz w:val="20"/>
                <w:szCs w:val="20"/>
              </w:rPr>
            </w:pPr>
            <w:ins w:author="Phillips, Jan (Cognizant)" w:date="2020-04-23T11:37:00Z" w:id="232">
              <w:r w:rsidRPr="00FE279A">
                <w:rPr>
                  <w:rFonts w:cs="Arial"/>
                  <w:strike/>
                  <w:sz w:val="20"/>
                  <w:szCs w:val="20"/>
                </w:rPr>
                <w:t>R</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4F1929F3" w14:textId="77777777">
            <w:pPr>
              <w:jc w:val="center"/>
              <w:rPr>
                <w:ins w:author="Phillips, Jan (Cognizant)" w:date="2020-04-23T11:37:00Z" w:id="233"/>
                <w:rFonts w:cs="Arial"/>
                <w:strike/>
                <w:sz w:val="20"/>
                <w:szCs w:val="20"/>
              </w:rPr>
            </w:pPr>
            <w:ins w:author="Phillips, Jan (Cognizant)" w:date="2020-04-23T11:37:00Z" w:id="234">
              <w:r w:rsidRPr="00FE279A">
                <w:rPr>
                  <w:rFonts w:cs="Arial"/>
                  <w:strike/>
                  <w:sz w:val="20"/>
                  <w:szCs w:val="20"/>
                </w:rPr>
                <w:t>C, I</w:t>
              </w:r>
            </w:ins>
          </w:p>
        </w:tc>
      </w:tr>
      <w:tr w:rsidRPr="00E275BB" w:rsidR="00860B0A" w:rsidTr="2C3549E5" w14:paraId="51C01F7E" w14:textId="77777777">
        <w:trPr>
          <w:trHeight w:val="890"/>
          <w:ins w:author="Phillips, Jan (Cognizant)" w:date="2020-04-23T11:37:00Z" w:id="1322137901"/>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FE279A" w:rsidR="00860B0A" w:rsidP="007F02E0" w:rsidRDefault="00860B0A" w14:paraId="11ECCBE0" w14:textId="77777777">
            <w:pPr>
              <w:jc w:val="center"/>
              <w:rPr>
                <w:ins w:author="Phillips, Jan (Cognizant)" w:date="2020-04-23T11:37:00Z" w:id="236"/>
                <w:rFonts w:cs="Arial"/>
                <w:strike/>
                <w:color w:val="000000"/>
                <w:sz w:val="20"/>
                <w:szCs w:val="20"/>
              </w:rPr>
            </w:pPr>
            <w:ins w:author="Phillips, Jan (Cognizant)" w:date="2020-04-23T11:37:00Z" w:id="237">
              <w:r w:rsidRPr="00FE279A">
                <w:rPr>
                  <w:rFonts w:cs="Arial"/>
                  <w:strike/>
                  <w:color w:val="000000"/>
                  <w:sz w:val="20"/>
                  <w:szCs w:val="20"/>
                </w:rPr>
                <w:t>CLOUD.066</w:t>
              </w:r>
            </w:ins>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FE279A" w:rsidR="00860B0A" w:rsidP="007F02E0" w:rsidRDefault="00860B0A" w14:paraId="4456013A" w14:textId="77777777">
            <w:pPr>
              <w:rPr>
                <w:ins w:author="Phillips, Jan (Cognizant)" w:date="2020-04-23T11:37:00Z" w:id="238"/>
                <w:rFonts w:cs="Arial"/>
                <w:strike/>
                <w:sz w:val="20"/>
                <w:szCs w:val="20"/>
              </w:rPr>
            </w:pPr>
            <w:ins w:author="Phillips, Jan (Cognizant)" w:date="2020-04-23T11:37:00Z" w:id="239">
              <w:r w:rsidRPr="00FE279A">
                <w:rPr>
                  <w:rFonts w:cs="Arial"/>
                  <w:strike/>
                  <w:sz w:val="20"/>
                  <w:szCs w:val="20"/>
                </w:rPr>
                <w:t xml:space="preserve">Supplier will restrict access to any internal accessible applications in current SSO (CIS) via whitelisting or other secure method approved by BHF. </w:t>
              </w:r>
            </w:ins>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3279F865" w14:textId="77777777">
            <w:pPr>
              <w:rPr>
                <w:ins w:author="Phillips, Jan (Cognizant)" w:date="2020-04-23T11:37:00Z" w:id="240"/>
                <w:rFonts w:cs="Arial"/>
                <w:strike/>
                <w:sz w:val="20"/>
                <w:szCs w:val="20"/>
              </w:rPr>
            </w:pPr>
            <w:ins w:author="Phillips, Jan (Cognizant)" w:date="2020-04-23T11:37:00Z" w:id="241">
              <w:r w:rsidRPr="00FE279A">
                <w:rPr>
                  <w:rFonts w:cs="Arial"/>
                  <w:strike/>
                  <w:sz w:val="20"/>
                  <w:szCs w:val="20"/>
                </w:rPr>
                <w:t>Out of scope for this RFP. This section needs to be excluded from this exhibit as Next Gen SSO is removed from the revised  RFP scope</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FE279A" w:rsidR="00860B0A" w:rsidP="007F02E0" w:rsidRDefault="00860B0A" w14:paraId="0C3B0ADE" w14:textId="77777777">
            <w:pPr>
              <w:jc w:val="center"/>
              <w:rPr>
                <w:ins w:author="Phillips, Jan (Cognizant)" w:date="2020-04-23T11:37:00Z" w:id="242"/>
                <w:rFonts w:cs="Arial"/>
                <w:strike/>
                <w:color w:val="000000"/>
                <w:sz w:val="20"/>
                <w:szCs w:val="20"/>
              </w:rPr>
            </w:pPr>
            <w:ins w:author="Phillips, Jan (Cognizant)" w:date="2020-04-23T11:37:00Z" w:id="243">
              <w:r w:rsidRPr="00FE279A">
                <w:rPr>
                  <w:rFonts w:cs="Arial"/>
                  <w:strike/>
                  <w:color w:val="000000"/>
                  <w:sz w:val="20"/>
                  <w:szCs w:val="20"/>
                </w:rPr>
                <w:t>A</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501CA7C3" w14:textId="77777777">
            <w:pPr>
              <w:jc w:val="center"/>
              <w:rPr>
                <w:ins w:author="Phillips, Jan (Cognizant)" w:date="2020-04-23T11:37:00Z" w:id="244"/>
                <w:rFonts w:cs="Arial"/>
                <w:strike/>
                <w:sz w:val="20"/>
                <w:szCs w:val="20"/>
              </w:rPr>
            </w:pPr>
            <w:ins w:author="Phillips, Jan (Cognizant)" w:date="2020-04-23T11:37:00Z" w:id="245">
              <w:r w:rsidRPr="00FE279A">
                <w:rPr>
                  <w:rFonts w:cs="Arial"/>
                  <w:strike/>
                  <w:sz w:val="20"/>
                  <w:szCs w:val="20"/>
                </w:rPr>
                <w:t>I</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765CB7C2" w14:textId="77777777">
            <w:pPr>
              <w:jc w:val="center"/>
              <w:rPr>
                <w:ins w:author="Phillips, Jan (Cognizant)" w:date="2020-04-23T11:37:00Z" w:id="246"/>
                <w:rFonts w:cs="Arial"/>
                <w:strike/>
                <w:sz w:val="20"/>
                <w:szCs w:val="20"/>
              </w:rPr>
            </w:pPr>
            <w:ins w:author="Phillips, Jan (Cognizant)" w:date="2020-04-23T11:37:00Z" w:id="247">
              <w:r w:rsidRPr="00FE279A">
                <w:rPr>
                  <w:rFonts w:cs="Arial"/>
                  <w:strike/>
                  <w:sz w:val="20"/>
                  <w:szCs w:val="20"/>
                </w:rPr>
                <w:t>C, I</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5E027819" w14:textId="77777777">
            <w:pPr>
              <w:jc w:val="center"/>
              <w:rPr>
                <w:ins w:author="Phillips, Jan (Cognizant)" w:date="2020-04-23T11:37:00Z" w:id="248"/>
                <w:rFonts w:cs="Arial"/>
                <w:strike/>
                <w:sz w:val="20"/>
                <w:szCs w:val="20"/>
              </w:rPr>
            </w:pPr>
            <w:ins w:author="Phillips, Jan (Cognizant)" w:date="2020-04-23T11:37:00Z" w:id="249">
              <w:r w:rsidRPr="00FE279A">
                <w:rPr>
                  <w:rFonts w:cs="Arial"/>
                  <w:strike/>
                  <w:sz w:val="20"/>
                  <w:szCs w:val="20"/>
                </w:rPr>
                <w:t>C, I</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1FC64335" w14:textId="77777777">
            <w:pPr>
              <w:jc w:val="center"/>
              <w:rPr>
                <w:ins w:author="Phillips, Jan (Cognizant)" w:date="2020-04-23T11:37:00Z" w:id="250"/>
                <w:rFonts w:cs="Arial"/>
                <w:strike/>
                <w:sz w:val="20"/>
                <w:szCs w:val="20"/>
              </w:rPr>
            </w:pPr>
            <w:ins w:author="Phillips, Jan (Cognizant)" w:date="2020-04-23T11:37:00Z" w:id="251">
              <w:r w:rsidRPr="00FE279A">
                <w:rPr>
                  <w:rFonts w:cs="Arial"/>
                  <w:strike/>
                  <w:sz w:val="20"/>
                  <w:szCs w:val="20"/>
                </w:rPr>
                <w:t>R</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140CFFDB" w14:textId="77777777">
            <w:pPr>
              <w:jc w:val="center"/>
              <w:rPr>
                <w:ins w:author="Phillips, Jan (Cognizant)" w:date="2020-04-23T11:37:00Z" w:id="252"/>
                <w:rFonts w:cs="Arial"/>
                <w:strike/>
                <w:sz w:val="20"/>
                <w:szCs w:val="20"/>
              </w:rPr>
            </w:pPr>
            <w:ins w:author="Phillips, Jan (Cognizant)" w:date="2020-04-23T11:37:00Z" w:id="253">
              <w:r w:rsidRPr="00FE279A">
                <w:rPr>
                  <w:rFonts w:cs="Arial"/>
                  <w:strike/>
                  <w:sz w:val="20"/>
                  <w:szCs w:val="20"/>
                </w:rPr>
                <w:t>C, I</w:t>
              </w:r>
            </w:ins>
          </w:p>
        </w:tc>
      </w:tr>
      <w:tr w:rsidRPr="00E275BB" w:rsidR="00860B0A" w:rsidTr="2C3549E5" w14:paraId="3698A42A" w14:textId="77777777">
        <w:trPr>
          <w:trHeight w:val="890"/>
          <w:ins w:author="Phillips, Jan (Cognizant)" w:date="2020-04-23T11:37:00Z" w:id="1740052385"/>
        </w:trPr>
        <w:tc>
          <w:tcPr>
            <w:tcW w:w="1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noWrap/>
            <w:tcMar/>
            <w:vAlign w:val="center"/>
          </w:tcPr>
          <w:p w:rsidRPr="00FE279A" w:rsidR="00860B0A" w:rsidP="007F02E0" w:rsidRDefault="00860B0A" w14:paraId="528501AF" w14:textId="77777777">
            <w:pPr>
              <w:jc w:val="center"/>
              <w:rPr>
                <w:ins w:author="Phillips, Jan (Cognizant)" w:date="2020-04-23T11:37:00Z" w:id="255"/>
                <w:rFonts w:cs="Arial"/>
                <w:strike/>
                <w:color w:val="000000"/>
                <w:sz w:val="20"/>
                <w:szCs w:val="20"/>
              </w:rPr>
            </w:pPr>
            <w:ins w:author="Phillips, Jan (Cognizant)" w:date="2020-04-23T11:37:00Z" w:id="256">
              <w:r w:rsidRPr="00FE279A">
                <w:rPr>
                  <w:rFonts w:cs="Arial"/>
                  <w:strike/>
                  <w:color w:val="000000"/>
                  <w:sz w:val="20"/>
                  <w:szCs w:val="20"/>
                </w:rPr>
                <w:t>CLOUD.067</w:t>
              </w:r>
            </w:ins>
          </w:p>
        </w:tc>
        <w:tc>
          <w:tcPr>
            <w:tcW w:w="35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BE9EC"/>
            <w:tcMar/>
            <w:vAlign w:val="center"/>
          </w:tcPr>
          <w:p w:rsidRPr="00FE279A" w:rsidR="00860B0A" w:rsidP="007F02E0" w:rsidRDefault="00860B0A" w14:paraId="539E7967" w14:textId="77777777">
            <w:pPr>
              <w:rPr>
                <w:ins w:author="Phillips, Jan (Cognizant)" w:date="2020-04-23T11:37:00Z" w:id="257"/>
                <w:rFonts w:cs="Arial"/>
                <w:strike/>
                <w:sz w:val="20"/>
                <w:szCs w:val="20"/>
              </w:rPr>
            </w:pPr>
            <w:ins w:author="Phillips, Jan (Cognizant)" w:date="2020-04-23T11:37:00Z" w:id="258">
              <w:r w:rsidRPr="00FE279A">
                <w:rPr>
                  <w:rFonts w:cs="Arial"/>
                  <w:strike/>
                  <w:sz w:val="20"/>
                  <w:szCs w:val="20"/>
                </w:rPr>
                <w:t xml:space="preserve">Supplier will establish and support new SSO integrations (via API or manual file) as needed following BHF standards. </w:t>
              </w:r>
            </w:ins>
          </w:p>
        </w:tc>
        <w:tc>
          <w:tcPr>
            <w:tcW w:w="2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01A454AA" w14:textId="77777777">
            <w:pPr>
              <w:rPr>
                <w:ins w:author="Phillips, Jan (Cognizant)" w:date="2020-04-23T11:37:00Z" w:id="259"/>
                <w:rFonts w:cs="Arial"/>
                <w:strike/>
                <w:sz w:val="20"/>
                <w:szCs w:val="20"/>
              </w:rPr>
            </w:pPr>
            <w:ins w:author="Phillips, Jan (Cognizant)" w:date="2020-04-23T11:37:00Z" w:id="260">
              <w:r w:rsidRPr="00FE279A">
                <w:rPr>
                  <w:rFonts w:cs="Arial"/>
                  <w:strike/>
                  <w:sz w:val="20"/>
                  <w:szCs w:val="20"/>
                </w:rPr>
                <w:t>Out of scope for this RFP. This section needs to be excluded from this exhibit as Next Gen SSO is removed from the revised  RFP scope</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FEFDB"/>
            <w:tcMar/>
            <w:vAlign w:val="center"/>
          </w:tcPr>
          <w:p w:rsidRPr="00FE279A" w:rsidR="00860B0A" w:rsidP="007F02E0" w:rsidRDefault="00860B0A" w14:paraId="1850B4FC" w14:textId="77777777">
            <w:pPr>
              <w:jc w:val="center"/>
              <w:rPr>
                <w:ins w:author="Phillips, Jan (Cognizant)" w:date="2020-04-23T11:37:00Z" w:id="261"/>
                <w:rFonts w:cs="Arial"/>
                <w:strike/>
                <w:color w:val="000000"/>
                <w:sz w:val="20"/>
                <w:szCs w:val="20"/>
              </w:rPr>
            </w:pPr>
            <w:ins w:author="Phillips, Jan (Cognizant)" w:date="2020-04-23T11:37:00Z" w:id="262">
              <w:r w:rsidRPr="00FE279A">
                <w:rPr>
                  <w:rFonts w:cs="Arial"/>
                  <w:strike/>
                  <w:color w:val="000000"/>
                  <w:sz w:val="20"/>
                  <w:szCs w:val="20"/>
                </w:rPr>
                <w:t>A</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6B3BD600" w14:textId="77777777">
            <w:pPr>
              <w:jc w:val="center"/>
              <w:rPr>
                <w:ins w:author="Phillips, Jan (Cognizant)" w:date="2020-04-23T11:37:00Z" w:id="263"/>
                <w:rFonts w:cs="Arial"/>
                <w:strike/>
                <w:sz w:val="20"/>
                <w:szCs w:val="20"/>
              </w:rPr>
            </w:pPr>
            <w:ins w:author="Phillips, Jan (Cognizant)" w:date="2020-04-23T11:37:00Z" w:id="264">
              <w:r w:rsidRPr="00FE279A">
                <w:rPr>
                  <w:rFonts w:cs="Arial"/>
                  <w:strike/>
                  <w:sz w:val="20"/>
                  <w:szCs w:val="20"/>
                </w:rPr>
                <w:t>I</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718DBB04" w14:textId="77777777">
            <w:pPr>
              <w:jc w:val="center"/>
              <w:rPr>
                <w:ins w:author="Phillips, Jan (Cognizant)" w:date="2020-04-23T11:37:00Z" w:id="265"/>
                <w:rFonts w:cs="Arial"/>
                <w:strike/>
                <w:sz w:val="20"/>
                <w:szCs w:val="20"/>
              </w:rPr>
            </w:pPr>
            <w:ins w:author="Phillips, Jan (Cognizant)" w:date="2020-04-23T11:37:00Z" w:id="266">
              <w:r w:rsidRPr="00FE279A">
                <w:rPr>
                  <w:rFonts w:cs="Arial"/>
                  <w:strike/>
                  <w:sz w:val="20"/>
                  <w:szCs w:val="20"/>
                </w:rPr>
                <w:t>C, I</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654C782B" w14:textId="77777777">
            <w:pPr>
              <w:jc w:val="center"/>
              <w:rPr>
                <w:ins w:author="Phillips, Jan (Cognizant)" w:date="2020-04-23T11:37:00Z" w:id="267"/>
                <w:rFonts w:cs="Arial"/>
                <w:strike/>
                <w:sz w:val="20"/>
                <w:szCs w:val="20"/>
              </w:rPr>
            </w:pPr>
            <w:ins w:author="Phillips, Jan (Cognizant)" w:date="2020-04-23T11:37:00Z" w:id="268">
              <w:r w:rsidRPr="00FE279A">
                <w:rPr>
                  <w:rFonts w:cs="Arial"/>
                  <w:strike/>
                  <w:sz w:val="20"/>
                  <w:szCs w:val="20"/>
                </w:rPr>
                <w:t>C, I</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41AB033B" w14:textId="77777777">
            <w:pPr>
              <w:jc w:val="center"/>
              <w:rPr>
                <w:ins w:author="Phillips, Jan (Cognizant)" w:date="2020-04-23T11:37:00Z" w:id="269"/>
                <w:rFonts w:cs="Arial"/>
                <w:strike/>
                <w:sz w:val="20"/>
                <w:szCs w:val="20"/>
              </w:rPr>
            </w:pPr>
            <w:ins w:author="Phillips, Jan (Cognizant)" w:date="2020-04-23T11:37:00Z" w:id="270">
              <w:r w:rsidRPr="00FE279A">
                <w:rPr>
                  <w:rFonts w:cs="Arial"/>
                  <w:strike/>
                  <w:sz w:val="20"/>
                  <w:szCs w:val="20"/>
                </w:rPr>
                <w:t>R</w:t>
              </w:r>
            </w:ins>
          </w:p>
        </w:tc>
        <w:tc>
          <w:tcPr>
            <w:tcW w:w="4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C000"/>
            <w:tcMar/>
            <w:vAlign w:val="center"/>
          </w:tcPr>
          <w:p w:rsidRPr="00FE279A" w:rsidR="00860B0A" w:rsidP="007F02E0" w:rsidRDefault="00860B0A" w14:paraId="58A7C0B4" w14:textId="77777777">
            <w:pPr>
              <w:jc w:val="center"/>
              <w:rPr>
                <w:ins w:author="Phillips, Jan (Cognizant)" w:date="2020-04-23T11:37:00Z" w:id="271"/>
                <w:rFonts w:cs="Arial"/>
                <w:strike/>
                <w:sz w:val="20"/>
                <w:szCs w:val="20"/>
              </w:rPr>
            </w:pPr>
            <w:ins w:author="Phillips, Jan (Cognizant)" w:date="2020-04-23T11:37:00Z" w:id="272">
              <w:r w:rsidRPr="00FE279A">
                <w:rPr>
                  <w:rFonts w:cs="Arial"/>
                  <w:strike/>
                  <w:sz w:val="20"/>
                  <w:szCs w:val="20"/>
                </w:rPr>
                <w:t>C, I</w:t>
              </w:r>
            </w:ins>
          </w:p>
        </w:tc>
      </w:tr>
    </w:tbl>
    <w:p w:rsidRPr="00860B0A" w:rsidR="00860B0A" w:rsidP="00E27F9E" w:rsidRDefault="00860B0A" w14:paraId="18DEB2E1" w14:textId="77777777">
      <w:pPr>
        <w:pStyle w:val="ListParagraph"/>
        <w:spacing w:line="276" w:lineRule="auto"/>
        <w:rPr>
          <w:rFonts w:asciiTheme="minorHAnsi" w:hAnsiTheme="minorHAnsi"/>
          <w:szCs w:val="22"/>
        </w:rPr>
      </w:pPr>
    </w:p>
    <w:p w:rsidR="002C0A52" w:rsidP="002C0A52" w:rsidRDefault="002C0A52" w14:paraId="3281307D" w14:textId="77777777">
      <w:pPr>
        <w:pStyle w:val="Heading2"/>
        <w:numPr>
          <w:ilvl w:val="0"/>
          <w:numId w:val="0"/>
        </w:numPr>
      </w:pPr>
    </w:p>
    <w:p w:rsidRPr="00A65C02" w:rsidR="002C0A52" w:rsidP="002C0A52" w:rsidRDefault="002C0A52" w14:paraId="212E0194" w14:textId="77777777">
      <w:pPr>
        <w:pStyle w:val="Heading1"/>
        <w:keepNext w:val="0"/>
        <w:keepLines w:val="0"/>
        <w:widowControl w:val="0"/>
        <w:tabs>
          <w:tab w:val="clear" w:pos="630"/>
          <w:tab w:val="num" w:pos="360"/>
          <w:tab w:val="num" w:pos="810"/>
        </w:tabs>
        <w:ind w:left="360"/>
        <w:rPr>
          <w:rFonts w:asciiTheme="minorHAnsi" w:hAnsiTheme="minorHAnsi"/>
          <w:szCs w:val="22"/>
        </w:rPr>
      </w:pPr>
      <w:r w:rsidRPr="00A65C02">
        <w:rPr>
          <w:rFonts w:asciiTheme="minorHAnsi" w:hAnsiTheme="minorHAnsi"/>
          <w:szCs w:val="22"/>
        </w:rPr>
        <w:t>Shift Coverage</w:t>
      </w:r>
    </w:p>
    <w:p w:rsidRPr="00A96056" w:rsidR="002C0A52" w:rsidP="002C0A52" w:rsidRDefault="002C0A52" w14:paraId="7CFF6041" w14:textId="77777777">
      <w:pPr>
        <w:rPr>
          <w:rFonts w:eastAsia="Calibri" w:asciiTheme="minorHAnsi" w:hAnsiTheme="minorHAnsi" w:cstheme="minorHAnsi"/>
          <w:bCs/>
          <w:iCs/>
          <w:spacing w:val="5"/>
          <w:szCs w:val="20"/>
        </w:rPr>
      </w:pPr>
      <w:r w:rsidRPr="00A96056">
        <w:rPr>
          <w:rFonts w:eastAsia="Calibri" w:asciiTheme="minorHAnsi" w:hAnsiTheme="minorHAnsi" w:cstheme="minorHAnsi"/>
          <w:b/>
          <w:bCs/>
          <w:iCs/>
          <w:spacing w:val="5"/>
          <w:szCs w:val="20"/>
        </w:rPr>
        <w:t xml:space="preserve">Support Resource Model: </w:t>
      </w:r>
      <w:r>
        <w:rPr>
          <w:rFonts w:eastAsia="Calibri" w:asciiTheme="minorHAnsi" w:hAnsiTheme="minorHAnsi" w:cstheme="minorHAnsi"/>
          <w:bCs/>
          <w:iCs/>
          <w:spacing w:val="5"/>
          <w:szCs w:val="20"/>
        </w:rPr>
        <w:t>Vendor</w:t>
      </w:r>
      <w:r w:rsidRPr="00A96056">
        <w:rPr>
          <w:rFonts w:eastAsia="Calibri" w:asciiTheme="minorHAnsi" w:hAnsiTheme="minorHAnsi" w:cstheme="minorHAnsi"/>
          <w:bCs/>
          <w:iCs/>
          <w:spacing w:val="5"/>
          <w:szCs w:val="20"/>
        </w:rPr>
        <w:t xml:space="preserve"> </w:t>
      </w:r>
      <w:r>
        <w:rPr>
          <w:rFonts w:eastAsia="Calibri" w:asciiTheme="minorHAnsi" w:hAnsiTheme="minorHAnsi" w:cstheme="minorHAnsi"/>
          <w:bCs/>
          <w:iCs/>
          <w:spacing w:val="5"/>
          <w:szCs w:val="20"/>
        </w:rPr>
        <w:t>will</w:t>
      </w:r>
      <w:r w:rsidRPr="00A96056">
        <w:rPr>
          <w:rFonts w:eastAsia="Calibri" w:asciiTheme="minorHAnsi" w:hAnsiTheme="minorHAnsi" w:cstheme="minorHAnsi"/>
          <w:bCs/>
          <w:iCs/>
          <w:spacing w:val="5"/>
          <w:szCs w:val="20"/>
        </w:rPr>
        <w:t xml:space="preserve"> deliver the network services by dedicated support resources for </w:t>
      </w:r>
      <w:r>
        <w:rPr>
          <w:rFonts w:eastAsia="Calibri" w:asciiTheme="minorHAnsi" w:hAnsiTheme="minorHAnsi" w:cstheme="minorHAnsi"/>
          <w:bCs/>
          <w:iCs/>
          <w:spacing w:val="5"/>
          <w:szCs w:val="20"/>
        </w:rPr>
        <w:t>Brighthouse</w:t>
      </w:r>
      <w:r w:rsidRPr="00A96056">
        <w:rPr>
          <w:rFonts w:eastAsia="Calibri" w:asciiTheme="minorHAnsi" w:hAnsiTheme="minorHAnsi" w:cstheme="minorHAnsi"/>
          <w:bCs/>
          <w:iCs/>
          <w:spacing w:val="5"/>
          <w:szCs w:val="20"/>
        </w:rPr>
        <w:t>, considering the HIPAA, PCI DSS standards and security control requirements. The support model will consists of below</w:t>
      </w:r>
    </w:p>
    <w:p w:rsidRPr="00A96056" w:rsidR="002C0A52" w:rsidP="00795A32" w:rsidRDefault="002C0A52" w14:paraId="6C1CA77B" w14:textId="77777777">
      <w:pPr>
        <w:pStyle w:val="ListParagraph"/>
        <w:widowControl/>
        <w:numPr>
          <w:ilvl w:val="0"/>
          <w:numId w:val="38"/>
        </w:numPr>
        <w:autoSpaceDE/>
        <w:autoSpaceDN/>
        <w:adjustRightInd/>
        <w:spacing w:line="276" w:lineRule="auto"/>
        <w:jc w:val="both"/>
        <w:rPr>
          <w:rFonts w:asciiTheme="minorHAnsi" w:hAnsiTheme="minorHAnsi" w:cstheme="minorHAnsi"/>
          <w:sz w:val="22"/>
        </w:rPr>
      </w:pPr>
      <w:r w:rsidRPr="00A96056">
        <w:rPr>
          <w:rFonts w:asciiTheme="minorHAnsi" w:hAnsiTheme="minorHAnsi" w:cstheme="minorHAnsi"/>
          <w:sz w:val="22"/>
        </w:rPr>
        <w:t xml:space="preserve">Resource Type: Dedicated resources to </w:t>
      </w:r>
      <w:r>
        <w:rPr>
          <w:rFonts w:asciiTheme="minorHAnsi" w:hAnsiTheme="minorHAnsi" w:cstheme="minorHAnsi"/>
          <w:sz w:val="22"/>
        </w:rPr>
        <w:t>Brighthouse</w:t>
      </w:r>
      <w:r w:rsidRPr="00A96056">
        <w:rPr>
          <w:rFonts w:asciiTheme="minorHAnsi" w:hAnsiTheme="minorHAnsi" w:cstheme="minorHAnsi"/>
          <w:sz w:val="22"/>
        </w:rPr>
        <w:t xml:space="preserve"> </w:t>
      </w:r>
    </w:p>
    <w:p w:rsidRPr="00A96056" w:rsidR="002C0A52" w:rsidP="00795A32" w:rsidRDefault="002C0A52" w14:paraId="2251FBEB" w14:textId="77777777">
      <w:pPr>
        <w:pStyle w:val="ListParagraph"/>
        <w:widowControl/>
        <w:numPr>
          <w:ilvl w:val="0"/>
          <w:numId w:val="38"/>
        </w:numPr>
        <w:autoSpaceDE/>
        <w:autoSpaceDN/>
        <w:adjustRightInd/>
        <w:spacing w:line="276" w:lineRule="auto"/>
        <w:jc w:val="both"/>
        <w:rPr>
          <w:rFonts w:asciiTheme="minorHAnsi" w:hAnsiTheme="minorHAnsi" w:cstheme="minorHAnsi"/>
          <w:sz w:val="22"/>
        </w:rPr>
      </w:pPr>
      <w:r w:rsidRPr="00A96056">
        <w:rPr>
          <w:rFonts w:asciiTheme="minorHAnsi" w:hAnsiTheme="minorHAnsi" w:cstheme="minorHAnsi"/>
          <w:sz w:val="22"/>
        </w:rPr>
        <w:t>Support coverage: Deliver 24x7 support operations (16x5 on floor + on call for P1 &amp; P2)</w:t>
      </w:r>
    </w:p>
    <w:p w:rsidRPr="00A96056" w:rsidR="002C0A52" w:rsidP="00795A32" w:rsidRDefault="002C0A52" w14:paraId="3E3A1EF1" w14:textId="77777777">
      <w:pPr>
        <w:pStyle w:val="ListParagraph"/>
        <w:widowControl/>
        <w:numPr>
          <w:ilvl w:val="0"/>
          <w:numId w:val="38"/>
        </w:numPr>
        <w:autoSpaceDE/>
        <w:autoSpaceDN/>
        <w:adjustRightInd/>
        <w:spacing w:after="200" w:line="276" w:lineRule="auto"/>
        <w:jc w:val="both"/>
        <w:rPr>
          <w:rFonts w:eastAsia="Calibri" w:asciiTheme="minorHAnsi" w:hAnsiTheme="minorHAnsi" w:cstheme="minorHAnsi"/>
          <w:bCs/>
          <w:iCs/>
          <w:spacing w:val="5"/>
          <w:sz w:val="22"/>
          <w:szCs w:val="20"/>
        </w:rPr>
      </w:pPr>
      <w:r w:rsidRPr="00A96056">
        <w:rPr>
          <w:rFonts w:eastAsia="Calibri" w:asciiTheme="minorHAnsi" w:hAnsiTheme="minorHAnsi" w:cstheme="minorHAnsi"/>
          <w:bCs/>
          <w:iCs/>
          <w:spacing w:val="5"/>
          <w:sz w:val="22"/>
          <w:szCs w:val="20"/>
        </w:rPr>
        <w:t>Resource location: Delivery through Right shoring (Onsite/Offshore Model)</w:t>
      </w:r>
    </w:p>
    <w:p w:rsidRPr="00A96056" w:rsidR="002C0A52" w:rsidP="002C0A52" w:rsidRDefault="002C0A52" w14:paraId="56C1E2B5" w14:textId="77777777">
      <w:pPr>
        <w:spacing w:after="200"/>
        <w:rPr>
          <w:rFonts w:eastAsia="Calibri" w:asciiTheme="minorHAnsi" w:hAnsiTheme="minorHAnsi" w:cstheme="minorHAnsi"/>
          <w:bCs/>
          <w:iCs/>
          <w:spacing w:val="5"/>
          <w:szCs w:val="20"/>
        </w:rPr>
      </w:pPr>
      <w:r>
        <w:rPr>
          <w:rFonts w:eastAsia="Calibri" w:asciiTheme="minorHAnsi" w:hAnsiTheme="minorHAnsi" w:cstheme="minorHAnsi"/>
          <w:bCs/>
          <w:iCs/>
          <w:spacing w:val="5"/>
          <w:szCs w:val="20"/>
        </w:rPr>
        <w:t>Vendor</w:t>
      </w:r>
      <w:r w:rsidRPr="00A96056">
        <w:rPr>
          <w:rFonts w:eastAsia="Calibri" w:asciiTheme="minorHAnsi" w:hAnsiTheme="minorHAnsi" w:cstheme="minorHAnsi"/>
          <w:bCs/>
          <w:iCs/>
          <w:spacing w:val="5"/>
          <w:szCs w:val="20"/>
        </w:rPr>
        <w:t xml:space="preserve">’s support model will consist of onsite and offshore resources. Onsite resource will operate from </w:t>
      </w:r>
      <w:r>
        <w:rPr>
          <w:rFonts w:eastAsia="Calibri" w:asciiTheme="minorHAnsi" w:hAnsiTheme="minorHAnsi" w:cstheme="minorHAnsi"/>
          <w:bCs/>
          <w:iCs/>
          <w:spacing w:val="5"/>
          <w:szCs w:val="20"/>
        </w:rPr>
        <w:t>Brighthouse</w:t>
      </w:r>
      <w:r w:rsidRPr="00A96056">
        <w:rPr>
          <w:rFonts w:eastAsia="Calibri" w:asciiTheme="minorHAnsi" w:hAnsiTheme="minorHAnsi" w:cstheme="minorHAnsi"/>
          <w:bCs/>
          <w:iCs/>
          <w:spacing w:val="5"/>
          <w:szCs w:val="20"/>
        </w:rPr>
        <w:t xml:space="preserve"> HQ location</w:t>
      </w:r>
      <w:r>
        <w:rPr>
          <w:rFonts w:eastAsia="Calibri" w:asciiTheme="minorHAnsi" w:hAnsiTheme="minorHAnsi" w:cstheme="minorHAnsi"/>
          <w:bCs/>
          <w:iCs/>
          <w:spacing w:val="5"/>
          <w:szCs w:val="20"/>
        </w:rPr>
        <w:t xml:space="preserve"> in </w:t>
      </w:r>
      <w:r w:rsidRPr="00A96056">
        <w:rPr>
          <w:rFonts w:eastAsia="Calibri" w:asciiTheme="minorHAnsi" w:hAnsiTheme="minorHAnsi" w:cstheme="minorHAnsi"/>
          <w:bCs/>
          <w:iCs/>
          <w:spacing w:val="5"/>
          <w:szCs w:val="20"/>
        </w:rPr>
        <w:t xml:space="preserve">Charlotte </w:t>
      </w:r>
    </w:p>
    <w:p w:rsidR="002C0A52" w:rsidP="002C0A52" w:rsidRDefault="002C0A52" w14:paraId="67232DD1" w14:textId="77777777">
      <w:pPr>
        <w:widowControl w:val="0"/>
        <w:spacing w:before="240"/>
        <w:jc w:val="both"/>
        <w:rPr>
          <w:rFonts w:cs="Arial" w:asciiTheme="minorHAnsi" w:hAnsiTheme="minorHAnsi"/>
          <w:color w:val="000000"/>
          <w:szCs w:val="22"/>
        </w:rPr>
      </w:pPr>
      <w:r>
        <w:rPr>
          <w:rFonts w:cs="Arial" w:asciiTheme="minorHAnsi" w:hAnsiTheme="minorHAnsi"/>
          <w:color w:val="000000"/>
          <w:szCs w:val="22"/>
        </w:rPr>
        <w:t>Vendor will provide support coverage for Network Services as mentioned in the table below,</w:t>
      </w:r>
    </w:p>
    <w:tbl>
      <w:tblPr>
        <w:tblStyle w:val="GridTable5Dark-Accent511"/>
        <w:tblW w:w="0" w:type="auto"/>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620" w:firstRow="1" w:lastRow="0" w:firstColumn="0" w:lastColumn="0" w:noHBand="1" w:noVBand="1"/>
      </w:tblPr>
      <w:tblGrid>
        <w:gridCol w:w="3235"/>
        <w:gridCol w:w="2790"/>
        <w:gridCol w:w="1993"/>
        <w:gridCol w:w="1933"/>
      </w:tblGrid>
      <w:tr w:rsidRPr="00AB0565" w:rsidR="002C0A52" w:rsidTr="00064ABB" w14:paraId="52822826" w14:textId="77777777">
        <w:trPr>
          <w:cnfStyle w:val="100000000000" w:firstRow="1" w:lastRow="0" w:firstColumn="0" w:lastColumn="0" w:oddVBand="0" w:evenVBand="0" w:oddHBand="0" w:evenHBand="0" w:firstRowFirstColumn="0" w:firstRowLastColumn="0" w:lastRowFirstColumn="0" w:lastRowLastColumn="0"/>
          <w:trHeight w:val="576"/>
          <w:tblHeader/>
        </w:trPr>
        <w:tc>
          <w:tcPr>
            <w:tcW w:w="3235" w:type="dxa"/>
            <w:tcBorders>
              <w:top w:val="none" w:color="auto" w:sz="0" w:space="0"/>
              <w:left w:val="none" w:color="auto" w:sz="0" w:space="0"/>
              <w:right w:val="none" w:color="auto" w:sz="0" w:space="0"/>
            </w:tcBorders>
            <w:vAlign w:val="center"/>
          </w:tcPr>
          <w:p w:rsidRPr="00AB0565" w:rsidR="002C0A52" w:rsidP="00064ABB" w:rsidRDefault="002C0A52" w14:paraId="4BA192A0" w14:textId="77777777">
            <w:pPr>
              <w:jc w:val="center"/>
              <w:rPr>
                <w:rFonts w:asciiTheme="minorHAnsi" w:hAnsiTheme="minorHAnsi" w:cstheme="minorHAnsi"/>
                <w:szCs w:val="22"/>
              </w:rPr>
            </w:pPr>
            <w:r w:rsidRPr="00AB0565">
              <w:rPr>
                <w:rFonts w:asciiTheme="minorHAnsi" w:hAnsiTheme="minorHAnsi" w:cstheme="minorHAnsi"/>
                <w:szCs w:val="22"/>
              </w:rPr>
              <w:t>TOWER</w:t>
            </w:r>
          </w:p>
        </w:tc>
        <w:tc>
          <w:tcPr>
            <w:tcW w:w="2790" w:type="dxa"/>
            <w:tcBorders>
              <w:top w:val="none" w:color="auto" w:sz="0" w:space="0"/>
              <w:left w:val="none" w:color="auto" w:sz="0" w:space="0"/>
              <w:right w:val="none" w:color="auto" w:sz="0" w:space="0"/>
            </w:tcBorders>
            <w:vAlign w:val="center"/>
          </w:tcPr>
          <w:p w:rsidRPr="00AB0565" w:rsidR="002C0A52" w:rsidP="00064ABB" w:rsidRDefault="002C0A52" w14:paraId="1082ECF4" w14:textId="77777777">
            <w:pPr>
              <w:jc w:val="center"/>
              <w:rPr>
                <w:rFonts w:asciiTheme="minorHAnsi" w:hAnsiTheme="minorHAnsi" w:cstheme="minorHAnsi"/>
                <w:szCs w:val="22"/>
              </w:rPr>
            </w:pPr>
            <w:r w:rsidRPr="00AB0565">
              <w:rPr>
                <w:rFonts w:asciiTheme="minorHAnsi" w:hAnsiTheme="minorHAnsi" w:cstheme="minorHAnsi"/>
                <w:szCs w:val="22"/>
              </w:rPr>
              <w:t>COVERAGE</w:t>
            </w:r>
          </w:p>
          <w:p w:rsidRPr="00AB0565" w:rsidR="002C0A52" w:rsidP="00064ABB" w:rsidRDefault="002C0A52" w14:paraId="09C9048A" w14:textId="77777777">
            <w:pPr>
              <w:jc w:val="center"/>
              <w:rPr>
                <w:rFonts w:asciiTheme="minorHAnsi" w:hAnsiTheme="minorHAnsi" w:cstheme="minorHAnsi"/>
                <w:szCs w:val="22"/>
              </w:rPr>
            </w:pPr>
            <w:r w:rsidRPr="00AB0565">
              <w:rPr>
                <w:rFonts w:asciiTheme="minorHAnsi" w:hAnsiTheme="minorHAnsi" w:cstheme="minorHAnsi"/>
                <w:szCs w:val="22"/>
              </w:rPr>
              <w:t>(Hours per Day x Days per week)</w:t>
            </w:r>
          </w:p>
        </w:tc>
        <w:tc>
          <w:tcPr>
            <w:tcW w:w="1993" w:type="dxa"/>
            <w:tcBorders>
              <w:top w:val="none" w:color="auto" w:sz="0" w:space="0"/>
              <w:left w:val="none" w:color="auto" w:sz="0" w:space="0"/>
              <w:right w:val="none" w:color="auto" w:sz="0" w:space="0"/>
            </w:tcBorders>
            <w:vAlign w:val="center"/>
          </w:tcPr>
          <w:p w:rsidRPr="00AB0565" w:rsidR="002C0A52" w:rsidP="00064ABB" w:rsidRDefault="002C0A52" w14:paraId="7FBFE8F0" w14:textId="77777777">
            <w:pPr>
              <w:jc w:val="center"/>
              <w:rPr>
                <w:rFonts w:asciiTheme="minorHAnsi" w:hAnsiTheme="minorHAnsi" w:cstheme="minorHAnsi"/>
                <w:szCs w:val="22"/>
              </w:rPr>
            </w:pPr>
            <w:r w:rsidRPr="00AB0565">
              <w:rPr>
                <w:rFonts w:asciiTheme="minorHAnsi" w:hAnsiTheme="minorHAnsi" w:cstheme="minorHAnsi"/>
                <w:szCs w:val="22"/>
              </w:rPr>
              <w:t>LOCATION</w:t>
            </w:r>
          </w:p>
        </w:tc>
        <w:tc>
          <w:tcPr>
            <w:tcW w:w="1933" w:type="dxa"/>
            <w:tcBorders>
              <w:top w:val="none" w:color="auto" w:sz="0" w:space="0"/>
              <w:left w:val="none" w:color="auto" w:sz="0" w:space="0"/>
              <w:right w:val="none" w:color="auto" w:sz="0" w:space="0"/>
            </w:tcBorders>
          </w:tcPr>
          <w:p w:rsidRPr="00AB0565" w:rsidR="002C0A52" w:rsidP="00064ABB" w:rsidRDefault="002C0A52" w14:paraId="005831FB" w14:textId="77777777">
            <w:pPr>
              <w:rPr>
                <w:rFonts w:asciiTheme="minorHAnsi" w:hAnsiTheme="minorHAnsi" w:cstheme="minorHAnsi"/>
                <w:szCs w:val="22"/>
              </w:rPr>
            </w:pPr>
            <w:r w:rsidRPr="00AB0565">
              <w:rPr>
                <w:rFonts w:asciiTheme="minorHAnsi" w:hAnsiTheme="minorHAnsi" w:cstheme="minorHAnsi"/>
                <w:szCs w:val="22"/>
              </w:rPr>
              <w:t>Language Support</w:t>
            </w:r>
          </w:p>
        </w:tc>
      </w:tr>
      <w:tr w:rsidRPr="00A01493" w:rsidR="002C0A52" w:rsidTr="002C0A52" w14:paraId="70A0444B" w14:textId="77777777">
        <w:trPr>
          <w:trHeight w:val="800"/>
        </w:trPr>
        <w:tc>
          <w:tcPr>
            <w:tcW w:w="3235" w:type="dxa"/>
            <w:vAlign w:val="center"/>
          </w:tcPr>
          <w:p w:rsidRPr="00A01493" w:rsidR="002C0A52" w:rsidDel="00BC1B38" w:rsidP="00064ABB" w:rsidRDefault="002C0A52" w14:paraId="664B1BF6" w14:textId="77777777">
            <w:pPr>
              <w:rPr>
                <w:rFonts w:asciiTheme="minorHAnsi" w:hAnsiTheme="minorHAnsi" w:cstheme="minorHAnsi"/>
                <w:szCs w:val="22"/>
              </w:rPr>
            </w:pPr>
            <w:r>
              <w:rPr>
                <w:rFonts w:asciiTheme="minorHAnsi" w:hAnsiTheme="minorHAnsi" w:cstheme="minorHAnsi"/>
                <w:szCs w:val="22"/>
              </w:rPr>
              <w:t>Integrated Operations Support (L1.5 Support)</w:t>
            </w:r>
          </w:p>
        </w:tc>
        <w:tc>
          <w:tcPr>
            <w:tcW w:w="2790" w:type="dxa"/>
            <w:vAlign w:val="center"/>
          </w:tcPr>
          <w:p w:rsidRPr="00A01493" w:rsidR="002C0A52" w:rsidDel="00BC1B38" w:rsidP="00064ABB" w:rsidRDefault="002C0A52" w14:paraId="6A7C92A4" w14:textId="77777777">
            <w:pPr>
              <w:rPr>
                <w:rFonts w:asciiTheme="minorHAnsi" w:hAnsiTheme="minorHAnsi" w:cstheme="minorHAnsi"/>
                <w:szCs w:val="22"/>
              </w:rPr>
            </w:pPr>
            <w:r>
              <w:rPr>
                <w:rFonts w:asciiTheme="minorHAnsi" w:hAnsiTheme="minorHAnsi" w:cstheme="minorHAnsi"/>
                <w:szCs w:val="22"/>
              </w:rPr>
              <w:t>24x7 Manned Coverage, Shared team for Network, EUC and Cloud Operations.</w:t>
            </w:r>
          </w:p>
        </w:tc>
        <w:tc>
          <w:tcPr>
            <w:tcW w:w="1993" w:type="dxa"/>
            <w:vAlign w:val="center"/>
          </w:tcPr>
          <w:p w:rsidRPr="00A01493" w:rsidR="002C0A52" w:rsidDel="00BC1B38" w:rsidP="00064ABB" w:rsidRDefault="002C0A52" w14:paraId="48129B75" w14:textId="77777777">
            <w:pPr>
              <w:rPr>
                <w:rFonts w:asciiTheme="minorHAnsi" w:hAnsiTheme="minorHAnsi" w:cstheme="minorHAnsi"/>
                <w:szCs w:val="22"/>
              </w:rPr>
            </w:pPr>
            <w:r>
              <w:rPr>
                <w:rFonts w:asciiTheme="minorHAnsi" w:hAnsiTheme="minorHAnsi" w:cstheme="minorHAnsi"/>
                <w:szCs w:val="22"/>
              </w:rPr>
              <w:t>Offshore (Bangalore, Chennai in India)</w:t>
            </w:r>
          </w:p>
        </w:tc>
        <w:tc>
          <w:tcPr>
            <w:tcW w:w="1933" w:type="dxa"/>
          </w:tcPr>
          <w:p w:rsidRPr="00A01493" w:rsidR="002C0A52" w:rsidDel="00BC1B38" w:rsidP="00064ABB" w:rsidRDefault="002C0A52" w14:paraId="0CE2B757" w14:textId="77777777">
            <w:pPr>
              <w:rPr>
                <w:rFonts w:asciiTheme="minorHAnsi" w:hAnsiTheme="minorHAnsi"/>
                <w:szCs w:val="22"/>
              </w:rPr>
            </w:pPr>
            <w:r>
              <w:rPr>
                <w:rFonts w:asciiTheme="minorHAnsi" w:hAnsiTheme="minorHAnsi"/>
                <w:szCs w:val="22"/>
              </w:rPr>
              <w:t>English</w:t>
            </w:r>
          </w:p>
        </w:tc>
      </w:tr>
      <w:tr w:rsidRPr="00A01493" w:rsidR="002C0A52" w:rsidTr="002C0A52" w14:paraId="713EF085" w14:textId="77777777">
        <w:trPr>
          <w:trHeight w:val="350"/>
        </w:trPr>
        <w:tc>
          <w:tcPr>
            <w:tcW w:w="3235" w:type="dxa"/>
            <w:vAlign w:val="center"/>
          </w:tcPr>
          <w:p w:rsidR="002C0A52" w:rsidP="00064ABB" w:rsidRDefault="002C0A52" w14:paraId="4F68DA38" w14:textId="77777777">
            <w:pPr>
              <w:rPr>
                <w:rFonts w:asciiTheme="minorHAnsi" w:hAnsiTheme="minorHAnsi" w:cstheme="minorHAnsi"/>
                <w:szCs w:val="22"/>
              </w:rPr>
            </w:pPr>
            <w:r>
              <w:rPr>
                <w:rFonts w:asciiTheme="minorHAnsi" w:hAnsiTheme="minorHAnsi" w:cstheme="minorHAnsi"/>
                <w:szCs w:val="22"/>
              </w:rPr>
              <w:t>L2/L3 SME Support (One Team)</w:t>
            </w:r>
          </w:p>
        </w:tc>
        <w:tc>
          <w:tcPr>
            <w:tcW w:w="2790" w:type="dxa"/>
            <w:vAlign w:val="center"/>
          </w:tcPr>
          <w:p w:rsidR="002C0A52" w:rsidP="00064ABB" w:rsidRDefault="002C0A52" w14:paraId="0488829E" w14:textId="77777777">
            <w:pPr>
              <w:rPr>
                <w:rFonts w:asciiTheme="minorHAnsi" w:hAnsiTheme="minorHAnsi" w:cstheme="minorHAnsi"/>
                <w:szCs w:val="22"/>
              </w:rPr>
            </w:pPr>
            <w:r w:rsidRPr="0046407A">
              <w:rPr>
                <w:rFonts w:asciiTheme="minorHAnsi" w:hAnsiTheme="minorHAnsi" w:cstheme="minorHAnsi"/>
                <w:b/>
                <w:szCs w:val="22"/>
              </w:rPr>
              <w:t>Onshore</w:t>
            </w:r>
            <w:r>
              <w:rPr>
                <w:rFonts w:asciiTheme="minorHAnsi" w:hAnsiTheme="minorHAnsi" w:cstheme="minorHAnsi"/>
                <w:szCs w:val="22"/>
              </w:rPr>
              <w:t xml:space="preserve">: </w:t>
            </w:r>
          </w:p>
          <w:p w:rsidR="002C0A52" w:rsidP="00064ABB" w:rsidRDefault="002C0A52" w14:paraId="0407ACF0" w14:textId="77777777">
            <w:pPr>
              <w:rPr>
                <w:rFonts w:asciiTheme="minorHAnsi" w:hAnsiTheme="minorHAnsi" w:cstheme="minorHAnsi"/>
                <w:szCs w:val="22"/>
              </w:rPr>
            </w:pPr>
            <w:r>
              <w:rPr>
                <w:rFonts w:asciiTheme="minorHAnsi" w:hAnsiTheme="minorHAnsi" w:cstheme="minorHAnsi"/>
                <w:szCs w:val="22"/>
              </w:rPr>
              <w:t xml:space="preserve">8am EST to 5pm EST, Mon to Fri </w:t>
            </w:r>
          </w:p>
          <w:p w:rsidRPr="0046407A" w:rsidR="002C0A52" w:rsidP="00064ABB" w:rsidRDefault="002C0A52" w14:paraId="358215E1" w14:textId="77777777">
            <w:pPr>
              <w:rPr>
                <w:rFonts w:asciiTheme="minorHAnsi" w:hAnsiTheme="minorHAnsi" w:cstheme="minorHAnsi"/>
                <w:b/>
                <w:szCs w:val="22"/>
              </w:rPr>
            </w:pPr>
            <w:r w:rsidRPr="0046407A">
              <w:rPr>
                <w:rFonts w:asciiTheme="minorHAnsi" w:hAnsiTheme="minorHAnsi" w:cstheme="minorHAnsi"/>
                <w:b/>
                <w:szCs w:val="22"/>
              </w:rPr>
              <w:t>Offshore</w:t>
            </w:r>
          </w:p>
          <w:p w:rsidR="002C0A52" w:rsidP="00064ABB" w:rsidRDefault="002C0A52" w14:paraId="5A8E3666" w14:textId="77777777">
            <w:pPr>
              <w:rPr>
                <w:rFonts w:asciiTheme="minorHAnsi" w:hAnsiTheme="minorHAnsi" w:cstheme="minorHAnsi"/>
                <w:szCs w:val="22"/>
              </w:rPr>
            </w:pPr>
            <w:r>
              <w:rPr>
                <w:rFonts w:asciiTheme="minorHAnsi" w:hAnsiTheme="minorHAnsi" w:cstheme="minorHAnsi"/>
                <w:szCs w:val="22"/>
              </w:rPr>
              <w:t>16x5 Manned Support, Monday to Friday Coverage as per timings below:</w:t>
            </w:r>
          </w:p>
          <w:p w:rsidR="002C0A52" w:rsidP="00064ABB" w:rsidRDefault="002C0A52" w14:paraId="1CC9C2D8" w14:textId="77777777">
            <w:pPr>
              <w:rPr>
                <w:rFonts w:asciiTheme="minorHAnsi" w:hAnsiTheme="minorHAnsi" w:cstheme="minorHAnsi"/>
                <w:szCs w:val="22"/>
              </w:rPr>
            </w:pPr>
            <w:r>
              <w:rPr>
                <w:rFonts w:asciiTheme="minorHAnsi" w:hAnsiTheme="minorHAnsi" w:cstheme="minorHAnsi"/>
                <w:szCs w:val="22"/>
              </w:rPr>
              <w:t>Shift 1: 4.30am EST to 1.30pm EST</w:t>
            </w:r>
          </w:p>
          <w:p w:rsidR="002C0A52" w:rsidP="00064ABB" w:rsidRDefault="002C0A52" w14:paraId="03449F81" w14:textId="77777777">
            <w:pPr>
              <w:rPr>
                <w:rFonts w:asciiTheme="minorHAnsi" w:hAnsiTheme="minorHAnsi" w:cstheme="minorHAnsi"/>
                <w:szCs w:val="22"/>
              </w:rPr>
            </w:pPr>
            <w:r>
              <w:rPr>
                <w:rFonts w:asciiTheme="minorHAnsi" w:hAnsiTheme="minorHAnsi" w:cstheme="minorHAnsi"/>
                <w:szCs w:val="22"/>
              </w:rPr>
              <w:t>Shift 2: 12.30pm EST to 8.30pm EST</w:t>
            </w:r>
          </w:p>
          <w:p w:rsidRPr="0046407A" w:rsidR="002C0A52" w:rsidP="00064ABB" w:rsidRDefault="002C0A52" w14:paraId="7AA7D2D4" w14:textId="77777777">
            <w:pPr>
              <w:rPr>
                <w:rFonts w:asciiTheme="minorHAnsi" w:hAnsiTheme="minorHAnsi" w:cstheme="minorHAnsi"/>
                <w:b/>
                <w:szCs w:val="22"/>
              </w:rPr>
            </w:pPr>
            <w:r w:rsidRPr="0046407A">
              <w:rPr>
                <w:rFonts w:asciiTheme="minorHAnsi" w:hAnsiTheme="minorHAnsi" w:cstheme="minorHAnsi"/>
                <w:b/>
                <w:szCs w:val="22"/>
              </w:rPr>
              <w:t>On Call</w:t>
            </w:r>
          </w:p>
          <w:p w:rsidR="002C0A52" w:rsidP="00064ABB" w:rsidRDefault="002C0A52" w14:paraId="13500D5A" w14:textId="77777777">
            <w:pPr>
              <w:rPr>
                <w:rFonts w:asciiTheme="minorHAnsi" w:hAnsiTheme="minorHAnsi" w:cstheme="minorHAnsi"/>
                <w:szCs w:val="22"/>
              </w:rPr>
            </w:pPr>
            <w:r>
              <w:rPr>
                <w:rFonts w:asciiTheme="minorHAnsi" w:hAnsiTheme="minorHAnsi" w:cstheme="minorHAnsi"/>
                <w:szCs w:val="22"/>
              </w:rPr>
              <w:t>On call remote support for P1 and P2 tickets only (through onshore or offshore resource); other than manned coverage hours during Mon-Fri plus 24x7 during Saturdays and Sundays</w:t>
            </w:r>
          </w:p>
        </w:tc>
        <w:tc>
          <w:tcPr>
            <w:tcW w:w="1993" w:type="dxa"/>
            <w:vAlign w:val="center"/>
          </w:tcPr>
          <w:p w:rsidR="002C0A52" w:rsidP="00064ABB" w:rsidRDefault="002C0A52" w14:paraId="011CE355" w14:textId="77777777">
            <w:pPr>
              <w:rPr>
                <w:rFonts w:asciiTheme="minorHAnsi" w:hAnsiTheme="minorHAnsi" w:cstheme="minorHAnsi"/>
                <w:szCs w:val="22"/>
              </w:rPr>
            </w:pPr>
            <w:r>
              <w:rPr>
                <w:rFonts w:asciiTheme="minorHAnsi" w:hAnsiTheme="minorHAnsi" w:cstheme="minorHAnsi"/>
                <w:szCs w:val="22"/>
              </w:rPr>
              <w:t>Onshore at Brighthouse Location (Charlotte, NC USA)</w:t>
            </w:r>
          </w:p>
          <w:p w:rsidR="002C0A52" w:rsidP="00064ABB" w:rsidRDefault="002C0A52" w14:paraId="4C49D8BE" w14:textId="77777777">
            <w:pPr>
              <w:rPr>
                <w:rFonts w:asciiTheme="minorHAnsi" w:hAnsiTheme="minorHAnsi" w:cstheme="minorHAnsi"/>
                <w:szCs w:val="22"/>
              </w:rPr>
            </w:pPr>
          </w:p>
          <w:p w:rsidR="002C0A52" w:rsidP="00064ABB" w:rsidRDefault="002C0A52" w14:paraId="480CD8F3" w14:textId="77777777">
            <w:pPr>
              <w:rPr>
                <w:rFonts w:asciiTheme="minorHAnsi" w:hAnsiTheme="minorHAnsi" w:cstheme="minorHAnsi"/>
                <w:szCs w:val="22"/>
              </w:rPr>
            </w:pPr>
            <w:r>
              <w:rPr>
                <w:rFonts w:asciiTheme="minorHAnsi" w:hAnsiTheme="minorHAnsi" w:cstheme="minorHAnsi"/>
                <w:szCs w:val="22"/>
              </w:rPr>
              <w:t xml:space="preserve">Offshore at Bangalore, Chennai In India </w:t>
            </w:r>
            <w:r w:rsidR="00EE2A8E">
              <w:rPr>
                <w:rFonts w:asciiTheme="minorHAnsi" w:hAnsiTheme="minorHAnsi" w:cstheme="minorHAnsi"/>
                <w:szCs w:val="22"/>
              </w:rPr>
              <w:t>Vendor</w:t>
            </w:r>
            <w:r>
              <w:rPr>
                <w:rFonts w:asciiTheme="minorHAnsi" w:hAnsiTheme="minorHAnsi" w:cstheme="minorHAnsi"/>
                <w:szCs w:val="22"/>
              </w:rPr>
              <w:t xml:space="preserve"> Offices for Manned Support</w:t>
            </w:r>
          </w:p>
          <w:p w:rsidR="002C0A52" w:rsidP="00064ABB" w:rsidRDefault="002C0A52" w14:paraId="2FEBC51C" w14:textId="77777777">
            <w:pPr>
              <w:rPr>
                <w:rFonts w:asciiTheme="minorHAnsi" w:hAnsiTheme="minorHAnsi" w:cstheme="minorHAnsi"/>
                <w:szCs w:val="22"/>
              </w:rPr>
            </w:pPr>
          </w:p>
          <w:p w:rsidR="002C0A52" w:rsidP="00064ABB" w:rsidRDefault="002C0A52" w14:paraId="02F58D0E" w14:textId="77777777">
            <w:pPr>
              <w:rPr>
                <w:rFonts w:asciiTheme="minorHAnsi" w:hAnsiTheme="minorHAnsi" w:cstheme="minorHAnsi"/>
                <w:szCs w:val="22"/>
              </w:rPr>
            </w:pPr>
            <w:r>
              <w:rPr>
                <w:rFonts w:asciiTheme="minorHAnsi" w:hAnsiTheme="minorHAnsi" w:cstheme="minorHAnsi"/>
                <w:szCs w:val="22"/>
              </w:rPr>
              <w:t>On call Remote Support</w:t>
            </w:r>
          </w:p>
        </w:tc>
        <w:tc>
          <w:tcPr>
            <w:tcW w:w="1933" w:type="dxa"/>
          </w:tcPr>
          <w:p w:rsidR="002C0A52" w:rsidP="00064ABB" w:rsidRDefault="002C0A52" w14:paraId="2131094F" w14:textId="77777777">
            <w:pPr>
              <w:rPr>
                <w:rFonts w:asciiTheme="minorHAnsi" w:hAnsiTheme="minorHAnsi"/>
                <w:szCs w:val="22"/>
              </w:rPr>
            </w:pPr>
            <w:r>
              <w:rPr>
                <w:rFonts w:asciiTheme="minorHAnsi" w:hAnsiTheme="minorHAnsi"/>
                <w:szCs w:val="22"/>
              </w:rPr>
              <w:t>English</w:t>
            </w:r>
          </w:p>
        </w:tc>
      </w:tr>
    </w:tbl>
    <w:p w:rsidRPr="005B7126" w:rsidR="00E116B4" w:rsidP="00DC6C27" w:rsidRDefault="00E116B4" w14:paraId="169E007A" w14:textId="77777777">
      <w:pPr>
        <w:pStyle w:val="Indent"/>
        <w:widowControl w:val="0"/>
        <w:spacing w:after="120"/>
        <w:ind w:left="0"/>
        <w:rPr>
          <w:rFonts w:asciiTheme="minorHAnsi" w:hAnsiTheme="minorHAnsi"/>
          <w:szCs w:val="22"/>
        </w:rPr>
      </w:pPr>
    </w:p>
    <w:sectPr w:rsidRPr="005B7126" w:rsidR="00E116B4" w:rsidSect="002C2BA6">
      <w:headerReference w:type="default" r:id="rId14"/>
      <w:footerReference w:type="even" r:id="rId15"/>
      <w:footerReference w:type="default" r:id="rId16"/>
      <w:headerReference w:type="first" r:id="rId17"/>
      <w:footerReference w:type="first" r:id="rId18"/>
      <w:endnotePr>
        <w:numFmt w:val="decimal"/>
      </w:endnotePr>
      <w:type w:val="continuous"/>
      <w:pgSz w:w="12240" w:h="15840" w:orient="portrait" w:code="1"/>
      <w:pgMar w:top="1440" w:right="839"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SS(" w:author="Senniappa, Santosh (Cognizant)" w:date="2020-04-23T20:25:00Z" w:id="1">
    <w:p w:rsidR="0025394C" w:rsidRDefault="0025394C" w14:paraId="4FEC7C7C" w14:textId="77777777">
      <w:pPr>
        <w:pStyle w:val="CommentText"/>
      </w:pPr>
      <w:r>
        <w:rPr>
          <w:rStyle w:val="CommentReference"/>
        </w:rPr>
        <w:annotationRef/>
      </w:r>
      <w:r>
        <w:t>To be updated based on BHF’s choice of solution.</w:t>
      </w:r>
    </w:p>
  </w:comment>
  <w:comment w:initials="LS(" w:author="Lakshminarayanan, ShankaraNarayanan (Cognizant)" w:date="2020-04-23T11:11:00Z" w:id="25">
    <w:p w:rsidR="0025394C" w:rsidRDefault="0025394C" w14:paraId="3E70739E" w14:textId="77777777">
      <w:pPr>
        <w:pStyle w:val="CommentText"/>
      </w:pPr>
      <w:r>
        <w:rPr>
          <w:rStyle w:val="CommentReference"/>
        </w:rPr>
        <w:annotationRef/>
      </w:r>
      <w:r>
        <w:t>While currently management contract is not there with Vendor, contract discussion is currently in progress. So, this is an evolving item.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EC7C7C" w15:done="0"/>
  <w15:commentEx w15:paraId="3E70739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0B6F" w:rsidRDefault="00750B6F" w14:paraId="4B4A8D58" w14:textId="77777777">
      <w:r>
        <w:separator/>
      </w:r>
    </w:p>
  </w:endnote>
  <w:endnote w:type="continuationSeparator" w:id="0">
    <w:p w:rsidR="00750B6F" w:rsidRDefault="00750B6F" w14:paraId="2E44F218" w14:textId="77777777">
      <w:r>
        <w:continuationSeparator/>
      </w:r>
    </w:p>
  </w:endnote>
  <w:endnote w:type="continuationNotice" w:id="1">
    <w:p w:rsidR="00750B6F" w:rsidRDefault="00750B6F" w14:paraId="2680D1E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Bold">
    <w:altName w:val="Times New Roman"/>
    <w:panose1 w:val="020208030705050203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Bold">
    <w:panose1 w:val="020B0704020202020204"/>
    <w:charset w:val="00"/>
    <w:family w:val="roman"/>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 w:name="Times">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Tw Cen MT">
    <w:panose1 w:val="020B0602020104020603"/>
    <w:charset w:val="00"/>
    <w:family w:val="swiss"/>
    <w:pitch w:val="variable"/>
    <w:sig w:usb0="00000007" w:usb1="00000000" w:usb2="00000000" w:usb3="00000000" w:csb0="00000003" w:csb1="00000000"/>
  </w:font>
  <w:font w:name="Franklin Gothic Book">
    <w:panose1 w:val="020B0503020102020204"/>
    <w:charset w:val="00"/>
    <w:family w:val="swiss"/>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94C" w:rsidRDefault="0025394C" w14:paraId="3BE82A06" w14:textId="77777777">
    <w:pPr>
      <w:pStyle w:val="Footer"/>
    </w:pPr>
    <w:r w:rsidRPr="008D5ADE">
      <w:rPr>
        <w:rStyle w:val="DocID"/>
      </w:rPr>
      <w:fldChar w:fldCharType="begin"/>
    </w:r>
    <w:r w:rsidRPr="008D5ADE">
      <w:rPr>
        <w:rStyle w:val="DocID"/>
      </w:rPr>
      <w:instrText xml:space="preserve"> DOCPROPERTY "DocID" \* MERGEFORMAT </w:instrText>
    </w:r>
    <w:r w:rsidRPr="008D5ADE">
      <w:rPr>
        <w:rStyle w:val="DocID"/>
      </w:rPr>
      <w:fldChar w:fldCharType="separate"/>
    </w:r>
    <w:r w:rsidRPr="0080361F">
      <w:rPr>
        <w:rStyle w:val="DocID"/>
      </w:rPr>
      <w:t>16291984.8</w:t>
    </w:r>
    <w:r w:rsidRPr="0080361F">
      <w:rPr>
        <w:rStyle w:val="DocID"/>
      </w:rPr>
      <w:br/>
    </w:r>
    <w:r w:rsidRPr="0080361F">
      <w:rPr>
        <w:rStyle w:val="DocID"/>
      </w:rPr>
      <w:t>218272-10028</w:t>
    </w:r>
    <w:r w:rsidRPr="008D5ADE">
      <w:rPr>
        <w:rStyle w:val="DocID"/>
      </w:rPr>
      <w:fldChar w:fldCharType="end"/>
    </w:r>
  </w:p>
  <w:p w:rsidR="0025394C" w:rsidRDefault="0025394C" w14:paraId="54A103BE" w14:textId="77777777"/>
  <w:p w:rsidR="0025394C" w:rsidRDefault="0025394C" w14:paraId="40196884" w14:textId="77777777"/>
  <w:p w:rsidR="0025394C" w:rsidRDefault="0025394C" w14:paraId="29CB5749" w14:textId="77777777"/>
  <w:p w:rsidR="0025394C" w:rsidRDefault="0025394C" w14:paraId="78E0625C" w14:textId="77777777"/>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4A0" w:firstRow="1" w:lastRow="0" w:firstColumn="1" w:lastColumn="0" w:noHBand="0" w:noVBand="1"/>
    </w:tblPr>
    <w:tblGrid>
      <w:gridCol w:w="4044"/>
      <w:gridCol w:w="1311"/>
      <w:gridCol w:w="4606"/>
    </w:tblGrid>
    <w:tr w:rsidRPr="00AE1BDE" w:rsidR="0025394C" w:rsidTr="00C2221E" w14:paraId="06AF8754" w14:textId="77777777">
      <w:tc>
        <w:tcPr>
          <w:tcW w:w="4044" w:type="dxa"/>
        </w:tcPr>
        <w:p w:rsidRPr="00AE1BDE" w:rsidR="0025394C" w:rsidP="0049057E" w:rsidRDefault="0025394C" w14:paraId="197C82A2" w14:textId="7F1104D6">
          <w:pPr>
            <w:rPr>
              <w:rStyle w:val="DocID"/>
            </w:rPr>
          </w:pPr>
          <w:r w:rsidRPr="005F6780">
            <w:rPr>
              <w:rStyle w:val="DocID"/>
            </w:rPr>
            <w:t xml:space="preserve">Page | </w:t>
          </w:r>
          <w:r w:rsidRPr="005F6780">
            <w:rPr>
              <w:rStyle w:val="DocID"/>
            </w:rPr>
            <w:fldChar w:fldCharType="begin"/>
          </w:r>
          <w:r w:rsidRPr="005F6780">
            <w:rPr>
              <w:rStyle w:val="DocID"/>
            </w:rPr>
            <w:instrText xml:space="preserve"> PAGE   \* MERGEFORMAT </w:instrText>
          </w:r>
          <w:r w:rsidRPr="005F6780">
            <w:rPr>
              <w:rStyle w:val="DocID"/>
            </w:rPr>
            <w:fldChar w:fldCharType="separate"/>
          </w:r>
          <w:r w:rsidR="006346BE">
            <w:rPr>
              <w:rStyle w:val="DocID"/>
              <w:noProof/>
            </w:rPr>
            <w:t>19</w:t>
          </w:r>
          <w:r w:rsidRPr="005F6780">
            <w:rPr>
              <w:rStyle w:val="DocID"/>
            </w:rPr>
            <w:fldChar w:fldCharType="end"/>
          </w:r>
        </w:p>
      </w:tc>
      <w:tc>
        <w:tcPr>
          <w:tcW w:w="1311" w:type="dxa"/>
        </w:tcPr>
        <w:p w:rsidRPr="00AE1BDE" w:rsidR="0025394C" w:rsidP="0049057E" w:rsidRDefault="0025394C" w14:paraId="58AC4E07" w14:textId="77777777">
          <w:pPr>
            <w:pStyle w:val="Footer"/>
            <w:ind w:left="-134"/>
            <w:jc w:val="center"/>
            <w:rPr>
              <w:sz w:val="16"/>
              <w:szCs w:val="16"/>
            </w:rPr>
          </w:pPr>
        </w:p>
      </w:tc>
      <w:tc>
        <w:tcPr>
          <w:tcW w:w="4606" w:type="dxa"/>
        </w:tcPr>
        <w:p w:rsidRPr="00AE1BDE" w:rsidR="0025394C" w:rsidP="0052002E" w:rsidRDefault="0025394C" w14:paraId="653A3FD4" w14:textId="77777777">
          <w:pPr>
            <w:pStyle w:val="Footer"/>
            <w:jc w:val="right"/>
            <w:rPr>
              <w:sz w:val="16"/>
              <w:szCs w:val="16"/>
            </w:rPr>
          </w:pPr>
          <w:r>
            <w:rPr>
              <w:sz w:val="16"/>
              <w:szCs w:val="16"/>
            </w:rPr>
            <w:t xml:space="preserve"> Statement of Work Schedule B – Cloud Operation Services </w:t>
          </w:r>
        </w:p>
      </w:tc>
    </w:tr>
  </w:tbl>
  <w:p w:rsidRPr="00C2221E" w:rsidR="0025394C" w:rsidP="00C2221E" w:rsidRDefault="0025394C" w14:paraId="16E756CB" w14:textId="77777777">
    <w:pPr>
      <w:jc w:val="both"/>
      <w:rPr>
        <w:sz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5000" w:type="pct"/>
      <w:tblLook w:val="04A0" w:firstRow="1" w:lastRow="0" w:firstColumn="1" w:lastColumn="0" w:noHBand="0" w:noVBand="1"/>
    </w:tblPr>
    <w:tblGrid>
      <w:gridCol w:w="8596"/>
      <w:gridCol w:w="779"/>
      <w:gridCol w:w="260"/>
      <w:gridCol w:w="326"/>
    </w:tblGrid>
    <w:tr w:rsidRPr="00AE1BDE" w:rsidR="0025394C" w:rsidTr="35E66C0C" w14:paraId="2354D361" w14:textId="77777777">
      <w:tc>
        <w:tcPr>
          <w:tcW w:w="3888" w:type="dxa"/>
          <w:gridSpan w:val="2"/>
          <w:tcMar/>
        </w:tcPr>
        <w:p w:rsidRPr="00AE1BDE" w:rsidR="0025394C" w:rsidP="009A4EE0" w:rsidRDefault="0025394C" w14:paraId="1053626C" w14:textId="77777777">
          <w:pPr>
            <w:rPr>
              <w:rStyle w:val="DocID"/>
            </w:rPr>
          </w:pPr>
          <w:r w:rsidR="35E66C0C">
            <w:drawing>
              <wp:inline wp14:editId="506A3CD3" wp14:anchorId="631127BF">
                <wp:extent cx="5815964" cy="393700"/>
                <wp:effectExtent l="0" t="0" r="0" b="6350"/>
                <wp:docPr id="1385130831" name="Picture 14" descr="footer" title=""/>
                <wp:cNvGraphicFramePr>
                  <a:graphicFrameLocks noChangeAspect="1"/>
                </wp:cNvGraphicFramePr>
                <a:graphic>
                  <a:graphicData uri="http://schemas.openxmlformats.org/drawingml/2006/picture">
                    <pic:pic>
                      <pic:nvPicPr>
                        <pic:cNvPr id="0" name="Picture 14"/>
                        <pic:cNvPicPr/>
                      </pic:nvPicPr>
                      <pic:blipFill>
                        <a:blip r:embed="R5dee7d3429a24ab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15964" cy="393700"/>
                        </a:xfrm>
                        <a:prstGeom prst="rect">
                          <a:avLst/>
                        </a:prstGeom>
                      </pic:spPr>
                    </pic:pic>
                  </a:graphicData>
                </a:graphic>
              </wp:inline>
            </w:drawing>
          </w:r>
        </w:p>
      </w:tc>
      <w:tc>
        <w:tcPr>
          <w:tcW w:w="1260" w:type="dxa"/>
          <w:tcMar/>
        </w:tcPr>
        <w:p w:rsidRPr="00AE1BDE" w:rsidR="0025394C" w:rsidP="002C52E5" w:rsidRDefault="0025394C" w14:paraId="69F3918A" w14:textId="77777777">
          <w:pPr>
            <w:pStyle w:val="Footer"/>
            <w:ind w:left="-134"/>
            <w:jc w:val="center"/>
            <w:rPr>
              <w:sz w:val="16"/>
              <w:szCs w:val="16"/>
            </w:rPr>
          </w:pPr>
        </w:p>
      </w:tc>
      <w:tc>
        <w:tcPr>
          <w:tcW w:w="4428" w:type="dxa"/>
          <w:tcMar/>
        </w:tcPr>
        <w:p w:rsidRPr="00AE1BDE" w:rsidR="0025394C" w:rsidP="002C52E5" w:rsidRDefault="0025394C" w14:paraId="40233FD6" w14:textId="77777777">
          <w:pPr>
            <w:pStyle w:val="Footer"/>
            <w:jc w:val="right"/>
            <w:rPr>
              <w:sz w:val="16"/>
              <w:szCs w:val="16"/>
            </w:rPr>
          </w:pPr>
        </w:p>
      </w:tc>
    </w:tr>
    <w:tr w:rsidRPr="00616122" w:rsidR="0025394C" w:rsidTr="35E66C0C" w14:paraId="5504C0F5" w14:textId="77777777">
      <w:tblPrEx>
        <w:jc w:val="center"/>
        <w:tblLook w:val="0000" w:firstRow="0" w:lastRow="0" w:firstColumn="0" w:lastColumn="0" w:noHBand="0" w:noVBand="0"/>
      </w:tblPrEx>
      <w:trPr>
        <w:jc w:val="center"/>
      </w:trPr>
      <w:tc>
        <w:tcPr>
          <w:tcW w:w="3551" w:type="dxa"/>
          <w:tcBorders>
            <w:top w:val="nil"/>
            <w:left w:val="nil"/>
            <w:bottom w:val="nil"/>
            <w:right w:val="nil"/>
          </w:tcBorders>
          <w:tcMar>
            <w:left w:w="108" w:type="dxa"/>
            <w:right w:w="108" w:type="dxa"/>
          </w:tcMar>
          <w:vAlign w:val="center"/>
        </w:tcPr>
        <w:p w:rsidRPr="00616122" w:rsidR="0025394C" w:rsidP="00F3419F" w:rsidRDefault="0025394C" w14:paraId="083DF387" w14:textId="77777777">
          <w:pPr>
            <w:tabs>
              <w:tab w:val="center" w:pos="4680"/>
              <w:tab w:val="right" w:pos="9360"/>
            </w:tabs>
            <w:autoSpaceDE w:val="0"/>
            <w:autoSpaceDN w:val="0"/>
            <w:adjustRightInd w:val="0"/>
            <w:rPr>
              <w:rFonts w:cs="Arial"/>
              <w:szCs w:val="22"/>
            </w:rPr>
          </w:pPr>
        </w:p>
      </w:tc>
      <w:tc>
        <w:tcPr>
          <w:tcW w:w="2070" w:type="dxa"/>
          <w:gridSpan w:val="2"/>
          <w:tcBorders>
            <w:top w:val="nil"/>
            <w:left w:val="nil"/>
            <w:bottom w:val="nil"/>
            <w:right w:val="nil"/>
          </w:tcBorders>
          <w:tcMar>
            <w:left w:w="108" w:type="dxa"/>
            <w:right w:w="108" w:type="dxa"/>
          </w:tcMar>
          <w:vAlign w:val="center"/>
        </w:tcPr>
        <w:p w:rsidRPr="00616122" w:rsidR="0025394C" w:rsidP="00F3419F" w:rsidRDefault="0025394C" w14:paraId="4BB439DD" w14:textId="77777777">
          <w:pPr>
            <w:tabs>
              <w:tab w:val="center" w:pos="4680"/>
              <w:tab w:val="right" w:pos="9360"/>
            </w:tabs>
            <w:autoSpaceDE w:val="0"/>
            <w:autoSpaceDN w:val="0"/>
            <w:adjustRightInd w:val="0"/>
            <w:jc w:val="center"/>
            <w:rPr>
              <w:rFonts w:cs="Arial"/>
              <w:sz w:val="16"/>
              <w:szCs w:val="16"/>
            </w:rPr>
          </w:pPr>
        </w:p>
      </w:tc>
      <w:tc>
        <w:tcPr>
          <w:tcW w:w="3641" w:type="dxa"/>
          <w:tcBorders>
            <w:top w:val="nil"/>
            <w:left w:val="nil"/>
            <w:bottom w:val="nil"/>
            <w:right w:val="nil"/>
          </w:tcBorders>
          <w:tcMar>
            <w:left w:w="108" w:type="dxa"/>
            <w:right w:w="108" w:type="dxa"/>
          </w:tcMar>
          <w:vAlign w:val="center"/>
        </w:tcPr>
        <w:p w:rsidRPr="00616122" w:rsidR="0025394C" w:rsidP="00F3419F" w:rsidRDefault="0025394C" w14:paraId="5C1CB97C" w14:textId="77777777">
          <w:pPr>
            <w:tabs>
              <w:tab w:val="center" w:pos="4680"/>
              <w:tab w:val="right" w:pos="9360"/>
            </w:tabs>
            <w:autoSpaceDE w:val="0"/>
            <w:autoSpaceDN w:val="0"/>
            <w:adjustRightInd w:val="0"/>
            <w:jc w:val="right"/>
            <w:rPr>
              <w:rFonts w:cs="Arial"/>
              <w:bCs/>
              <w:sz w:val="16"/>
              <w:szCs w:val="16"/>
            </w:rPr>
          </w:pPr>
        </w:p>
      </w:tc>
    </w:tr>
  </w:tbl>
  <w:p w:rsidRPr="00616122" w:rsidR="0025394C" w:rsidP="00F3419F" w:rsidRDefault="0025394C" w14:paraId="326B5AF6" w14:textId="77777777">
    <w:pPr>
      <w:tabs>
        <w:tab w:val="center" w:pos="4680"/>
        <w:tab w:val="right" w:pos="9360"/>
      </w:tabs>
      <w:autoSpaceDE w:val="0"/>
      <w:autoSpaceDN w:val="0"/>
      <w:adjustRightInd w:val="0"/>
      <w:rPr>
        <w:rFonts w:cs="Arial"/>
        <w:sz w:val="4"/>
        <w:szCs w:val="4"/>
      </w:rPr>
    </w:pPr>
  </w:p>
  <w:tbl>
    <w:tblPr>
      <w:tblW w:w="8960" w:type="dxa"/>
      <w:tblLook w:val="04A0" w:firstRow="1" w:lastRow="0" w:firstColumn="1" w:lastColumn="0" w:noHBand="0" w:noVBand="1"/>
    </w:tblPr>
    <w:tblGrid>
      <w:gridCol w:w="4726"/>
      <w:gridCol w:w="859"/>
      <w:gridCol w:w="3375"/>
    </w:tblGrid>
    <w:tr w:rsidRPr="00AE1BDE" w:rsidR="0025394C" w:rsidTr="002C52E5" w14:paraId="3D49C9DB" w14:textId="77777777">
      <w:trPr>
        <w:trHeight w:val="286"/>
      </w:trPr>
      <w:tc>
        <w:tcPr>
          <w:tcW w:w="4726" w:type="dxa"/>
        </w:tcPr>
        <w:p w:rsidRPr="00AE1BDE" w:rsidR="0025394C" w:rsidP="002C52E5" w:rsidRDefault="0025394C" w14:paraId="5B8D4EAE" w14:textId="77777777">
          <w:pPr>
            <w:rPr>
              <w:rStyle w:val="DocID"/>
            </w:rPr>
          </w:pPr>
          <w:r w:rsidRPr="00CD0851">
            <w:rPr>
              <w:rStyle w:val="DocID"/>
              <w:noProof/>
              <w:color w:val="808080" w:themeColor="background1" w:themeShade="80"/>
              <w:spacing w:val="60"/>
              <w:sz w:val="12"/>
            </w:rPr>
            <w:t>{T0009544.5}</w:t>
          </w:r>
          <w:r>
            <w:rPr>
              <w:rStyle w:val="DocID"/>
              <w:noProof/>
              <w:color w:val="808080" w:themeColor="background1" w:themeShade="80"/>
              <w:spacing w:val="60"/>
            </w:rPr>
            <w:tab/>
          </w:r>
          <w:r w:rsidRPr="00AE1BDE">
            <w:rPr>
              <w:rStyle w:val="DocID"/>
              <w:noProof/>
              <w:color w:val="808080" w:themeColor="background1" w:themeShade="80"/>
              <w:spacing w:val="60"/>
            </w:rPr>
            <w:t>Page</w:t>
          </w:r>
          <w:r w:rsidRPr="00AE1BDE">
            <w:rPr>
              <w:rStyle w:val="DocID"/>
              <w:noProof/>
            </w:rPr>
            <w:t xml:space="preserve"> | </w:t>
          </w:r>
          <w:r w:rsidRPr="00AE1BDE">
            <w:rPr>
              <w:rStyle w:val="DocID"/>
              <w:noProof/>
            </w:rPr>
            <w:fldChar w:fldCharType="begin"/>
          </w:r>
          <w:r w:rsidRPr="00AE1BDE">
            <w:rPr>
              <w:rStyle w:val="DocID"/>
              <w:noProof/>
            </w:rPr>
            <w:instrText xml:space="preserve"> PAGE   \* MERGEFORMAT </w:instrText>
          </w:r>
          <w:r w:rsidRPr="00AE1BDE">
            <w:rPr>
              <w:rStyle w:val="DocID"/>
              <w:noProof/>
            </w:rPr>
            <w:fldChar w:fldCharType="separate"/>
          </w:r>
          <w:r w:rsidRPr="00717F28">
            <w:rPr>
              <w:rStyle w:val="DocID"/>
              <w:b/>
              <w:bCs/>
              <w:noProof/>
            </w:rPr>
            <w:t>4</w:t>
          </w:r>
          <w:r w:rsidRPr="00AE1BDE">
            <w:rPr>
              <w:rStyle w:val="DocID"/>
              <w:b/>
              <w:bCs/>
              <w:noProof/>
            </w:rPr>
            <w:fldChar w:fldCharType="end"/>
          </w:r>
        </w:p>
      </w:tc>
      <w:tc>
        <w:tcPr>
          <w:tcW w:w="859" w:type="dxa"/>
        </w:tcPr>
        <w:p w:rsidRPr="00AE1BDE" w:rsidR="0025394C" w:rsidP="002C52E5" w:rsidRDefault="0025394C" w14:paraId="571055B5" w14:textId="77777777">
          <w:pPr>
            <w:pStyle w:val="Footer"/>
            <w:ind w:left="-134"/>
            <w:jc w:val="center"/>
            <w:rPr>
              <w:sz w:val="16"/>
              <w:szCs w:val="16"/>
            </w:rPr>
          </w:pPr>
        </w:p>
      </w:tc>
      <w:tc>
        <w:tcPr>
          <w:tcW w:w="3375" w:type="dxa"/>
        </w:tcPr>
        <w:p w:rsidRPr="00AE1BDE" w:rsidR="0025394C" w:rsidP="00391F45" w:rsidRDefault="0025394C" w14:paraId="28B4DB32" w14:textId="77777777">
          <w:pPr>
            <w:pStyle w:val="Footer"/>
            <w:jc w:val="right"/>
            <w:rPr>
              <w:sz w:val="16"/>
              <w:szCs w:val="16"/>
            </w:rPr>
          </w:pPr>
          <w:r>
            <w:rPr>
              <w:sz w:val="16"/>
              <w:szCs w:val="16"/>
            </w:rPr>
            <w:t xml:space="preserve"> Statement of Work # 18</w:t>
          </w:r>
        </w:p>
      </w:tc>
    </w:tr>
  </w:tbl>
  <w:p w:rsidRPr="00616122" w:rsidR="0025394C" w:rsidP="00F3419F" w:rsidRDefault="0025394C" w14:paraId="52D1B558" w14:textId="77777777">
    <w:pPr>
      <w:autoSpaceDE w:val="0"/>
      <w:autoSpaceDN w:val="0"/>
      <w:adjustRightInd w:val="0"/>
      <w:rPr>
        <w:rFonts w:cs="Arial"/>
        <w:sz w:val="4"/>
        <w:szCs w:val="4"/>
      </w:rPr>
    </w:pPr>
  </w:p>
  <w:p w:rsidR="0025394C" w:rsidRDefault="0025394C" w14:paraId="5226C231" w14:textId="77777777"/>
  <w:p w:rsidR="0025394C" w:rsidRDefault="0025394C" w14:paraId="33F4A7BF" w14:textId="77777777"/>
  <w:p w:rsidR="0025394C" w:rsidRDefault="0025394C" w14:paraId="4BD40AF9" w14:textId="77777777"/>
  <w:p w:rsidR="0025394C" w:rsidRDefault="0025394C" w14:paraId="20B5E254" w14:textId="7777777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0B6F" w:rsidRDefault="00750B6F" w14:paraId="52042B97" w14:textId="77777777">
      <w:pPr>
        <w:rPr>
          <w:noProof/>
        </w:rPr>
      </w:pPr>
      <w:r>
        <w:rPr>
          <w:noProof/>
        </w:rPr>
        <w:separator/>
      </w:r>
    </w:p>
  </w:footnote>
  <w:footnote w:type="continuationSeparator" w:id="0">
    <w:p w:rsidR="00750B6F" w:rsidRDefault="00750B6F" w14:paraId="4C397029" w14:textId="77777777">
      <w:r>
        <w:continuationSeparator/>
      </w:r>
    </w:p>
  </w:footnote>
  <w:footnote w:type="continuationNotice" w:id="1">
    <w:p w:rsidR="00750B6F" w:rsidRDefault="00750B6F" w14:paraId="1239033B"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C2221E" w:rsidR="0025394C" w:rsidP="00C2221E" w:rsidRDefault="0025394C" w14:paraId="4938AB2C" w14:textId="6EB54A6D">
    <w:pPr>
      <w:pStyle w:val="Header"/>
      <w:tabs>
        <w:tab w:val="clear" w:pos="4680"/>
        <w:tab w:val="clear" w:pos="9360"/>
      </w:tabs>
      <w:jc w:val="both"/>
    </w:pPr>
    <w:r w:rsidRPr="00B36B51">
      <w:rPr>
        <w:b/>
      </w:rPr>
      <w:t xml:space="preserve">CUSTOMER AND </w:t>
    </w:r>
    <w:r>
      <w:rPr>
        <w:b/>
      </w:rPr>
      <w:t>VENDOR</w:t>
    </w:r>
    <w:r w:rsidRPr="00B36B51">
      <w:rPr>
        <w:b/>
      </w:rPr>
      <w:t xml:space="preserve"> CONFIDENTIAL</w:t>
    </w:r>
    <w:r w:rsidR="00610266">
      <w:rPr>
        <w:b/>
      </w:rPr>
      <w:tab/>
    </w:r>
    <w:r w:rsidR="00610266">
      <w:rPr>
        <w:b/>
      </w:rPr>
      <w:tab/>
    </w:r>
    <w:r w:rsidR="00610266">
      <w:rPr>
        <w:b/>
      </w:rPr>
      <w:tab/>
    </w:r>
    <w:r w:rsidR="00610266">
      <w:rPr>
        <w:b/>
      </w:rPr>
      <w:tab/>
    </w:r>
    <w:r w:rsidR="00610266">
      <w:rPr>
        <w:b/>
      </w:rPr>
      <w:tab/>
    </w:r>
    <w:r w:rsidR="00610266">
      <w:rPr>
        <w:b/>
      </w:rPr>
      <w:tab/>
    </w:r>
    <w:r w:rsidR="00610266">
      <w:rPr>
        <w:b/>
      </w:rPr>
      <w:t>DRAFT 0428</w:t>
    </w:r>
    <w:r>
      <w:rPr>
        <w:b/>
      </w:rPr>
      <w:t>2020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F4295C" w:rsidR="0025394C" w:rsidP="00F3419F" w:rsidRDefault="0025394C" w14:paraId="5151BBAE" w14:textId="77777777">
    <w:pPr>
      <w:tabs>
        <w:tab w:val="center" w:pos="4680"/>
        <w:tab w:val="right" w:pos="9360"/>
      </w:tabs>
      <w:autoSpaceDE w:val="0"/>
      <w:autoSpaceDN w:val="0"/>
      <w:adjustRightInd w:val="0"/>
      <w:jc w:val="both"/>
      <w:rPr>
        <w:b/>
        <w:sz w:val="18"/>
        <w:szCs w:val="18"/>
      </w:rPr>
    </w:pPr>
    <w:r w:rsidRPr="0092079D">
      <w:rPr>
        <w:noProof/>
      </w:rPr>
      <w:drawing>
        <wp:anchor distT="0" distB="0" distL="114300" distR="114300" simplePos="0" relativeHeight="251656192" behindDoc="0" locked="0" layoutInCell="1" allowOverlap="1" wp14:anchorId="3D9DB4C6" wp14:editId="662CE319">
          <wp:simplePos x="0" y="0"/>
          <wp:positionH relativeFrom="column">
            <wp:posOffset>5708650</wp:posOffset>
          </wp:positionH>
          <wp:positionV relativeFrom="paragraph">
            <wp:posOffset>-342900</wp:posOffset>
          </wp:positionV>
          <wp:extent cx="1047750" cy="434975"/>
          <wp:effectExtent l="0" t="0" r="0" b="0"/>
          <wp:wrapNone/>
          <wp:docPr id="13" name="Picture 9"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images.jpg"/>
                  <pic:cNvPicPr>
                    <a:picLocks noChangeAspect="1"/>
                  </pic:cNvPicPr>
                </pic:nvPicPr>
                <pic:blipFill>
                  <a:blip r:embed="rId1">
                    <a:clrChange>
                      <a:clrFrom>
                        <a:srgbClr val="FEFEFE"/>
                      </a:clrFrom>
                      <a:clrTo>
                        <a:srgbClr val="FEFEFE">
                          <a:alpha val="0"/>
                        </a:srgbClr>
                      </a:clrTo>
                    </a:clrChange>
                    <a:extLst>
                      <a:ext uri="{28A0092B-C50C-407E-A947-70E740481C1C}">
                        <a14:useLocalDpi xmlns:a14="http://schemas.microsoft.com/office/drawing/2010/main" val="0"/>
                      </a:ext>
                    </a:extLst>
                  </a:blip>
                  <a:srcRect/>
                  <a:stretch>
                    <a:fillRect/>
                  </a:stretch>
                </pic:blipFill>
                <pic:spPr bwMode="auto">
                  <a:xfrm>
                    <a:off x="0" y="0"/>
                    <a:ext cx="1047750" cy="4349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35E66C0C" w:rsidR="35E66C0C">
      <w:rPr>
        <w:b w:val="1"/>
        <w:bCs w:val="1"/>
        <w:sz w:val="18"/>
        <w:szCs w:val="18"/>
      </w:rPr>
      <w:t>CUSTOMER AND SERVICE PROVIDER CONFIDENTIAL</w:t>
    </w:r>
  </w:p>
  <w:p w:rsidRPr="00F4295C" w:rsidR="0025394C" w:rsidP="00F3419F" w:rsidRDefault="0025394C" w14:paraId="4799D96D" w14:textId="77777777">
    <w:pPr>
      <w:tabs>
        <w:tab w:val="center" w:pos="4680"/>
        <w:tab w:val="right" w:pos="9360"/>
      </w:tabs>
      <w:autoSpaceDE w:val="0"/>
      <w:autoSpaceDN w:val="0"/>
      <w:adjustRightInd w:val="0"/>
      <w:jc w:val="both"/>
      <w:rPr>
        <w:b/>
        <w:sz w:val="18"/>
        <w:szCs w:val="18"/>
      </w:rPr>
    </w:pPr>
  </w:p>
  <w:p w:rsidRPr="00F4295C" w:rsidR="0025394C" w:rsidP="00F3419F" w:rsidRDefault="0025394C" w14:paraId="743714EB" w14:textId="77777777">
    <w:pPr>
      <w:tabs>
        <w:tab w:val="center" w:pos="4680"/>
        <w:tab w:val="right" w:pos="9360"/>
      </w:tabs>
      <w:autoSpaceDE w:val="0"/>
      <w:autoSpaceDN w:val="0"/>
      <w:adjustRightInd w:val="0"/>
      <w:jc w:val="both"/>
      <w:rPr>
        <w:b/>
        <w:sz w:val="18"/>
        <w:szCs w:val="18"/>
      </w:rPr>
    </w:pPr>
  </w:p>
  <w:p w:rsidRPr="00F4295C" w:rsidR="0025394C" w:rsidP="00F3419F" w:rsidRDefault="0025394C" w14:paraId="002A71E9" w14:textId="77777777">
    <w:pPr>
      <w:tabs>
        <w:tab w:val="center" w:pos="4680"/>
        <w:tab w:val="right" w:pos="9360"/>
      </w:tabs>
      <w:autoSpaceDE w:val="0"/>
      <w:autoSpaceDN w:val="0"/>
      <w:adjustRightInd w:val="0"/>
      <w:jc w:val="both"/>
      <w:rPr>
        <w:b/>
        <w:sz w:val="18"/>
        <w:szCs w:val="18"/>
      </w:rPr>
    </w:pPr>
  </w:p>
  <w:p w:rsidR="0025394C" w:rsidRDefault="0025394C" w14:paraId="7760B8E7" w14:textId="77777777"/>
  <w:p w:rsidR="0025394C" w:rsidRDefault="0025394C" w14:paraId="54A27E23" w14:textId="77777777"/>
  <w:p w:rsidR="0025394C" w:rsidRDefault="0025394C" w14:paraId="78CDF57B" w14:textId="77777777"/>
  <w:p w:rsidR="0025394C" w:rsidRDefault="0025394C" w14:paraId="104F57B0" w14:textId="7777777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hint="default" w:ascii="Symbol" w:hAnsi="Symbol"/>
      </w:rPr>
    </w:lvl>
  </w:abstractNum>
  <w:abstractNum w:abstractNumId="1"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hint="default" w:ascii="Symbol" w:hAnsi="Symbol"/>
      </w:rPr>
    </w:lvl>
  </w:abstractNum>
  <w:abstractNum w:abstractNumId="2" w15:restartNumberingAfterBreak="0">
    <w:nsid w:val="01542423"/>
    <w:multiLevelType w:val="multilevel"/>
    <w:tmpl w:val="564AAA7A"/>
    <w:lvl w:ilvl="0">
      <w:start w:val="1"/>
      <w:numFmt w:val="decimal"/>
      <w:pStyle w:val="Auto1"/>
      <w:lvlText w:val="%1."/>
      <w:lvlJc w:val="left"/>
      <w:pPr>
        <w:tabs>
          <w:tab w:val="num" w:pos="1440"/>
        </w:tabs>
        <w:ind w:left="0" w:firstLine="720"/>
      </w:pPr>
      <w:rPr>
        <w:rFonts w:hint="default"/>
      </w:rPr>
    </w:lvl>
    <w:lvl w:ilvl="1">
      <w:start w:val="1"/>
      <w:numFmt w:val="lowerLetter"/>
      <w:pStyle w:val="Auto2"/>
      <w:lvlText w:val="%2."/>
      <w:lvlJc w:val="left"/>
      <w:pPr>
        <w:tabs>
          <w:tab w:val="num" w:pos="2160"/>
        </w:tabs>
        <w:ind w:left="0" w:firstLine="1440"/>
      </w:pPr>
      <w:rPr>
        <w:rFonts w:hint="default"/>
      </w:rPr>
    </w:lvl>
    <w:lvl w:ilvl="2">
      <w:start w:val="1"/>
      <w:numFmt w:val="lowerRoman"/>
      <w:pStyle w:val="Auto3"/>
      <w:lvlText w:val="%3)"/>
      <w:lvlJc w:val="left"/>
      <w:pPr>
        <w:tabs>
          <w:tab w:val="num" w:pos="2880"/>
        </w:tabs>
        <w:ind w:left="0" w:firstLine="2160"/>
      </w:pPr>
      <w:rPr>
        <w:rFonts w:hint="default"/>
      </w:rPr>
    </w:lvl>
    <w:lvl w:ilvl="3">
      <w:start w:val="1"/>
      <w:numFmt w:val="decimal"/>
      <w:pStyle w:val="Auto4"/>
      <w:lvlText w:val="(%4)"/>
      <w:lvlJc w:val="left"/>
      <w:pPr>
        <w:tabs>
          <w:tab w:val="num" w:pos="3600"/>
        </w:tabs>
        <w:ind w:left="0" w:firstLine="288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4FD00D3"/>
    <w:multiLevelType w:val="multilevel"/>
    <w:tmpl w:val="B258916C"/>
    <w:lvl w:ilvl="0">
      <w:start w:val="1"/>
      <w:numFmt w:val="decimal"/>
      <w:lvlText w:val="%1."/>
      <w:lvlJc w:val="left"/>
      <w:pPr>
        <w:ind w:left="432" w:hanging="432"/>
      </w:pPr>
      <w:rPr>
        <w:rFonts w:hint="default"/>
      </w:rPr>
    </w:lvl>
    <w:lvl w:ilvl="1">
      <w:start w:val="1"/>
      <w:numFmt w:val="decimal"/>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720" w:hanging="720"/>
      </w:pPr>
      <w:rPr>
        <w:rFonts w:hint="default"/>
      </w:rPr>
    </w:lvl>
    <w:lvl w:ilvl="3">
      <w:start w:val="1"/>
      <w:numFmt w:val="decimal"/>
      <w:pStyle w:val="ReqNum"/>
      <w:lvlText w:val="%1.%2.%3.%4"/>
      <w:lvlJc w:val="left"/>
      <w:pPr>
        <w:ind w:left="864" w:hanging="864"/>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lowerRoman"/>
      <w:pStyle w:val="ReqBullet"/>
      <w:lvlText w:val="%5."/>
      <w:lvlJc w:val="left"/>
      <w:pPr>
        <w:ind w:left="144" w:hanging="144"/>
      </w:pPr>
      <w:rPr>
        <w:rFonts w:hint="default"/>
      </w:rPr>
    </w:lvl>
    <w:lvl w:ilvl="5">
      <w:start w:val="1"/>
      <w:numFmt w:val="lowerLetter"/>
      <w:lvlText w:val="%6."/>
      <w:lvlJc w:val="left"/>
      <w:pPr>
        <w:ind w:left="144" w:hanging="144"/>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5107502"/>
    <w:multiLevelType w:val="hybridMultilevel"/>
    <w:tmpl w:val="2BA246A8"/>
    <w:lvl w:ilvl="0" w:tplc="04090005">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5" w15:restartNumberingAfterBreak="0">
    <w:nsid w:val="06E06C5A"/>
    <w:multiLevelType w:val="hybridMultilevel"/>
    <w:tmpl w:val="F178305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07877EF1"/>
    <w:multiLevelType w:val="multilevel"/>
    <w:tmpl w:val="E690BF50"/>
    <w:name w:val="zzmpArticle||Article|2|1|1|5|0|41||1|0|0||1|0|0||1|0|0||1|0|0||1|0|0||1|0|0||1|0|0||1|0|0||"/>
    <w:lvl w:ilvl="0">
      <w:start w:val="1"/>
      <w:numFmt w:val="decimal"/>
      <w:lvlRestart w:val="0"/>
      <w:suff w:val="nothing"/>
      <w:lvlText w:val="ARTICLE %1"/>
      <w:lvlJc w:val="left"/>
      <w:pPr>
        <w:tabs>
          <w:tab w:val="left" w:pos="720"/>
        </w:tabs>
      </w:pPr>
      <w:rPr>
        <w:rFonts w:ascii="Times New Roman" w:hAnsi="Times New Roman" w:eastAsia="Times New Roman" w:cs="Times New Roman"/>
        <w:b/>
        <w:bCs/>
        <w:i w:val="0"/>
        <w:iCs w:val="0"/>
        <w:caps/>
        <w:smallCaps w:val="0"/>
        <w:strike w:val="0"/>
        <w:dstrike w:val="0"/>
        <w:color w:val="auto"/>
        <w:sz w:val="24"/>
        <w:szCs w:val="24"/>
        <w:u w:val="none"/>
      </w:rPr>
    </w:lvl>
    <w:lvl w:ilvl="1">
      <w:start w:val="1"/>
      <w:numFmt w:val="decimal"/>
      <w:isLgl/>
      <w:lvlText w:val="%1.%2"/>
      <w:lvlJc w:val="left"/>
      <w:pPr>
        <w:tabs>
          <w:tab w:val="left" w:pos="1440"/>
        </w:tabs>
        <w:ind w:firstLine="720"/>
      </w:pPr>
      <w:rPr>
        <w:rFonts w:ascii="Times New Roman" w:hAnsi="Times New Roman" w:eastAsia="Times New Roman" w:cs="Times New Roman"/>
        <w:b w:val="0"/>
        <w:bCs w:val="0"/>
        <w:i w:val="0"/>
        <w:iCs w:val="0"/>
        <w:caps w:val="0"/>
        <w:smallCaps w:val="0"/>
        <w:strike w:val="0"/>
        <w:dstrike w:val="0"/>
        <w:color w:val="auto"/>
        <w:sz w:val="24"/>
        <w:szCs w:val="24"/>
        <w:u w:val="none"/>
      </w:rPr>
    </w:lvl>
    <w:lvl w:ilvl="2">
      <w:start w:val="1"/>
      <w:numFmt w:val="decimal"/>
      <w:isLgl/>
      <w:lvlText w:val="%1.%2.%3"/>
      <w:lvlJc w:val="left"/>
      <w:pPr>
        <w:tabs>
          <w:tab w:val="left" w:pos="2160"/>
        </w:tabs>
        <w:ind w:firstLine="1440"/>
      </w:pPr>
      <w:rPr>
        <w:rFonts w:ascii="Times New Roman" w:hAnsi="Times New Roman" w:eastAsia="Times New Roman" w:cs="Times New Roman"/>
        <w:b w:val="0"/>
        <w:bCs w:val="0"/>
        <w:i w:val="0"/>
        <w:iCs w:val="0"/>
        <w:caps w:val="0"/>
        <w:smallCaps w:val="0"/>
        <w:strike w:val="0"/>
        <w:dstrike w:val="0"/>
        <w:color w:val="auto"/>
        <w:sz w:val="24"/>
        <w:szCs w:val="24"/>
        <w:u w:val="none"/>
      </w:rPr>
    </w:lvl>
    <w:lvl w:ilvl="3">
      <w:start w:val="1"/>
      <w:numFmt w:val="lowerLetter"/>
      <w:lvlText w:val="(%4)"/>
      <w:lvlJc w:val="left"/>
      <w:pPr>
        <w:tabs>
          <w:tab w:val="left" w:pos="2880"/>
        </w:tabs>
        <w:ind w:firstLine="2160"/>
      </w:pPr>
      <w:rPr>
        <w:rFonts w:ascii="Times New Roman" w:hAnsi="Times New Roman" w:eastAsia="Times New Roman" w:cs="Times New Roman"/>
        <w:b w:val="0"/>
        <w:bCs w:val="0"/>
        <w:i w:val="0"/>
        <w:iCs w:val="0"/>
        <w:caps w:val="0"/>
        <w:smallCaps w:val="0"/>
        <w:strike w:val="0"/>
        <w:dstrike w:val="0"/>
        <w:sz w:val="24"/>
        <w:szCs w:val="24"/>
        <w:u w:val="none"/>
      </w:rPr>
    </w:lvl>
    <w:lvl w:ilvl="4">
      <w:start w:val="1"/>
      <w:numFmt w:val="lowerRoman"/>
      <w:lvlText w:val="(%5)"/>
      <w:lvlJc w:val="left"/>
      <w:pPr>
        <w:tabs>
          <w:tab w:val="left" w:pos="3600"/>
        </w:tabs>
        <w:ind w:firstLine="2880"/>
      </w:pPr>
      <w:rPr>
        <w:rFonts w:ascii="Times New Roman" w:hAnsi="Times New Roman" w:eastAsia="Times New Roman" w:cs="Times New Roman"/>
        <w:b w:val="0"/>
        <w:bCs w:val="0"/>
        <w:i w:val="0"/>
        <w:iCs w:val="0"/>
        <w:caps w:val="0"/>
        <w:smallCaps w:val="0"/>
        <w:strike w:val="0"/>
        <w:dstrike w:val="0"/>
        <w:sz w:val="24"/>
        <w:szCs w:val="24"/>
        <w:u w:val="none"/>
      </w:rPr>
    </w:lvl>
    <w:lvl w:ilvl="5">
      <w:start w:val="1"/>
      <w:numFmt w:val="decimal"/>
      <w:lvlText w:val="(%6)"/>
      <w:lvlJc w:val="left"/>
      <w:pPr>
        <w:tabs>
          <w:tab w:val="left" w:pos="4320"/>
        </w:tabs>
        <w:ind w:firstLine="3600"/>
      </w:pPr>
      <w:rPr>
        <w:rFonts w:ascii="Times New Roman" w:hAnsi="Times New Roman" w:eastAsia="Times New Roman" w:cs="Times New Roman"/>
        <w:b w:val="0"/>
        <w:bCs w:val="0"/>
        <w:i w:val="0"/>
        <w:iCs w:val="0"/>
        <w:caps w:val="0"/>
        <w:smallCaps w:val="0"/>
        <w:strike w:val="0"/>
        <w:dstrike w:val="0"/>
        <w:sz w:val="24"/>
        <w:szCs w:val="24"/>
        <w:u w:val="none"/>
      </w:rPr>
    </w:lvl>
    <w:lvl w:ilvl="6">
      <w:start w:val="1"/>
      <w:numFmt w:val="lowerLetter"/>
      <w:lvlText w:val="%7."/>
      <w:lvlJc w:val="left"/>
      <w:pPr>
        <w:tabs>
          <w:tab w:val="left" w:pos="5040"/>
        </w:tabs>
        <w:ind w:firstLine="4320"/>
      </w:pPr>
      <w:rPr>
        <w:rFonts w:ascii="Times New Roman" w:hAnsi="Times New Roman" w:eastAsia="Times New Roman" w:cs="Times New Roman"/>
        <w:b w:val="0"/>
        <w:bCs w:val="0"/>
        <w:i w:val="0"/>
        <w:iCs w:val="0"/>
        <w:caps w:val="0"/>
        <w:smallCaps w:val="0"/>
        <w:strike w:val="0"/>
        <w:dstrike w:val="0"/>
        <w:color w:val="auto"/>
        <w:sz w:val="24"/>
        <w:szCs w:val="24"/>
        <w:u w:val="none"/>
      </w:rPr>
    </w:lvl>
    <w:lvl w:ilvl="7">
      <w:start w:val="1"/>
      <w:numFmt w:val="lowerRoman"/>
      <w:lvlText w:val="%8."/>
      <w:lvlJc w:val="left"/>
      <w:pPr>
        <w:tabs>
          <w:tab w:val="left" w:pos="5760"/>
        </w:tabs>
        <w:ind w:firstLine="5040"/>
      </w:pPr>
      <w:rPr>
        <w:rFonts w:ascii="Times New Roman" w:hAnsi="Times New Roman" w:eastAsia="Times New Roman" w:cs="Times New Roman"/>
        <w:b w:val="0"/>
        <w:bCs w:val="0"/>
        <w:i w:val="0"/>
        <w:iCs w:val="0"/>
        <w:caps w:val="0"/>
        <w:smallCaps w:val="0"/>
        <w:strike w:val="0"/>
        <w:dstrike w:val="0"/>
        <w:color w:val="auto"/>
        <w:sz w:val="24"/>
        <w:szCs w:val="24"/>
        <w:u w:val="none"/>
      </w:rPr>
    </w:lvl>
    <w:lvl w:ilvl="8">
      <w:start w:val="1"/>
      <w:numFmt w:val="decimal"/>
      <w:lvlText w:val="%9."/>
      <w:lvlJc w:val="left"/>
      <w:pPr>
        <w:tabs>
          <w:tab w:val="left" w:pos="1440"/>
        </w:tabs>
        <w:ind w:firstLine="720"/>
      </w:pPr>
      <w:rPr>
        <w:rFonts w:ascii="Times New Roman" w:hAnsi="Times New Roman" w:eastAsia="Times New Roman" w:cs="Times New Roman"/>
        <w:b w:val="0"/>
        <w:bCs w:val="0"/>
        <w:i w:val="0"/>
        <w:iCs w:val="0"/>
        <w:caps w:val="0"/>
        <w:smallCaps w:val="0"/>
        <w:strike w:val="0"/>
        <w:dstrike w:val="0"/>
        <w:color w:val="auto"/>
        <w:sz w:val="24"/>
        <w:szCs w:val="24"/>
        <w:u w:val="none"/>
      </w:rPr>
    </w:lvl>
  </w:abstractNum>
  <w:abstractNum w:abstractNumId="7" w15:restartNumberingAfterBreak="0">
    <w:nsid w:val="097E660F"/>
    <w:multiLevelType w:val="multilevel"/>
    <w:tmpl w:val="BF70B4CC"/>
    <w:lvl w:ilvl="0">
      <w:start w:val="1"/>
      <w:numFmt w:val="decimal"/>
      <w:pStyle w:val="MEMTableNumberL1"/>
      <w:lvlText w:val="MEM - %1"/>
      <w:lvlJc w:val="left"/>
      <w:pPr>
        <w:ind w:left="0" w:firstLine="0"/>
      </w:pPr>
      <w:rPr>
        <w:rFonts w:hint="default" w:ascii="Times New Roman Bold" w:hAnsi="Times New Roman Bold"/>
        <w:b/>
        <w:i w:val="0"/>
        <w:color w:val="FFFFFF" w:themeColor="background1"/>
        <w:sz w:val="22"/>
      </w:rPr>
    </w:lvl>
    <w:lvl w:ilvl="1">
      <w:start w:val="1"/>
      <w:numFmt w:val="decimal"/>
      <w:pStyle w:val="MEMTableNumberL2"/>
      <w:lvlText w:val="MEM - %1.%2"/>
      <w:lvlJc w:val="left"/>
      <w:pPr>
        <w:ind w:left="0" w:firstLine="0"/>
      </w:pPr>
      <w:rPr>
        <w:rFonts w:hint="default" w:ascii="Times New Roman" w:hAnsi="Times New Roman"/>
        <w:b w:val="0"/>
        <w:i w:val="0"/>
        <w:color w:val="auto"/>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9832009"/>
    <w:multiLevelType w:val="hybridMultilevel"/>
    <w:tmpl w:val="75B65FC2"/>
    <w:lvl w:ilvl="0" w:tplc="24D8F07A">
      <w:start w:val="1"/>
      <w:numFmt w:val="bullet"/>
      <w:lvlText w:val="•"/>
      <w:lvlJc w:val="left"/>
      <w:pPr>
        <w:ind w:left="1080" w:hanging="360"/>
      </w:pPr>
      <w:rPr>
        <w:rFonts w:hint="default" w:asciiTheme="minorHAnsi" w:hAnsiTheme="minorHAns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09A0719B"/>
    <w:multiLevelType w:val="hybridMultilevel"/>
    <w:tmpl w:val="7A92B9CC"/>
    <w:lvl w:ilvl="0" w:tplc="4224CF9A">
      <w:start w:val="1"/>
      <w:numFmt w:val="bullet"/>
      <w:pStyle w:val="BodyBull2"/>
      <w:lvlText w:val=""/>
      <w:lvlJc w:val="left"/>
      <w:pPr>
        <w:tabs>
          <w:tab w:val="num" w:pos="1800"/>
        </w:tabs>
        <w:ind w:left="1800" w:hanging="360"/>
      </w:pPr>
      <w:rPr>
        <w:rFonts w:hint="default" w:ascii="Wingdings" w:hAnsi="Wingdings"/>
      </w:rPr>
    </w:lvl>
    <w:lvl w:ilvl="1" w:tplc="04090003">
      <w:start w:val="1"/>
      <w:numFmt w:val="bullet"/>
      <w:pStyle w:val="TableLevel2Numbered"/>
      <w:lvlText w:val="o"/>
      <w:lvlJc w:val="left"/>
      <w:pPr>
        <w:tabs>
          <w:tab w:val="num" w:pos="2520"/>
        </w:tabs>
        <w:ind w:left="2520" w:hanging="360"/>
      </w:pPr>
      <w:rPr>
        <w:rFonts w:hint="default" w:ascii="Courier New" w:hAnsi="Courier New"/>
      </w:rPr>
    </w:lvl>
    <w:lvl w:ilvl="2" w:tplc="04090005" w:tentative="1">
      <w:start w:val="1"/>
      <w:numFmt w:val="bullet"/>
      <w:lvlText w:val=""/>
      <w:lvlJc w:val="left"/>
      <w:pPr>
        <w:tabs>
          <w:tab w:val="num" w:pos="3240"/>
        </w:tabs>
        <w:ind w:left="3240" w:hanging="360"/>
      </w:pPr>
      <w:rPr>
        <w:rFonts w:hint="default" w:ascii="Wingdings" w:hAnsi="Wingdings"/>
      </w:rPr>
    </w:lvl>
    <w:lvl w:ilvl="3" w:tplc="04090001" w:tentative="1">
      <w:start w:val="1"/>
      <w:numFmt w:val="bullet"/>
      <w:lvlText w:val=""/>
      <w:lvlJc w:val="left"/>
      <w:pPr>
        <w:tabs>
          <w:tab w:val="num" w:pos="3960"/>
        </w:tabs>
        <w:ind w:left="3960" w:hanging="360"/>
      </w:pPr>
      <w:rPr>
        <w:rFonts w:hint="default" w:ascii="Symbol" w:hAnsi="Symbol"/>
      </w:rPr>
    </w:lvl>
    <w:lvl w:ilvl="4" w:tplc="04090003" w:tentative="1">
      <w:start w:val="1"/>
      <w:numFmt w:val="bullet"/>
      <w:lvlText w:val="o"/>
      <w:lvlJc w:val="left"/>
      <w:pPr>
        <w:tabs>
          <w:tab w:val="num" w:pos="4680"/>
        </w:tabs>
        <w:ind w:left="4680" w:hanging="360"/>
      </w:pPr>
      <w:rPr>
        <w:rFonts w:hint="default" w:ascii="Courier New" w:hAnsi="Courier New"/>
      </w:rPr>
    </w:lvl>
    <w:lvl w:ilvl="5" w:tplc="04090005" w:tentative="1">
      <w:start w:val="1"/>
      <w:numFmt w:val="bullet"/>
      <w:lvlText w:val=""/>
      <w:lvlJc w:val="left"/>
      <w:pPr>
        <w:tabs>
          <w:tab w:val="num" w:pos="5400"/>
        </w:tabs>
        <w:ind w:left="5400" w:hanging="360"/>
      </w:pPr>
      <w:rPr>
        <w:rFonts w:hint="default" w:ascii="Wingdings" w:hAnsi="Wingdings"/>
      </w:rPr>
    </w:lvl>
    <w:lvl w:ilvl="6" w:tplc="04090001" w:tentative="1">
      <w:start w:val="1"/>
      <w:numFmt w:val="bullet"/>
      <w:lvlText w:val=""/>
      <w:lvlJc w:val="left"/>
      <w:pPr>
        <w:tabs>
          <w:tab w:val="num" w:pos="6120"/>
        </w:tabs>
        <w:ind w:left="6120" w:hanging="360"/>
      </w:pPr>
      <w:rPr>
        <w:rFonts w:hint="default" w:ascii="Symbol" w:hAnsi="Symbol"/>
      </w:rPr>
    </w:lvl>
    <w:lvl w:ilvl="7" w:tplc="04090003" w:tentative="1">
      <w:start w:val="1"/>
      <w:numFmt w:val="bullet"/>
      <w:lvlText w:val="o"/>
      <w:lvlJc w:val="left"/>
      <w:pPr>
        <w:tabs>
          <w:tab w:val="num" w:pos="6840"/>
        </w:tabs>
        <w:ind w:left="6840" w:hanging="360"/>
      </w:pPr>
      <w:rPr>
        <w:rFonts w:hint="default" w:ascii="Courier New" w:hAnsi="Courier New"/>
      </w:rPr>
    </w:lvl>
    <w:lvl w:ilvl="8" w:tplc="04090005" w:tentative="1">
      <w:start w:val="1"/>
      <w:numFmt w:val="bullet"/>
      <w:lvlText w:val=""/>
      <w:lvlJc w:val="left"/>
      <w:pPr>
        <w:tabs>
          <w:tab w:val="num" w:pos="7560"/>
        </w:tabs>
        <w:ind w:left="7560" w:hanging="360"/>
      </w:pPr>
      <w:rPr>
        <w:rFonts w:hint="default" w:ascii="Wingdings" w:hAnsi="Wingdings"/>
      </w:rPr>
    </w:lvl>
  </w:abstractNum>
  <w:abstractNum w:abstractNumId="10" w15:restartNumberingAfterBreak="0">
    <w:nsid w:val="09C90436"/>
    <w:multiLevelType w:val="hybridMultilevel"/>
    <w:tmpl w:val="2B7E0444"/>
    <w:lvl w:ilvl="0" w:tplc="834A19AC">
      <w:start w:val="1"/>
      <w:numFmt w:val="bullet"/>
      <w:pStyle w:val="TableBullet5Arial"/>
      <w:lvlText w:val=""/>
      <w:lvlJc w:val="left"/>
      <w:pPr>
        <w:ind w:left="720" w:hanging="360"/>
      </w:pPr>
      <w:rPr>
        <w:rFonts w:hint="default" w:ascii="Symbol" w:hAnsi="Symbol"/>
      </w:rPr>
    </w:lvl>
    <w:lvl w:ilvl="1" w:tplc="1BE45D48" w:tentative="1">
      <w:start w:val="1"/>
      <w:numFmt w:val="bullet"/>
      <w:lvlText w:val="o"/>
      <w:lvlJc w:val="left"/>
      <w:pPr>
        <w:ind w:left="1440" w:hanging="360"/>
      </w:pPr>
      <w:rPr>
        <w:rFonts w:hint="default" w:ascii="Courier New" w:hAnsi="Courier New" w:cs="Courier New"/>
      </w:rPr>
    </w:lvl>
    <w:lvl w:ilvl="2" w:tplc="0CC08CEA" w:tentative="1">
      <w:start w:val="1"/>
      <w:numFmt w:val="bullet"/>
      <w:lvlText w:val=""/>
      <w:lvlJc w:val="left"/>
      <w:pPr>
        <w:ind w:left="2160" w:hanging="360"/>
      </w:pPr>
      <w:rPr>
        <w:rFonts w:hint="default" w:ascii="Wingdings" w:hAnsi="Wingdings"/>
      </w:rPr>
    </w:lvl>
    <w:lvl w:ilvl="3" w:tplc="7CE87072" w:tentative="1">
      <w:start w:val="1"/>
      <w:numFmt w:val="bullet"/>
      <w:lvlText w:val=""/>
      <w:lvlJc w:val="left"/>
      <w:pPr>
        <w:ind w:left="2880" w:hanging="360"/>
      </w:pPr>
      <w:rPr>
        <w:rFonts w:hint="default" w:ascii="Symbol" w:hAnsi="Symbol"/>
      </w:rPr>
    </w:lvl>
    <w:lvl w:ilvl="4" w:tplc="4920E6F6" w:tentative="1">
      <w:start w:val="1"/>
      <w:numFmt w:val="bullet"/>
      <w:lvlText w:val="o"/>
      <w:lvlJc w:val="left"/>
      <w:pPr>
        <w:ind w:left="3600" w:hanging="360"/>
      </w:pPr>
      <w:rPr>
        <w:rFonts w:hint="default" w:ascii="Courier New" w:hAnsi="Courier New" w:cs="Courier New"/>
      </w:rPr>
    </w:lvl>
    <w:lvl w:ilvl="5" w:tplc="1744E0B0" w:tentative="1">
      <w:start w:val="1"/>
      <w:numFmt w:val="bullet"/>
      <w:lvlText w:val=""/>
      <w:lvlJc w:val="left"/>
      <w:pPr>
        <w:ind w:left="4320" w:hanging="360"/>
      </w:pPr>
      <w:rPr>
        <w:rFonts w:hint="default" w:ascii="Wingdings" w:hAnsi="Wingdings"/>
      </w:rPr>
    </w:lvl>
    <w:lvl w:ilvl="6" w:tplc="54D6FB76" w:tentative="1">
      <w:start w:val="1"/>
      <w:numFmt w:val="bullet"/>
      <w:lvlText w:val=""/>
      <w:lvlJc w:val="left"/>
      <w:pPr>
        <w:ind w:left="5040" w:hanging="360"/>
      </w:pPr>
      <w:rPr>
        <w:rFonts w:hint="default" w:ascii="Symbol" w:hAnsi="Symbol"/>
      </w:rPr>
    </w:lvl>
    <w:lvl w:ilvl="7" w:tplc="A8CC0F62" w:tentative="1">
      <w:start w:val="1"/>
      <w:numFmt w:val="bullet"/>
      <w:lvlText w:val="o"/>
      <w:lvlJc w:val="left"/>
      <w:pPr>
        <w:ind w:left="5760" w:hanging="360"/>
      </w:pPr>
      <w:rPr>
        <w:rFonts w:hint="default" w:ascii="Courier New" w:hAnsi="Courier New" w:cs="Courier New"/>
      </w:rPr>
    </w:lvl>
    <w:lvl w:ilvl="8" w:tplc="60E0F68E" w:tentative="1">
      <w:start w:val="1"/>
      <w:numFmt w:val="bullet"/>
      <w:lvlText w:val=""/>
      <w:lvlJc w:val="left"/>
      <w:pPr>
        <w:ind w:left="6480" w:hanging="360"/>
      </w:pPr>
      <w:rPr>
        <w:rFonts w:hint="default" w:ascii="Wingdings" w:hAnsi="Wingdings"/>
      </w:rPr>
    </w:lvl>
  </w:abstractNum>
  <w:abstractNum w:abstractNumId="11" w15:restartNumberingAfterBreak="0">
    <w:nsid w:val="0D064295"/>
    <w:multiLevelType w:val="hybridMultilevel"/>
    <w:tmpl w:val="FB28C4D4"/>
    <w:name w:val="Agreement Headings"/>
    <w:lvl w:ilvl="0" w:tplc="47BC85AE">
      <w:start w:val="1"/>
      <w:numFmt w:val="bullet"/>
      <w:lvlText w:val=""/>
      <w:lvlJc w:val="left"/>
      <w:pPr>
        <w:ind w:left="1440" w:hanging="360"/>
      </w:pPr>
      <w:rPr>
        <w:rFonts w:hint="default" w:ascii="Symbol" w:hAnsi="Symbol"/>
      </w:rPr>
    </w:lvl>
    <w:lvl w:ilvl="1" w:tplc="C54EBC5E" w:tentative="1">
      <w:start w:val="1"/>
      <w:numFmt w:val="bullet"/>
      <w:lvlText w:val="o"/>
      <w:lvlJc w:val="left"/>
      <w:pPr>
        <w:ind w:left="2160" w:hanging="360"/>
      </w:pPr>
      <w:rPr>
        <w:rFonts w:hint="default" w:ascii="Courier New" w:hAnsi="Courier New" w:cs="Courier New"/>
      </w:rPr>
    </w:lvl>
    <w:lvl w:ilvl="2" w:tplc="0E02AC8C" w:tentative="1">
      <w:start w:val="1"/>
      <w:numFmt w:val="bullet"/>
      <w:lvlText w:val=""/>
      <w:lvlJc w:val="left"/>
      <w:pPr>
        <w:ind w:left="2880" w:hanging="360"/>
      </w:pPr>
      <w:rPr>
        <w:rFonts w:hint="default" w:ascii="Wingdings" w:hAnsi="Wingdings"/>
      </w:rPr>
    </w:lvl>
    <w:lvl w:ilvl="3" w:tplc="28FE143A" w:tentative="1">
      <w:start w:val="1"/>
      <w:numFmt w:val="bullet"/>
      <w:lvlText w:val=""/>
      <w:lvlJc w:val="left"/>
      <w:pPr>
        <w:ind w:left="3600" w:hanging="360"/>
      </w:pPr>
      <w:rPr>
        <w:rFonts w:hint="default" w:ascii="Symbol" w:hAnsi="Symbol"/>
      </w:rPr>
    </w:lvl>
    <w:lvl w:ilvl="4" w:tplc="3F7E107A" w:tentative="1">
      <w:start w:val="1"/>
      <w:numFmt w:val="bullet"/>
      <w:lvlText w:val="o"/>
      <w:lvlJc w:val="left"/>
      <w:pPr>
        <w:ind w:left="4320" w:hanging="360"/>
      </w:pPr>
      <w:rPr>
        <w:rFonts w:hint="default" w:ascii="Courier New" w:hAnsi="Courier New" w:cs="Courier New"/>
      </w:rPr>
    </w:lvl>
    <w:lvl w:ilvl="5" w:tplc="8334E86A" w:tentative="1">
      <w:start w:val="1"/>
      <w:numFmt w:val="bullet"/>
      <w:lvlText w:val=""/>
      <w:lvlJc w:val="left"/>
      <w:pPr>
        <w:ind w:left="5040" w:hanging="360"/>
      </w:pPr>
      <w:rPr>
        <w:rFonts w:hint="default" w:ascii="Wingdings" w:hAnsi="Wingdings"/>
      </w:rPr>
    </w:lvl>
    <w:lvl w:ilvl="6" w:tplc="DBAE3442" w:tentative="1">
      <w:start w:val="1"/>
      <w:numFmt w:val="bullet"/>
      <w:lvlText w:val=""/>
      <w:lvlJc w:val="left"/>
      <w:pPr>
        <w:ind w:left="5760" w:hanging="360"/>
      </w:pPr>
      <w:rPr>
        <w:rFonts w:hint="default" w:ascii="Symbol" w:hAnsi="Symbol"/>
      </w:rPr>
    </w:lvl>
    <w:lvl w:ilvl="7" w:tplc="16447E20" w:tentative="1">
      <w:start w:val="1"/>
      <w:numFmt w:val="bullet"/>
      <w:lvlText w:val="o"/>
      <w:lvlJc w:val="left"/>
      <w:pPr>
        <w:ind w:left="6480" w:hanging="360"/>
      </w:pPr>
      <w:rPr>
        <w:rFonts w:hint="default" w:ascii="Courier New" w:hAnsi="Courier New" w:cs="Courier New"/>
      </w:rPr>
    </w:lvl>
    <w:lvl w:ilvl="8" w:tplc="30301F6E" w:tentative="1">
      <w:start w:val="1"/>
      <w:numFmt w:val="bullet"/>
      <w:lvlText w:val=""/>
      <w:lvlJc w:val="left"/>
      <w:pPr>
        <w:ind w:left="7200" w:hanging="360"/>
      </w:pPr>
      <w:rPr>
        <w:rFonts w:hint="default" w:ascii="Wingdings" w:hAnsi="Wingdings"/>
      </w:rPr>
    </w:lvl>
  </w:abstractNum>
  <w:abstractNum w:abstractNumId="12" w15:restartNumberingAfterBreak="0">
    <w:nsid w:val="1012287D"/>
    <w:multiLevelType w:val="multilevel"/>
    <w:tmpl w:val="AF42F972"/>
    <w:lvl w:ilvl="0">
      <w:start w:val="1"/>
      <w:numFmt w:val="decimal"/>
      <w:pStyle w:val="IT-H-1"/>
      <w:lvlText w:val="%1"/>
      <w:lvlJc w:val="left"/>
      <w:pPr>
        <w:tabs>
          <w:tab w:val="num" w:pos="720"/>
        </w:tabs>
        <w:ind w:left="0" w:firstLine="0"/>
      </w:pPr>
      <w:rPr>
        <w:rFonts w:hint="default" w:ascii="Times New Roman" w:hAnsi="Times New Roman"/>
        <w:b w:val="0"/>
        <w:i w:val="0"/>
        <w:caps w:val="0"/>
        <w:vanish w:val="0"/>
        <w:color w:val="010000"/>
        <w:sz w:val="22"/>
        <w:u w:val="none"/>
      </w:rPr>
    </w:lvl>
    <w:lvl w:ilvl="1">
      <w:start w:val="1"/>
      <w:numFmt w:val="decimal"/>
      <w:pStyle w:val="IT-H-2"/>
      <w:lvlText w:val="%1.%2"/>
      <w:lvlJc w:val="left"/>
      <w:pPr>
        <w:tabs>
          <w:tab w:val="num" w:pos="720"/>
        </w:tabs>
        <w:ind w:left="0" w:firstLine="0"/>
      </w:pPr>
      <w:rPr>
        <w:b w:val="0"/>
        <w:i w:val="0"/>
        <w:vanish w:val="0"/>
        <w:color w:val="010000"/>
        <w:sz w:val="22"/>
        <w:u w:val="none"/>
      </w:rPr>
    </w:lvl>
    <w:lvl w:ilvl="2">
      <w:start w:val="1"/>
      <w:numFmt w:val="decimal"/>
      <w:pStyle w:val="Heading3"/>
      <w:lvlText w:val="(%3)"/>
      <w:lvlJc w:val="left"/>
      <w:pPr>
        <w:tabs>
          <w:tab w:val="num" w:pos="720"/>
        </w:tabs>
        <w:ind w:left="720" w:hanging="720"/>
      </w:pPr>
      <w:rPr>
        <w:rFonts w:hint="default" w:ascii="Times New Roman" w:hAnsi="Times New Roman" w:cs="Times New Roman"/>
        <w:b w:val="0"/>
        <w:i w:val="0"/>
        <w:vanish w:val="0"/>
        <w:color w:val="010000"/>
        <w:sz w:val="22"/>
        <w:u w:val="none"/>
      </w:rPr>
    </w:lvl>
    <w:lvl w:ilvl="3">
      <w:start w:val="1"/>
      <w:numFmt w:val="lowerLetter"/>
      <w:lvlRestart w:val="2"/>
      <w:lvlText w:val="(%4)"/>
      <w:lvlJc w:val="left"/>
      <w:pPr>
        <w:tabs>
          <w:tab w:val="num" w:pos="1440"/>
        </w:tabs>
        <w:ind w:left="1440" w:hanging="720"/>
      </w:pPr>
      <w:rPr>
        <w:rFonts w:hint="default" w:ascii="Times New Roman" w:hAnsi="Times New Roman"/>
        <w:b w:val="0"/>
        <w:i w:val="0"/>
        <w:vanish w:val="0"/>
        <w:color w:val="010000"/>
        <w:sz w:val="22"/>
        <w:u w:val="none"/>
      </w:rPr>
    </w:lvl>
    <w:lvl w:ilvl="4">
      <w:start w:val="1"/>
      <w:numFmt w:val="lowerRoman"/>
      <w:lvlText w:val="(%5)"/>
      <w:lvlJc w:val="left"/>
      <w:pPr>
        <w:tabs>
          <w:tab w:val="num" w:pos="2520"/>
        </w:tabs>
        <w:ind w:left="2520" w:hanging="720"/>
      </w:pPr>
      <w:rPr>
        <w:rFonts w:hint="default" w:ascii="Times New Roman" w:hAnsi="Times New Roman"/>
        <w:b w:val="0"/>
        <w:i w:val="0"/>
        <w:vanish w:val="0"/>
        <w:color w:val="010000"/>
        <w:sz w:val="22"/>
        <w:u w:val="none"/>
      </w:rPr>
    </w:lvl>
    <w:lvl w:ilvl="5">
      <w:start w:val="1"/>
      <w:numFmt w:val="upperLetter"/>
      <w:lvlText w:val="(%6)"/>
      <w:lvlJc w:val="left"/>
      <w:pPr>
        <w:tabs>
          <w:tab w:val="num" w:pos="4320"/>
        </w:tabs>
        <w:ind w:left="3600" w:firstLine="0"/>
      </w:pPr>
      <w:rPr>
        <w:rFonts w:hint="default"/>
        <w:vanish w:val="0"/>
        <w:color w:val="010000"/>
        <w:u w:val="none"/>
      </w:rPr>
    </w:lvl>
    <w:lvl w:ilvl="6">
      <w:start w:val="1"/>
      <w:numFmt w:val="lowerRoman"/>
      <w:lvlText w:val="%7)"/>
      <w:lvlJc w:val="left"/>
      <w:pPr>
        <w:tabs>
          <w:tab w:val="num" w:pos="5040"/>
        </w:tabs>
        <w:ind w:left="4320" w:firstLine="0"/>
      </w:pPr>
      <w:rPr>
        <w:rFonts w:hint="default"/>
        <w:vanish w:val="0"/>
        <w:color w:val="010000"/>
        <w:u w:val="none"/>
      </w:rPr>
    </w:lvl>
    <w:lvl w:ilvl="7">
      <w:start w:val="1"/>
      <w:numFmt w:val="lowerLetter"/>
      <w:lvlText w:val="%8)"/>
      <w:lvlJc w:val="left"/>
      <w:pPr>
        <w:tabs>
          <w:tab w:val="num" w:pos="5760"/>
        </w:tabs>
        <w:ind w:left="5040" w:firstLine="0"/>
      </w:pPr>
      <w:rPr>
        <w:rFonts w:hint="default"/>
        <w:vanish w:val="0"/>
        <w:color w:val="010000"/>
        <w:u w:val="none"/>
      </w:rPr>
    </w:lvl>
    <w:lvl w:ilvl="8">
      <w:start w:val="1"/>
      <w:numFmt w:val="lowerRoman"/>
      <w:lvlRestart w:val="1"/>
      <w:lvlText w:val="%9."/>
      <w:lvlJc w:val="left"/>
      <w:pPr>
        <w:tabs>
          <w:tab w:val="num" w:pos="6480"/>
        </w:tabs>
        <w:ind w:left="5760" w:firstLine="0"/>
      </w:pPr>
      <w:rPr>
        <w:rFonts w:hint="default"/>
        <w:vanish w:val="0"/>
        <w:color w:val="010000"/>
        <w:u w:val="none"/>
      </w:rPr>
    </w:lvl>
  </w:abstractNum>
  <w:abstractNum w:abstractNumId="13" w15:restartNumberingAfterBreak="0">
    <w:nsid w:val="11550D36"/>
    <w:multiLevelType w:val="hybridMultilevel"/>
    <w:tmpl w:val="E4B0B034"/>
    <w:lvl w:ilvl="0" w:tplc="360A9876">
      <w:start w:val="1"/>
      <w:numFmt w:val="bullet"/>
      <w:pStyle w:val="BodyBull1"/>
      <w:lvlText w:val=""/>
      <w:lvlJc w:val="left"/>
      <w:pPr>
        <w:tabs>
          <w:tab w:val="num" w:pos="1800"/>
        </w:tabs>
        <w:ind w:left="1800" w:hanging="360"/>
      </w:pPr>
      <w:rPr>
        <w:rFonts w:hint="default" w:ascii="Wingdings" w:hAnsi="Wingdings"/>
      </w:rPr>
    </w:lvl>
    <w:lvl w:ilvl="1" w:tplc="04090003" w:tentative="1">
      <w:start w:val="1"/>
      <w:numFmt w:val="bullet"/>
      <w:lvlText w:val="o"/>
      <w:lvlJc w:val="left"/>
      <w:pPr>
        <w:tabs>
          <w:tab w:val="num" w:pos="2520"/>
        </w:tabs>
        <w:ind w:left="2520" w:hanging="360"/>
      </w:pPr>
      <w:rPr>
        <w:rFonts w:hint="default" w:ascii="Courier New" w:hAnsi="Courier New"/>
      </w:rPr>
    </w:lvl>
    <w:lvl w:ilvl="2" w:tplc="04090005" w:tentative="1">
      <w:start w:val="1"/>
      <w:numFmt w:val="bullet"/>
      <w:lvlText w:val=""/>
      <w:lvlJc w:val="left"/>
      <w:pPr>
        <w:tabs>
          <w:tab w:val="num" w:pos="3240"/>
        </w:tabs>
        <w:ind w:left="3240" w:hanging="360"/>
      </w:pPr>
      <w:rPr>
        <w:rFonts w:hint="default" w:ascii="Wingdings" w:hAnsi="Wingdings"/>
      </w:rPr>
    </w:lvl>
    <w:lvl w:ilvl="3" w:tplc="04090001" w:tentative="1">
      <w:start w:val="1"/>
      <w:numFmt w:val="bullet"/>
      <w:lvlText w:val=""/>
      <w:lvlJc w:val="left"/>
      <w:pPr>
        <w:tabs>
          <w:tab w:val="num" w:pos="3960"/>
        </w:tabs>
        <w:ind w:left="3960" w:hanging="360"/>
      </w:pPr>
      <w:rPr>
        <w:rFonts w:hint="default" w:ascii="Symbol" w:hAnsi="Symbol"/>
      </w:rPr>
    </w:lvl>
    <w:lvl w:ilvl="4" w:tplc="04090003" w:tentative="1">
      <w:start w:val="1"/>
      <w:numFmt w:val="bullet"/>
      <w:lvlText w:val="o"/>
      <w:lvlJc w:val="left"/>
      <w:pPr>
        <w:tabs>
          <w:tab w:val="num" w:pos="4680"/>
        </w:tabs>
        <w:ind w:left="4680" w:hanging="360"/>
      </w:pPr>
      <w:rPr>
        <w:rFonts w:hint="default" w:ascii="Courier New" w:hAnsi="Courier New"/>
      </w:rPr>
    </w:lvl>
    <w:lvl w:ilvl="5" w:tplc="04090005" w:tentative="1">
      <w:start w:val="1"/>
      <w:numFmt w:val="bullet"/>
      <w:lvlText w:val=""/>
      <w:lvlJc w:val="left"/>
      <w:pPr>
        <w:tabs>
          <w:tab w:val="num" w:pos="5400"/>
        </w:tabs>
        <w:ind w:left="5400" w:hanging="360"/>
      </w:pPr>
      <w:rPr>
        <w:rFonts w:hint="default" w:ascii="Wingdings" w:hAnsi="Wingdings"/>
      </w:rPr>
    </w:lvl>
    <w:lvl w:ilvl="6" w:tplc="04090001" w:tentative="1">
      <w:start w:val="1"/>
      <w:numFmt w:val="bullet"/>
      <w:lvlText w:val=""/>
      <w:lvlJc w:val="left"/>
      <w:pPr>
        <w:tabs>
          <w:tab w:val="num" w:pos="6120"/>
        </w:tabs>
        <w:ind w:left="6120" w:hanging="360"/>
      </w:pPr>
      <w:rPr>
        <w:rFonts w:hint="default" w:ascii="Symbol" w:hAnsi="Symbol"/>
      </w:rPr>
    </w:lvl>
    <w:lvl w:ilvl="7" w:tplc="04090003" w:tentative="1">
      <w:start w:val="1"/>
      <w:numFmt w:val="bullet"/>
      <w:lvlText w:val="o"/>
      <w:lvlJc w:val="left"/>
      <w:pPr>
        <w:tabs>
          <w:tab w:val="num" w:pos="6840"/>
        </w:tabs>
        <w:ind w:left="6840" w:hanging="360"/>
      </w:pPr>
      <w:rPr>
        <w:rFonts w:hint="default" w:ascii="Courier New" w:hAnsi="Courier New"/>
      </w:rPr>
    </w:lvl>
    <w:lvl w:ilvl="8" w:tplc="04090005" w:tentative="1">
      <w:start w:val="1"/>
      <w:numFmt w:val="bullet"/>
      <w:lvlText w:val=""/>
      <w:lvlJc w:val="left"/>
      <w:pPr>
        <w:tabs>
          <w:tab w:val="num" w:pos="7560"/>
        </w:tabs>
        <w:ind w:left="7560" w:hanging="360"/>
      </w:pPr>
      <w:rPr>
        <w:rFonts w:hint="default" w:ascii="Wingdings" w:hAnsi="Wingdings"/>
      </w:rPr>
    </w:lvl>
  </w:abstractNum>
  <w:abstractNum w:abstractNumId="14" w15:restartNumberingAfterBreak="0">
    <w:nsid w:val="125D222A"/>
    <w:multiLevelType w:val="hybridMultilevel"/>
    <w:tmpl w:val="A93E1D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12DC3E2A"/>
    <w:multiLevelType w:val="multilevel"/>
    <w:tmpl w:val="80E2D4A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bullet"/>
      <w:pStyle w:val="ReportBullet"/>
      <w:lvlText w:val=""/>
      <w:lvlJc w:val="left"/>
      <w:pPr>
        <w:ind w:left="144" w:hanging="144"/>
      </w:pPr>
      <w:rPr>
        <w:rFonts w:hint="default" w:ascii="Wingdings" w:hAnsi="Wingdings"/>
      </w:rPr>
    </w:lvl>
    <w:lvl w:ilvl="5">
      <w:start w:val="1"/>
      <w:numFmt w:val="lowerLetter"/>
      <w:lvlText w:val="%6."/>
      <w:lvlJc w:val="left"/>
      <w:pPr>
        <w:ind w:left="144" w:hanging="144"/>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15CE3936"/>
    <w:multiLevelType w:val="hybridMultilevel"/>
    <w:tmpl w:val="036A4F6C"/>
    <w:lvl w:ilvl="0" w:tplc="24D8F07A">
      <w:start w:val="1"/>
      <w:numFmt w:val="bullet"/>
      <w:lvlText w:val="•"/>
      <w:lvlJc w:val="left"/>
      <w:pPr>
        <w:ind w:left="1080" w:hanging="360"/>
      </w:pPr>
      <w:rPr>
        <w:rFonts w:hint="default" w:asciiTheme="minorHAnsi" w:hAnsiTheme="minorHAns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1A02052D"/>
    <w:multiLevelType w:val="multilevel"/>
    <w:tmpl w:val="2B0CD902"/>
    <w:lvl w:ilvl="0">
      <w:start w:val="1"/>
      <w:numFmt w:val="decimal"/>
      <w:pStyle w:val="OrangeCounL1"/>
      <w:lvlText w:val="%1."/>
      <w:lvlJc w:val="left"/>
      <w:pPr>
        <w:tabs>
          <w:tab w:val="num" w:pos="0"/>
        </w:tabs>
        <w:ind w:left="0" w:firstLine="0"/>
      </w:pPr>
      <w:rPr>
        <w:b/>
        <w:i w:val="0"/>
        <w:caps w:val="0"/>
        <w:u w:val="none"/>
      </w:rPr>
    </w:lvl>
    <w:lvl w:ilvl="1">
      <w:start w:val="1"/>
      <w:numFmt w:val="decimal"/>
      <w:lvlText w:val="%1.%2"/>
      <w:lvlJc w:val="left"/>
      <w:pPr>
        <w:tabs>
          <w:tab w:val="num" w:pos="1440"/>
        </w:tabs>
        <w:ind w:left="1440" w:hanging="720"/>
      </w:pPr>
      <w:rPr>
        <w:b/>
        <w:i w:val="0"/>
        <w:caps w:val="0"/>
        <w:u w:val="none"/>
      </w:rPr>
    </w:lvl>
    <w:lvl w:ilvl="2">
      <w:start w:val="1"/>
      <w:numFmt w:val="lowerLetter"/>
      <w:lvlText w:val="%3."/>
      <w:lvlJc w:val="left"/>
      <w:pPr>
        <w:tabs>
          <w:tab w:val="num" w:pos="2160"/>
        </w:tabs>
        <w:ind w:left="2160" w:hanging="720"/>
      </w:pPr>
      <w:rPr>
        <w:rFonts w:hint="default" w:cs="Times New Roman"/>
        <w:b w:val="0"/>
        <w:i w:val="0"/>
        <w:caps w:val="0"/>
        <w:u w:val="none"/>
      </w:rPr>
    </w:lvl>
    <w:lvl w:ilvl="3">
      <w:start w:val="1"/>
      <w:numFmt w:val="lowerRoman"/>
      <w:pStyle w:val="OrangeCounL4"/>
      <w:lvlText w:val="%4)"/>
      <w:lvlJc w:val="left"/>
      <w:pPr>
        <w:tabs>
          <w:tab w:val="num" w:pos="2880"/>
        </w:tabs>
        <w:ind w:left="2880" w:hanging="720"/>
      </w:pPr>
      <w:rPr>
        <w:rFonts w:hint="default" w:cs="Times New Roman"/>
        <w:b w:val="0"/>
        <w:i w:val="0"/>
        <w:caps w:val="0"/>
        <w:u w:val="none"/>
      </w:rPr>
    </w:lvl>
    <w:lvl w:ilvl="4">
      <w:start w:val="1"/>
      <w:numFmt w:val="lowerLetter"/>
      <w:lvlText w:val="%5."/>
      <w:lvlJc w:val="left"/>
      <w:pPr>
        <w:tabs>
          <w:tab w:val="num" w:pos="4320"/>
        </w:tabs>
        <w:ind w:left="0" w:firstLine="3600"/>
      </w:pPr>
      <w:rPr>
        <w:rFonts w:hint="default" w:cs="Times New Roman"/>
        <w:b w:val="0"/>
        <w:i w:val="0"/>
        <w:caps w:val="0"/>
        <w:u w:val="none"/>
      </w:rPr>
    </w:lvl>
    <w:lvl w:ilvl="5">
      <w:start w:val="1"/>
      <w:numFmt w:val="lowerRoman"/>
      <w:lvlText w:val="%6."/>
      <w:lvlJc w:val="left"/>
      <w:pPr>
        <w:tabs>
          <w:tab w:val="num" w:pos="5040"/>
        </w:tabs>
        <w:ind w:left="0" w:firstLine="4320"/>
      </w:pPr>
      <w:rPr>
        <w:rFonts w:hint="default" w:cs="Times New Roman"/>
        <w:b w:val="0"/>
        <w:i w:val="0"/>
        <w:caps w:val="0"/>
        <w:u w:val="none"/>
      </w:rPr>
    </w:lvl>
    <w:lvl w:ilvl="6">
      <w:start w:val="1"/>
      <w:numFmt w:val="decimal"/>
      <w:lvlText w:val="%7)"/>
      <w:lvlJc w:val="left"/>
      <w:pPr>
        <w:tabs>
          <w:tab w:val="num" w:pos="5760"/>
        </w:tabs>
        <w:ind w:left="0" w:firstLine="5040"/>
      </w:pPr>
      <w:rPr>
        <w:rFonts w:hint="default" w:cs="Times New Roman"/>
        <w:b w:val="0"/>
        <w:i w:val="0"/>
        <w:caps w:val="0"/>
        <w:u w:val="none"/>
      </w:rPr>
    </w:lvl>
    <w:lvl w:ilvl="7">
      <w:start w:val="1"/>
      <w:numFmt w:val="lowerLetter"/>
      <w:lvlText w:val="%8)"/>
      <w:lvlJc w:val="left"/>
      <w:pPr>
        <w:tabs>
          <w:tab w:val="num" w:pos="6480"/>
        </w:tabs>
        <w:ind w:left="0" w:firstLine="5760"/>
      </w:pPr>
      <w:rPr>
        <w:rFonts w:hint="default" w:cs="Times New Roman"/>
        <w:b w:val="0"/>
        <w:i w:val="0"/>
        <w:caps w:val="0"/>
        <w:u w:val="none"/>
      </w:rPr>
    </w:lvl>
    <w:lvl w:ilvl="8">
      <w:start w:val="1"/>
      <w:numFmt w:val="lowerRoman"/>
      <w:lvlText w:val="%9)"/>
      <w:lvlJc w:val="left"/>
      <w:pPr>
        <w:tabs>
          <w:tab w:val="num" w:pos="7200"/>
        </w:tabs>
        <w:ind w:left="0" w:firstLine="6480"/>
      </w:pPr>
      <w:rPr>
        <w:rFonts w:hint="default" w:cs="Times New Roman"/>
        <w:b w:val="0"/>
        <w:i w:val="0"/>
        <w:caps w:val="0"/>
        <w:u w:val="none"/>
      </w:rPr>
    </w:lvl>
  </w:abstractNum>
  <w:abstractNum w:abstractNumId="18" w15:restartNumberingAfterBreak="0">
    <w:nsid w:val="1A3B0923"/>
    <w:multiLevelType w:val="hybridMultilevel"/>
    <w:tmpl w:val="465ED8EE"/>
    <w:lvl w:ilvl="0" w:tplc="FFFFFFFF">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9" w15:restartNumberingAfterBreak="0">
    <w:nsid w:val="1A9210F7"/>
    <w:multiLevelType w:val="hybridMultilevel"/>
    <w:tmpl w:val="88744E02"/>
    <w:lvl w:ilvl="0" w:tplc="24D8F07A">
      <w:start w:val="1"/>
      <w:numFmt w:val="bullet"/>
      <w:lvlText w:val="•"/>
      <w:lvlJc w:val="left"/>
      <w:pPr>
        <w:ind w:left="1080" w:hanging="360"/>
      </w:pPr>
      <w:rPr>
        <w:rFonts w:hint="default" w:asciiTheme="minorHAnsi" w:hAnsiTheme="minorHAns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1B5666D2"/>
    <w:multiLevelType w:val="singleLevel"/>
    <w:tmpl w:val="FFFFFFFF"/>
    <w:name w:val="(Unnamed Numbering Scheme)"/>
    <w:lvl w:ilvl="0">
      <w:start w:val="1"/>
      <w:numFmt w:val="bullet"/>
      <w:lvlText w:val=""/>
      <w:legacy w:legacy="1" w:legacySpace="0" w:legacyIndent="360"/>
      <w:lvlJc w:val="left"/>
      <w:pPr>
        <w:ind w:left="1080" w:hanging="360"/>
      </w:pPr>
      <w:rPr>
        <w:rFonts w:hint="default" w:ascii="Symbol" w:hAnsi="Symbol"/>
      </w:rPr>
    </w:lvl>
  </w:abstractNum>
  <w:abstractNum w:abstractNumId="21" w15:restartNumberingAfterBreak="0">
    <w:nsid w:val="1C7C7609"/>
    <w:multiLevelType w:val="multilevel"/>
    <w:tmpl w:val="E244EC8C"/>
    <w:lvl w:ilvl="0">
      <w:start w:val="1"/>
      <w:numFmt w:val="decimal"/>
      <w:pStyle w:val="Heading1Numbered"/>
      <w:lvlText w:val="%1.0"/>
      <w:lvlJc w:val="left"/>
      <w:pPr>
        <w:tabs>
          <w:tab w:val="num" w:pos="720"/>
        </w:tabs>
        <w:ind w:left="720" w:hanging="720"/>
      </w:pPr>
      <w:rPr>
        <w:rFonts w:hint="default" w:ascii="Arial" w:hAnsi="Arial" w:cs="Arial"/>
        <w:b/>
        <w:i w:val="0"/>
        <w:sz w:val="20"/>
        <w:szCs w:val="20"/>
      </w:rPr>
    </w:lvl>
    <w:lvl w:ilvl="1">
      <w:start w:val="1"/>
      <w:numFmt w:val="decimal"/>
      <w:pStyle w:val="Heading2Numbered"/>
      <w:lvlText w:val="%1.%2"/>
      <w:lvlJc w:val="left"/>
      <w:pPr>
        <w:tabs>
          <w:tab w:val="num" w:pos="720"/>
        </w:tabs>
        <w:ind w:left="720" w:hanging="720"/>
      </w:pPr>
      <w:rPr>
        <w:rFonts w:hint="default" w:ascii="Arial" w:hAnsi="Arial" w:cs="Arial"/>
        <w:b/>
        <w:i w:val="0"/>
        <w:sz w:val="20"/>
        <w:szCs w:val="20"/>
      </w:rPr>
    </w:lvl>
    <w:lvl w:ilvl="2">
      <w:start w:val="1"/>
      <w:numFmt w:val="decimal"/>
      <w:pStyle w:val="Heading3Numbered"/>
      <w:lvlText w:val="%1.%2.%3"/>
      <w:lvlJc w:val="left"/>
      <w:pPr>
        <w:tabs>
          <w:tab w:val="num" w:pos="1080"/>
        </w:tabs>
        <w:ind w:left="1080" w:hanging="1080"/>
      </w:pPr>
      <w:rPr>
        <w:rFonts w:hint="default" w:ascii="Times New Roman" w:hAnsi="Times New Roman" w:cs="Times New Roman"/>
        <w:b/>
        <w:i w:val="0"/>
        <w:sz w:val="24"/>
      </w:rPr>
    </w:lvl>
    <w:lvl w:ilvl="3">
      <w:start w:val="1"/>
      <w:numFmt w:val="decimal"/>
      <w:pStyle w:val="Heading4Numbered"/>
      <w:lvlText w:val="%1.%2.%3.%4"/>
      <w:lvlJc w:val="left"/>
      <w:pPr>
        <w:tabs>
          <w:tab w:val="num" w:pos="1296"/>
        </w:tabs>
        <w:ind w:left="1296" w:hanging="1296"/>
      </w:pPr>
      <w:rPr>
        <w:rFonts w:hint="default" w:ascii="Times New Roman Bold" w:hAnsi="Times New Roman Bold" w:cs="Times New Roman"/>
        <w:b/>
        <w:i w:val="0"/>
        <w:sz w:val="24"/>
      </w:rPr>
    </w:lvl>
    <w:lvl w:ilvl="4">
      <w:start w:val="1"/>
      <w:numFmt w:val="decimal"/>
      <w:lvlRestart w:val="0"/>
      <w:pStyle w:val="Heading5Numbered"/>
      <w:lvlText w:val="%1.%2.%3.%4.%5"/>
      <w:lvlJc w:val="left"/>
      <w:pPr>
        <w:tabs>
          <w:tab w:val="num" w:pos="720"/>
        </w:tabs>
        <w:ind w:left="720" w:hanging="720"/>
      </w:pPr>
      <w:rPr>
        <w:rFonts w:hint="default" w:ascii="Times New Roman Bold" w:hAnsi="Times New Roman Bold" w:cs="Times New Roman"/>
        <w:b/>
        <w:i w:val="0"/>
        <w:sz w:val="22"/>
        <w:szCs w:val="22"/>
      </w:rPr>
    </w:lvl>
    <w:lvl w:ilvl="5">
      <w:start w:val="1"/>
      <w:numFmt w:val="none"/>
      <w:lvlText w:val=""/>
      <w:lvlJc w:val="left"/>
      <w:pPr>
        <w:tabs>
          <w:tab w:val="num" w:pos="720"/>
        </w:tabs>
        <w:ind w:left="720" w:hanging="720"/>
      </w:pPr>
      <w:rPr>
        <w:rFonts w:hint="default" w:ascii="Times New Roman" w:hAnsi="Times New Roman" w:cs="Times New Roman"/>
        <w:b w:val="0"/>
        <w:i w:val="0"/>
        <w:sz w:val="22"/>
      </w:rPr>
    </w:lvl>
    <w:lvl w:ilvl="6">
      <w:start w:val="1"/>
      <w:numFmt w:val="none"/>
      <w:lvlText w:val=""/>
      <w:lvlJc w:val="left"/>
      <w:pPr>
        <w:tabs>
          <w:tab w:val="num" w:pos="720"/>
        </w:tabs>
        <w:ind w:left="720" w:hanging="720"/>
      </w:pPr>
      <w:rPr>
        <w:rFonts w:hint="default" w:ascii="Times New Roman" w:hAnsi="Times New Roman" w:cs="Times New Roman"/>
        <w:b w:val="0"/>
        <w:i w:val="0"/>
        <w:sz w:val="22"/>
      </w:rPr>
    </w:lvl>
    <w:lvl w:ilvl="7">
      <w:start w:val="1"/>
      <w:numFmt w:val="none"/>
      <w:lvlText w:val=""/>
      <w:lvlJc w:val="left"/>
      <w:pPr>
        <w:tabs>
          <w:tab w:val="num" w:pos="720"/>
        </w:tabs>
        <w:ind w:left="720" w:hanging="720"/>
      </w:pPr>
      <w:rPr>
        <w:rFonts w:hint="default" w:ascii="Times New Roman" w:hAnsi="Times New Roman" w:cs="Times New Roman"/>
        <w:b w:val="0"/>
        <w:i w:val="0"/>
        <w:sz w:val="22"/>
      </w:rPr>
    </w:lvl>
    <w:lvl w:ilvl="8">
      <w:start w:val="1"/>
      <w:numFmt w:val="none"/>
      <w:lvlText w:val="%8"/>
      <w:lvlJc w:val="left"/>
      <w:pPr>
        <w:tabs>
          <w:tab w:val="num" w:pos="4320"/>
        </w:tabs>
        <w:ind w:left="4320" w:hanging="1440"/>
      </w:pPr>
      <w:rPr>
        <w:rFonts w:hint="default" w:cs="Times New Roman"/>
      </w:rPr>
    </w:lvl>
  </w:abstractNum>
  <w:abstractNum w:abstractNumId="22" w15:restartNumberingAfterBreak="0">
    <w:nsid w:val="1D865272"/>
    <w:multiLevelType w:val="hybridMultilevel"/>
    <w:tmpl w:val="4C503280"/>
    <w:lvl w:ilvl="0" w:tplc="04090001">
      <w:start w:val="1"/>
      <w:numFmt w:val="bullet"/>
      <w:lvlText w:val=""/>
      <w:lvlJc w:val="left"/>
      <w:pPr>
        <w:ind w:left="720" w:hanging="360"/>
      </w:pPr>
      <w:rPr>
        <w:rFonts w:hint="default" w:ascii="Symbol" w:hAnsi="Symbol"/>
        <w:b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F110FC0"/>
    <w:multiLevelType w:val="hybridMultilevel"/>
    <w:tmpl w:val="FC62BEF2"/>
    <w:lvl w:ilvl="0" w:tplc="BB008E3C">
      <w:start w:val="1"/>
      <w:numFmt w:val="bullet"/>
      <w:pStyle w:val="cogh2bullet"/>
      <w:lvlText w:val=""/>
      <w:lvlJc w:val="left"/>
      <w:pPr>
        <w:tabs>
          <w:tab w:val="num" w:pos="1440"/>
        </w:tabs>
        <w:ind w:left="1440" w:hanging="360"/>
      </w:pPr>
      <w:rPr>
        <w:rFonts w:hint="default" w:ascii="Wingdings" w:hAnsi="Wingdings"/>
        <w:color w:val="auto"/>
        <w:sz w:val="16"/>
      </w:rPr>
    </w:lvl>
    <w:lvl w:ilvl="1" w:tplc="FFFFFFFF">
      <w:start w:val="1"/>
      <w:numFmt w:val="bullet"/>
      <w:lvlText w:val="o"/>
      <w:lvlJc w:val="left"/>
      <w:pPr>
        <w:tabs>
          <w:tab w:val="num" w:pos="374"/>
        </w:tabs>
        <w:ind w:left="374" w:hanging="360"/>
      </w:pPr>
      <w:rPr>
        <w:rFonts w:hint="default" w:ascii="Courier New" w:hAnsi="Courier New"/>
      </w:rPr>
    </w:lvl>
    <w:lvl w:ilvl="2" w:tplc="FFFFFFFF">
      <w:start w:val="1"/>
      <w:numFmt w:val="bullet"/>
      <w:lvlText w:val=""/>
      <w:lvlJc w:val="left"/>
      <w:pPr>
        <w:tabs>
          <w:tab w:val="num" w:pos="1094"/>
        </w:tabs>
        <w:ind w:left="1094" w:hanging="360"/>
      </w:pPr>
      <w:rPr>
        <w:rFonts w:hint="default" w:ascii="Wingdings" w:hAnsi="Wingdings"/>
      </w:rPr>
    </w:lvl>
    <w:lvl w:ilvl="3" w:tplc="FFFFFFFF">
      <w:start w:val="1"/>
      <w:numFmt w:val="bullet"/>
      <w:lvlText w:val=""/>
      <w:lvlJc w:val="left"/>
      <w:pPr>
        <w:tabs>
          <w:tab w:val="num" w:pos="1814"/>
        </w:tabs>
        <w:ind w:left="1814" w:hanging="360"/>
      </w:pPr>
      <w:rPr>
        <w:rFonts w:hint="default" w:ascii="Symbol" w:hAnsi="Symbol"/>
      </w:rPr>
    </w:lvl>
    <w:lvl w:ilvl="4" w:tplc="FFFFFFFF">
      <w:start w:val="1"/>
      <w:numFmt w:val="bullet"/>
      <w:lvlText w:val="o"/>
      <w:lvlJc w:val="left"/>
      <w:pPr>
        <w:tabs>
          <w:tab w:val="num" w:pos="2534"/>
        </w:tabs>
        <w:ind w:left="2534" w:hanging="360"/>
      </w:pPr>
      <w:rPr>
        <w:rFonts w:hint="default" w:ascii="Courier New" w:hAnsi="Courier New"/>
      </w:rPr>
    </w:lvl>
    <w:lvl w:ilvl="5" w:tplc="FFFFFFFF" w:tentative="1">
      <w:start w:val="1"/>
      <w:numFmt w:val="bullet"/>
      <w:lvlText w:val=""/>
      <w:lvlJc w:val="left"/>
      <w:pPr>
        <w:tabs>
          <w:tab w:val="num" w:pos="3254"/>
        </w:tabs>
        <w:ind w:left="3254" w:hanging="360"/>
      </w:pPr>
      <w:rPr>
        <w:rFonts w:hint="default" w:ascii="Wingdings" w:hAnsi="Wingdings"/>
      </w:rPr>
    </w:lvl>
    <w:lvl w:ilvl="6" w:tplc="FFFFFFFF" w:tentative="1">
      <w:start w:val="1"/>
      <w:numFmt w:val="bullet"/>
      <w:lvlText w:val=""/>
      <w:lvlJc w:val="left"/>
      <w:pPr>
        <w:tabs>
          <w:tab w:val="num" w:pos="3974"/>
        </w:tabs>
        <w:ind w:left="3974" w:hanging="360"/>
      </w:pPr>
      <w:rPr>
        <w:rFonts w:hint="default" w:ascii="Symbol" w:hAnsi="Symbol"/>
      </w:rPr>
    </w:lvl>
    <w:lvl w:ilvl="7" w:tplc="FFFFFFFF" w:tentative="1">
      <w:start w:val="1"/>
      <w:numFmt w:val="bullet"/>
      <w:lvlText w:val="o"/>
      <w:lvlJc w:val="left"/>
      <w:pPr>
        <w:tabs>
          <w:tab w:val="num" w:pos="4694"/>
        </w:tabs>
        <w:ind w:left="4694" w:hanging="360"/>
      </w:pPr>
      <w:rPr>
        <w:rFonts w:hint="default" w:ascii="Courier New" w:hAnsi="Courier New"/>
      </w:rPr>
    </w:lvl>
    <w:lvl w:ilvl="8" w:tplc="FFFFFFFF" w:tentative="1">
      <w:start w:val="1"/>
      <w:numFmt w:val="bullet"/>
      <w:lvlText w:val=""/>
      <w:lvlJc w:val="left"/>
      <w:pPr>
        <w:tabs>
          <w:tab w:val="num" w:pos="5414"/>
        </w:tabs>
        <w:ind w:left="5414" w:hanging="360"/>
      </w:pPr>
      <w:rPr>
        <w:rFonts w:hint="default" w:ascii="Wingdings" w:hAnsi="Wingdings"/>
      </w:rPr>
    </w:lvl>
  </w:abstractNum>
  <w:abstractNum w:abstractNumId="24" w15:restartNumberingAfterBreak="0">
    <w:nsid w:val="1F953E02"/>
    <w:multiLevelType w:val="hybridMultilevel"/>
    <w:tmpl w:val="0F36D1EC"/>
    <w:lvl w:ilvl="0" w:tplc="3652348C">
      <w:start w:val="1"/>
      <w:numFmt w:val="bullet"/>
      <w:lvlRestart w:val="0"/>
      <w:pStyle w:val="Bullet"/>
      <w:lvlText w:val=""/>
      <w:lvlJc w:val="left"/>
      <w:pPr>
        <w:ind w:left="720" w:hanging="360"/>
      </w:pPr>
      <w:rPr>
        <w:rFonts w:hint="default" w:ascii="Symbol" w:hAnsi="Symbol"/>
      </w:rPr>
    </w:lvl>
    <w:lvl w:ilvl="1" w:tplc="4DDA22EA" w:tentative="1">
      <w:start w:val="1"/>
      <w:numFmt w:val="bullet"/>
      <w:lvlText w:val="o"/>
      <w:lvlJc w:val="left"/>
      <w:pPr>
        <w:ind w:left="1440" w:hanging="360"/>
      </w:pPr>
      <w:rPr>
        <w:rFonts w:hint="default" w:ascii="Courier New" w:hAnsi="Courier New" w:cs="Courier New"/>
      </w:rPr>
    </w:lvl>
    <w:lvl w:ilvl="2" w:tplc="E6A28B3E" w:tentative="1">
      <w:start w:val="1"/>
      <w:numFmt w:val="bullet"/>
      <w:lvlText w:val=""/>
      <w:lvlJc w:val="left"/>
      <w:pPr>
        <w:ind w:left="2160" w:hanging="360"/>
      </w:pPr>
      <w:rPr>
        <w:rFonts w:hint="default" w:ascii="Wingdings" w:hAnsi="Wingdings"/>
      </w:rPr>
    </w:lvl>
    <w:lvl w:ilvl="3" w:tplc="705CFCD8" w:tentative="1">
      <w:start w:val="1"/>
      <w:numFmt w:val="bullet"/>
      <w:lvlText w:val=""/>
      <w:lvlJc w:val="left"/>
      <w:pPr>
        <w:ind w:left="2880" w:hanging="360"/>
      </w:pPr>
      <w:rPr>
        <w:rFonts w:hint="default" w:ascii="Symbol" w:hAnsi="Symbol"/>
      </w:rPr>
    </w:lvl>
    <w:lvl w:ilvl="4" w:tplc="A7AAA95A" w:tentative="1">
      <w:start w:val="1"/>
      <w:numFmt w:val="bullet"/>
      <w:lvlText w:val="o"/>
      <w:lvlJc w:val="left"/>
      <w:pPr>
        <w:ind w:left="3600" w:hanging="360"/>
      </w:pPr>
      <w:rPr>
        <w:rFonts w:hint="default" w:ascii="Courier New" w:hAnsi="Courier New" w:cs="Courier New"/>
      </w:rPr>
    </w:lvl>
    <w:lvl w:ilvl="5" w:tplc="4C746286" w:tentative="1">
      <w:start w:val="1"/>
      <w:numFmt w:val="bullet"/>
      <w:lvlText w:val=""/>
      <w:lvlJc w:val="left"/>
      <w:pPr>
        <w:ind w:left="4320" w:hanging="360"/>
      </w:pPr>
      <w:rPr>
        <w:rFonts w:hint="default" w:ascii="Wingdings" w:hAnsi="Wingdings"/>
      </w:rPr>
    </w:lvl>
    <w:lvl w:ilvl="6" w:tplc="43C66D2C" w:tentative="1">
      <w:start w:val="1"/>
      <w:numFmt w:val="bullet"/>
      <w:lvlText w:val=""/>
      <w:lvlJc w:val="left"/>
      <w:pPr>
        <w:ind w:left="5040" w:hanging="360"/>
      </w:pPr>
      <w:rPr>
        <w:rFonts w:hint="default" w:ascii="Symbol" w:hAnsi="Symbol"/>
      </w:rPr>
    </w:lvl>
    <w:lvl w:ilvl="7" w:tplc="9BDA740A" w:tentative="1">
      <w:start w:val="1"/>
      <w:numFmt w:val="bullet"/>
      <w:lvlText w:val="o"/>
      <w:lvlJc w:val="left"/>
      <w:pPr>
        <w:ind w:left="5760" w:hanging="360"/>
      </w:pPr>
      <w:rPr>
        <w:rFonts w:hint="default" w:ascii="Courier New" w:hAnsi="Courier New" w:cs="Courier New"/>
      </w:rPr>
    </w:lvl>
    <w:lvl w:ilvl="8" w:tplc="2D78E0E6" w:tentative="1">
      <w:start w:val="1"/>
      <w:numFmt w:val="bullet"/>
      <w:lvlText w:val=""/>
      <w:lvlJc w:val="left"/>
      <w:pPr>
        <w:ind w:left="6480" w:hanging="360"/>
      </w:pPr>
      <w:rPr>
        <w:rFonts w:hint="default" w:ascii="Wingdings" w:hAnsi="Wingdings"/>
      </w:rPr>
    </w:lvl>
  </w:abstractNum>
  <w:abstractNum w:abstractNumId="25" w15:restartNumberingAfterBreak="0">
    <w:nsid w:val="1F9E2DD0"/>
    <w:multiLevelType w:val="hybridMultilevel"/>
    <w:tmpl w:val="B45253DA"/>
    <w:lvl w:ilvl="0" w:tplc="04090001">
      <w:start w:val="1"/>
      <w:numFmt w:val="bullet"/>
      <w:pStyle w:val="bulletedL2sd"/>
      <w:lvlText w:val=""/>
      <w:lvlJc w:val="left"/>
      <w:pPr>
        <w:tabs>
          <w:tab w:val="num" w:pos="1296"/>
        </w:tabs>
        <w:ind w:left="1296" w:hanging="288"/>
      </w:pPr>
      <w:rPr>
        <w:rFonts w:hint="default" w:ascii="Wingdings" w:hAnsi="Wingdings"/>
        <w:sz w:val="24"/>
        <w:szCs w:val="24"/>
      </w:rPr>
    </w:lvl>
    <w:lvl w:ilvl="1" w:tplc="FFFFFFFF">
      <w:start w:val="1"/>
      <w:numFmt w:val="bullet"/>
      <w:lvlText w:val="o"/>
      <w:lvlJc w:val="left"/>
      <w:pPr>
        <w:tabs>
          <w:tab w:val="num" w:pos="2160"/>
        </w:tabs>
        <w:ind w:left="2160" w:hanging="360"/>
      </w:pPr>
      <w:rPr>
        <w:rFonts w:hint="default" w:ascii="Courier New" w:hAnsi="Courier New"/>
      </w:rPr>
    </w:lvl>
    <w:lvl w:ilvl="2" w:tplc="FFFFFFFF">
      <w:start w:val="1"/>
      <w:numFmt w:val="bullet"/>
      <w:lvlText w:val=""/>
      <w:lvlJc w:val="left"/>
      <w:pPr>
        <w:tabs>
          <w:tab w:val="num" w:pos="2880"/>
        </w:tabs>
        <w:ind w:left="2880" w:hanging="360"/>
      </w:pPr>
      <w:rPr>
        <w:rFonts w:hint="default" w:ascii="Wingdings" w:hAnsi="Wingdings"/>
      </w:rPr>
    </w:lvl>
    <w:lvl w:ilvl="3" w:tplc="FFFFFFFF">
      <w:start w:val="1"/>
      <w:numFmt w:val="bullet"/>
      <w:lvlText w:val=""/>
      <w:lvlJc w:val="left"/>
      <w:pPr>
        <w:tabs>
          <w:tab w:val="num" w:pos="3600"/>
        </w:tabs>
        <w:ind w:left="3600" w:hanging="360"/>
      </w:pPr>
      <w:rPr>
        <w:rFonts w:hint="default" w:ascii="Symbol" w:hAnsi="Symbol"/>
      </w:rPr>
    </w:lvl>
    <w:lvl w:ilvl="4" w:tplc="FFFFFFFF" w:tentative="1">
      <w:start w:val="1"/>
      <w:numFmt w:val="bullet"/>
      <w:lvlText w:val="o"/>
      <w:lvlJc w:val="left"/>
      <w:pPr>
        <w:tabs>
          <w:tab w:val="num" w:pos="4320"/>
        </w:tabs>
        <w:ind w:left="4320" w:hanging="360"/>
      </w:pPr>
      <w:rPr>
        <w:rFonts w:hint="default" w:ascii="Courier New" w:hAnsi="Courier New"/>
      </w:rPr>
    </w:lvl>
    <w:lvl w:ilvl="5" w:tplc="FFFFFFFF" w:tentative="1">
      <w:start w:val="1"/>
      <w:numFmt w:val="bullet"/>
      <w:lvlText w:val=""/>
      <w:lvlJc w:val="left"/>
      <w:pPr>
        <w:tabs>
          <w:tab w:val="num" w:pos="5040"/>
        </w:tabs>
        <w:ind w:left="5040" w:hanging="360"/>
      </w:pPr>
      <w:rPr>
        <w:rFonts w:hint="default" w:ascii="Wingdings" w:hAnsi="Wingdings"/>
      </w:rPr>
    </w:lvl>
    <w:lvl w:ilvl="6" w:tplc="FFFFFFFF" w:tentative="1">
      <w:start w:val="1"/>
      <w:numFmt w:val="bullet"/>
      <w:lvlText w:val=""/>
      <w:lvlJc w:val="left"/>
      <w:pPr>
        <w:tabs>
          <w:tab w:val="num" w:pos="5760"/>
        </w:tabs>
        <w:ind w:left="5760" w:hanging="360"/>
      </w:pPr>
      <w:rPr>
        <w:rFonts w:hint="default" w:ascii="Symbol" w:hAnsi="Symbol"/>
      </w:rPr>
    </w:lvl>
    <w:lvl w:ilvl="7" w:tplc="FFFFFFFF" w:tentative="1">
      <w:start w:val="1"/>
      <w:numFmt w:val="bullet"/>
      <w:lvlText w:val="o"/>
      <w:lvlJc w:val="left"/>
      <w:pPr>
        <w:tabs>
          <w:tab w:val="num" w:pos="6480"/>
        </w:tabs>
        <w:ind w:left="6480" w:hanging="360"/>
      </w:pPr>
      <w:rPr>
        <w:rFonts w:hint="default" w:ascii="Courier New" w:hAnsi="Courier New"/>
      </w:rPr>
    </w:lvl>
    <w:lvl w:ilvl="8" w:tplc="FFFFFFFF" w:tentative="1">
      <w:start w:val="1"/>
      <w:numFmt w:val="bullet"/>
      <w:lvlText w:val=""/>
      <w:lvlJc w:val="left"/>
      <w:pPr>
        <w:tabs>
          <w:tab w:val="num" w:pos="7200"/>
        </w:tabs>
        <w:ind w:left="7200" w:hanging="360"/>
      </w:pPr>
      <w:rPr>
        <w:rFonts w:hint="default" w:ascii="Wingdings" w:hAnsi="Wingdings"/>
      </w:rPr>
    </w:lvl>
  </w:abstractNum>
  <w:abstractNum w:abstractNumId="26" w15:restartNumberingAfterBreak="0">
    <w:nsid w:val="1FE66943"/>
    <w:multiLevelType w:val="multilevel"/>
    <w:tmpl w:val="E6FE5034"/>
    <w:lvl w:ilvl="0">
      <w:start w:val="1"/>
      <w:numFmt w:val="decimal"/>
      <w:pStyle w:val="Heading1"/>
      <w:lvlText w:val="%1."/>
      <w:lvlJc w:val="left"/>
      <w:pPr>
        <w:tabs>
          <w:tab w:val="num" w:pos="630"/>
        </w:tabs>
        <w:ind w:left="270" w:hanging="360"/>
      </w:pPr>
      <w:rPr>
        <w:rFonts w:hint="default"/>
        <w:b/>
        <w:i w:val="0"/>
        <w:caps w:val="0"/>
        <w:color w:val="010000"/>
        <w:sz w:val="22"/>
        <w:u w:val="none"/>
      </w:rPr>
    </w:lvl>
    <w:lvl w:ilvl="1">
      <w:start w:val="1"/>
      <w:numFmt w:val="decimal"/>
      <w:pStyle w:val="Heading2"/>
      <w:lvlText w:val="%1.%2"/>
      <w:lvlJc w:val="left"/>
      <w:pPr>
        <w:tabs>
          <w:tab w:val="num" w:pos="4230"/>
        </w:tabs>
        <w:ind w:left="3870" w:hanging="360"/>
      </w:pPr>
      <w:rPr>
        <w:rFonts w:hint="default"/>
        <w:b/>
        <w:bCs w:val="0"/>
        <w:i w:val="0"/>
        <w:iCs w:val="0"/>
        <w:caps w:val="0"/>
        <w:smallCaps w:val="0"/>
        <w:strike w:val="0"/>
        <w:dstrike w:val="0"/>
        <w:noProof w:val="0"/>
        <w:vanish w:val="0"/>
        <w:color w:val="auto"/>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Heading30"/>
      <w:lvlText w:val="%3)"/>
      <w:lvlJc w:val="left"/>
      <w:pPr>
        <w:tabs>
          <w:tab w:val="num" w:pos="1800"/>
        </w:tabs>
        <w:ind w:left="1080" w:hanging="360"/>
      </w:pPr>
      <w:rPr>
        <w:rFonts w:hint="default"/>
        <w:b/>
        <w:i w:val="0"/>
        <w:caps w:val="0"/>
        <w:color w:val="010000"/>
        <w:u w:val="none"/>
      </w:rPr>
    </w:lvl>
    <w:lvl w:ilvl="3">
      <w:start w:val="1"/>
      <w:numFmt w:val="decimal"/>
      <w:lvlText w:val="%1.%2.%3.%4."/>
      <w:lvlJc w:val="left"/>
      <w:pPr>
        <w:tabs>
          <w:tab w:val="num" w:pos="3582"/>
        </w:tabs>
        <w:ind w:left="3510" w:hanging="648"/>
      </w:pPr>
      <w:rPr>
        <w:rFonts w:hint="default"/>
        <w:b w:val="0"/>
        <w:i w:val="0"/>
        <w:caps w:val="0"/>
        <w:color w:val="010000"/>
        <w:u w:val="none"/>
      </w:rPr>
    </w:lvl>
    <w:lvl w:ilvl="4">
      <w:start w:val="1"/>
      <w:numFmt w:val="decimal"/>
      <w:lvlText w:val="%1.%2.%3.%4.%5."/>
      <w:lvlJc w:val="left"/>
      <w:pPr>
        <w:tabs>
          <w:tab w:val="num" w:pos="4302"/>
        </w:tabs>
        <w:ind w:left="4014" w:hanging="792"/>
      </w:pPr>
      <w:rPr>
        <w:rFonts w:hint="default"/>
        <w:b w:val="0"/>
        <w:i w:val="0"/>
        <w:caps w:val="0"/>
        <w:color w:val="010000"/>
        <w:u w:val="none"/>
      </w:rPr>
    </w:lvl>
    <w:lvl w:ilvl="5">
      <w:start w:val="1"/>
      <w:numFmt w:val="decimal"/>
      <w:lvlText w:val="%1.%2.%3.%4.%5.%6."/>
      <w:lvlJc w:val="left"/>
      <w:pPr>
        <w:tabs>
          <w:tab w:val="num" w:pos="4662"/>
        </w:tabs>
        <w:ind w:left="4518" w:hanging="936"/>
      </w:pPr>
      <w:rPr>
        <w:rFonts w:hint="default"/>
        <w:b w:val="0"/>
        <w:i w:val="0"/>
        <w:color w:val="010000"/>
        <w:sz w:val="22"/>
        <w:u w:val="none"/>
      </w:rPr>
    </w:lvl>
    <w:lvl w:ilvl="6">
      <w:start w:val="1"/>
      <w:numFmt w:val="decimal"/>
      <w:lvlText w:val="%1.%2.%3.%4.%5.%6.%7."/>
      <w:lvlJc w:val="left"/>
      <w:pPr>
        <w:tabs>
          <w:tab w:val="num" w:pos="5382"/>
        </w:tabs>
        <w:ind w:left="5022" w:hanging="1080"/>
      </w:pPr>
      <w:rPr>
        <w:rFonts w:hint="default"/>
        <w:color w:val="010000"/>
        <w:u w:val="none"/>
      </w:rPr>
    </w:lvl>
    <w:lvl w:ilvl="7">
      <w:start w:val="1"/>
      <w:numFmt w:val="decimal"/>
      <w:lvlText w:val="%1.%2.%3.%4.%5.%6.%7.%8."/>
      <w:lvlJc w:val="left"/>
      <w:pPr>
        <w:tabs>
          <w:tab w:val="num" w:pos="5742"/>
        </w:tabs>
        <w:ind w:left="5526" w:hanging="1224"/>
      </w:pPr>
      <w:rPr>
        <w:rFonts w:hint="default"/>
        <w:color w:val="010000"/>
        <w:u w:val="none"/>
      </w:rPr>
    </w:lvl>
    <w:lvl w:ilvl="8">
      <w:start w:val="1"/>
      <w:numFmt w:val="decimal"/>
      <w:lvlText w:val="%1.%2.%3.%4.%5.%6.%7.%8.%9."/>
      <w:lvlJc w:val="left"/>
      <w:pPr>
        <w:tabs>
          <w:tab w:val="num" w:pos="6462"/>
        </w:tabs>
        <w:ind w:left="6102" w:hanging="1440"/>
      </w:pPr>
      <w:rPr>
        <w:rFonts w:hint="default"/>
        <w:color w:val="010000"/>
        <w:u w:val="none"/>
      </w:rPr>
    </w:lvl>
  </w:abstractNum>
  <w:abstractNum w:abstractNumId="27" w15:restartNumberingAfterBreak="0">
    <w:nsid w:val="208F466F"/>
    <w:multiLevelType w:val="multilevel"/>
    <w:tmpl w:val="436A91CC"/>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color w:val="C0504D" w:themeColor="accent2"/>
      </w:rPr>
    </w:lvl>
    <w:lvl w:ilvl="2">
      <w:start w:val="1"/>
      <w:numFmt w:val="decimal"/>
      <w:lvlText w:val="%1.%2.%3"/>
      <w:lvlJc w:val="left"/>
      <w:pPr>
        <w:ind w:left="1008" w:hanging="288"/>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219762C4"/>
    <w:multiLevelType w:val="multilevel"/>
    <w:tmpl w:val="9CB8E016"/>
    <w:lvl w:ilvl="0">
      <w:start w:val="1"/>
      <w:numFmt w:val="decimal"/>
      <w:lvlText w:val="%1)"/>
      <w:lvlJc w:val="left"/>
      <w:pPr>
        <w:tabs>
          <w:tab w:val="num" w:pos="576"/>
        </w:tabs>
        <w:ind w:left="576" w:hanging="576"/>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440"/>
        </w:tabs>
        <w:ind w:left="1080" w:hanging="360"/>
      </w:pPr>
      <w:rPr>
        <w:rFonts w:cs="Times New Roman"/>
      </w:rPr>
    </w:lvl>
    <w:lvl w:ilvl="3">
      <w:start w:val="1"/>
      <w:numFmt w:val="decimal"/>
      <w:pStyle w:val="Level11"/>
      <w:lvlText w:val="%4)"/>
      <w:lvlJc w:val="left"/>
      <w:pPr>
        <w:tabs>
          <w:tab w:val="num" w:pos="576"/>
        </w:tabs>
        <w:ind w:left="576" w:hanging="576"/>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9" w15:restartNumberingAfterBreak="0">
    <w:nsid w:val="26C16415"/>
    <w:multiLevelType w:val="multilevel"/>
    <w:tmpl w:val="0B6233E8"/>
    <w:name w:val="Akiba MSA numbering"/>
    <w:lvl w:ilvl="0">
      <w:start w:val="1"/>
      <w:numFmt w:val="decimal"/>
      <w:lvlText w:val="%1."/>
      <w:lvlJc w:val="left"/>
      <w:pPr>
        <w:tabs>
          <w:tab w:val="left" w:pos="720"/>
        </w:tabs>
        <w:ind w:left="720" w:hanging="720"/>
      </w:pPr>
      <w:rPr>
        <w:rFonts w:ascii="Arial" w:hAnsi="Arial" w:cs="Arial"/>
        <w:b/>
        <w:bCs/>
        <w:i w:val="0"/>
        <w:iCs w:val="0"/>
        <w:caps/>
        <w:smallCaps w:val="0"/>
        <w:strike w:val="0"/>
        <w:dstrike w:val="0"/>
        <w:sz w:val="22"/>
        <w:szCs w:val="22"/>
        <w:u w:val="none"/>
      </w:rPr>
    </w:lvl>
    <w:lvl w:ilvl="1">
      <w:start w:val="1"/>
      <w:numFmt w:val="decimal"/>
      <w:lvlText w:val="%1.%2"/>
      <w:lvlJc w:val="left"/>
      <w:pPr>
        <w:tabs>
          <w:tab w:val="left" w:pos="720"/>
        </w:tabs>
        <w:ind w:left="720" w:hanging="720"/>
      </w:pPr>
      <w:rPr>
        <w:rFonts w:ascii="Arial" w:hAnsi="Arial" w:cs="Arial"/>
        <w:b/>
        <w:bCs/>
        <w:i w:val="0"/>
        <w:iCs w:val="0"/>
        <w:caps w:val="0"/>
        <w:strike w:val="0"/>
        <w:dstrike w:val="0"/>
        <w:color w:val="auto"/>
        <w:sz w:val="22"/>
        <w:szCs w:val="22"/>
        <w:u w:val="none"/>
      </w:rPr>
    </w:lvl>
    <w:lvl w:ilvl="2">
      <w:start w:val="1"/>
      <w:numFmt w:val="lowerLetter"/>
      <w:lvlText w:val="(%3)"/>
      <w:lvlJc w:val="left"/>
      <w:pPr>
        <w:tabs>
          <w:tab w:val="left" w:pos="1440"/>
        </w:tabs>
        <w:ind w:left="1440" w:hanging="720"/>
      </w:pPr>
      <w:rPr>
        <w:rFonts w:ascii="Arial" w:hAnsi="Arial" w:cs="Arial"/>
        <w:b w:val="0"/>
        <w:bCs w:val="0"/>
        <w:i w:val="0"/>
        <w:iCs w:val="0"/>
        <w:caps w:val="0"/>
        <w:strike w:val="0"/>
        <w:dstrike w:val="0"/>
        <w:color w:val="auto"/>
        <w:sz w:val="22"/>
        <w:szCs w:val="22"/>
        <w:u w:val="none"/>
      </w:rPr>
    </w:lvl>
    <w:lvl w:ilvl="3">
      <w:start w:val="1"/>
      <w:numFmt w:val="lowerRoman"/>
      <w:lvlText w:val="(%4)"/>
      <w:lvlJc w:val="left"/>
      <w:pPr>
        <w:tabs>
          <w:tab w:val="left" w:pos="2160"/>
        </w:tabs>
        <w:ind w:left="2160" w:hanging="720"/>
      </w:pPr>
      <w:rPr>
        <w:rFonts w:ascii="Arial" w:hAnsi="Arial" w:cs="Arial"/>
        <w:b w:val="0"/>
        <w:bCs w:val="0"/>
        <w:i w:val="0"/>
        <w:iCs w:val="0"/>
        <w:caps w:val="0"/>
        <w:strike w:val="0"/>
        <w:dstrike w:val="0"/>
        <w:color w:val="auto"/>
        <w:sz w:val="22"/>
        <w:szCs w:val="22"/>
        <w:u w:val="none"/>
      </w:rPr>
    </w:lvl>
    <w:lvl w:ilvl="4">
      <w:start w:val="1"/>
      <w:numFmt w:val="upperLetter"/>
      <w:lvlText w:val="(%5)"/>
      <w:lvlJc w:val="left"/>
      <w:pPr>
        <w:tabs>
          <w:tab w:val="left" w:pos="2880"/>
        </w:tabs>
        <w:ind w:left="2880" w:hanging="720"/>
      </w:pPr>
      <w:rPr>
        <w:rFonts w:ascii="Arial" w:hAnsi="Arial" w:cs="Arial"/>
        <w:b w:val="0"/>
        <w:bCs w:val="0"/>
        <w:i w:val="0"/>
        <w:iCs w:val="0"/>
        <w:caps w:val="0"/>
        <w:strike w:val="0"/>
        <w:dstrike w:val="0"/>
        <w:sz w:val="22"/>
        <w:szCs w:val="22"/>
        <w:u w:val="none"/>
      </w:rPr>
    </w:lvl>
    <w:lvl w:ilvl="5">
      <w:start w:val="1"/>
      <w:numFmt w:val="decimal"/>
      <w:lvlText w:val="(%6)"/>
      <w:lvlJc w:val="left"/>
      <w:pPr>
        <w:tabs>
          <w:tab w:val="left" w:pos="3600"/>
        </w:tabs>
        <w:ind w:left="3600" w:hanging="720"/>
      </w:pPr>
      <w:rPr>
        <w:rFonts w:ascii="Arial" w:hAnsi="Arial" w:cs="Arial"/>
        <w:b w:val="0"/>
        <w:bCs w:val="0"/>
        <w:i w:val="0"/>
        <w:iCs w:val="0"/>
        <w:caps w:val="0"/>
        <w:strike w:val="0"/>
        <w:dstrike w:val="0"/>
        <w:sz w:val="20"/>
        <w:szCs w:val="20"/>
        <w:u w:val="none"/>
      </w:rPr>
    </w:lvl>
    <w:lvl w:ilvl="6">
      <w:start w:val="1"/>
      <w:numFmt w:val="lowerRoman"/>
      <w:lvlText w:val="%7."/>
      <w:lvlJc w:val="left"/>
      <w:pPr>
        <w:tabs>
          <w:tab w:val="left" w:pos="4320"/>
        </w:tabs>
        <w:ind w:left="4320" w:hanging="720"/>
      </w:pPr>
      <w:rPr>
        <w:rFonts w:ascii="Arial" w:hAnsi="Arial" w:cs="Arial"/>
        <w:b w:val="0"/>
        <w:bCs w:val="0"/>
        <w:i w:val="0"/>
        <w:iCs w:val="0"/>
        <w:caps w:val="0"/>
        <w:strike w:val="0"/>
        <w:dstrike w:val="0"/>
        <w:sz w:val="24"/>
        <w:szCs w:val="24"/>
        <w:u w:val="none"/>
      </w:rPr>
    </w:lvl>
    <w:lvl w:ilvl="7">
      <w:start w:val="1"/>
      <w:numFmt w:val="lowerLetter"/>
      <w:lvlText w:val="%8)"/>
      <w:lvlJc w:val="left"/>
      <w:pPr>
        <w:tabs>
          <w:tab w:val="left" w:pos="5040"/>
        </w:tabs>
        <w:ind w:left="5040" w:hanging="720"/>
      </w:pPr>
      <w:rPr>
        <w:rFonts w:ascii="Arial" w:hAnsi="Arial" w:cs="Arial"/>
        <w:b w:val="0"/>
        <w:bCs w:val="0"/>
        <w:i w:val="0"/>
        <w:iCs w:val="0"/>
        <w:caps w:val="0"/>
        <w:strike w:val="0"/>
        <w:dstrike w:val="0"/>
        <w:sz w:val="24"/>
        <w:szCs w:val="24"/>
        <w:u w:val="none"/>
      </w:rPr>
    </w:lvl>
    <w:lvl w:ilvl="8">
      <w:start w:val="1"/>
      <w:numFmt w:val="lowerRoman"/>
      <w:lvlText w:val="%9)"/>
      <w:lvlJc w:val="left"/>
      <w:pPr>
        <w:tabs>
          <w:tab w:val="left" w:pos="5760"/>
        </w:tabs>
        <w:ind w:left="5760" w:hanging="720"/>
      </w:pPr>
      <w:rPr>
        <w:rFonts w:ascii="Arial" w:hAnsi="Arial" w:cs="Arial"/>
        <w:b w:val="0"/>
        <w:bCs w:val="0"/>
        <w:i w:val="0"/>
        <w:iCs w:val="0"/>
        <w:caps w:val="0"/>
        <w:strike w:val="0"/>
        <w:dstrike w:val="0"/>
        <w:sz w:val="24"/>
        <w:szCs w:val="24"/>
        <w:u w:val="none"/>
      </w:rPr>
    </w:lvl>
  </w:abstractNum>
  <w:abstractNum w:abstractNumId="30" w15:restartNumberingAfterBreak="0">
    <w:nsid w:val="27A3414D"/>
    <w:multiLevelType w:val="singleLevel"/>
    <w:tmpl w:val="82905778"/>
    <w:lvl w:ilvl="0">
      <w:start w:val="2"/>
      <w:numFmt w:val="bullet"/>
      <w:pStyle w:val="TableTextBullet2"/>
      <w:lvlText w:val=""/>
      <w:lvlJc w:val="left"/>
      <w:pPr>
        <w:tabs>
          <w:tab w:val="num" w:pos="360"/>
        </w:tabs>
        <w:ind w:left="720" w:hanging="360"/>
      </w:pPr>
      <w:rPr>
        <w:rFonts w:hint="default" w:ascii="Symbol" w:hAnsi="Symbol"/>
      </w:rPr>
    </w:lvl>
  </w:abstractNum>
  <w:abstractNum w:abstractNumId="31" w15:restartNumberingAfterBreak="0">
    <w:nsid w:val="28754A7F"/>
    <w:multiLevelType w:val="multilevel"/>
    <w:tmpl w:val="44CA8912"/>
    <w:lvl w:ilvl="0">
      <w:start w:val="1"/>
      <w:numFmt w:val="decimal"/>
      <w:pStyle w:val="NETTableNumberL1"/>
      <w:lvlText w:val="NET - %1"/>
      <w:lvlJc w:val="left"/>
      <w:pPr>
        <w:ind w:left="0" w:firstLine="0"/>
      </w:pPr>
      <w:rPr>
        <w:rFonts w:hint="default" w:ascii="Times New Roman Bold" w:hAnsi="Times New Roman Bold"/>
        <w:b/>
        <w:i w:val="0"/>
        <w:color w:val="FFFFFF" w:themeColor="background1"/>
        <w:sz w:val="22"/>
      </w:rPr>
    </w:lvl>
    <w:lvl w:ilvl="1">
      <w:start w:val="1"/>
      <w:numFmt w:val="decimal"/>
      <w:pStyle w:val="NetTableNumberL2"/>
      <w:lvlText w:val="NET - %1.%2"/>
      <w:lvlJc w:val="left"/>
      <w:pPr>
        <w:ind w:left="0" w:firstLine="0"/>
      </w:pPr>
      <w:rPr>
        <w:rFonts w:hint="default" w:ascii="Times New Roman" w:hAnsi="Times New Roman"/>
        <w:b w:val="0"/>
        <w:i w:val="0"/>
        <w:color w:val="auto"/>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308C1D30"/>
    <w:multiLevelType w:val="multilevel"/>
    <w:tmpl w:val="F2DED6C2"/>
    <w:lvl w:ilvl="0">
      <w:start w:val="4"/>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34F73379"/>
    <w:multiLevelType w:val="singleLevel"/>
    <w:tmpl w:val="BC5CB734"/>
    <w:lvl w:ilvl="0">
      <w:start w:val="1"/>
      <w:numFmt w:val="bullet"/>
      <w:pStyle w:val="bullet1"/>
      <w:lvlText w:val=""/>
      <w:lvlJc w:val="left"/>
      <w:pPr>
        <w:tabs>
          <w:tab w:val="num" w:pos="360"/>
        </w:tabs>
        <w:ind w:left="360" w:hanging="360"/>
      </w:pPr>
      <w:rPr>
        <w:rFonts w:hint="default" w:ascii="Wingdings" w:hAnsi="Wingdings"/>
      </w:rPr>
    </w:lvl>
  </w:abstractNum>
  <w:abstractNum w:abstractNumId="34" w15:restartNumberingAfterBreak="0">
    <w:nsid w:val="35AD5CEC"/>
    <w:multiLevelType w:val="hybridMultilevel"/>
    <w:tmpl w:val="10FCFD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364E79F6"/>
    <w:multiLevelType w:val="multilevel"/>
    <w:tmpl w:val="593498E2"/>
    <w:lvl w:ilvl="0">
      <w:start w:val="4"/>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368375A9"/>
    <w:multiLevelType w:val="multilevel"/>
    <w:tmpl w:val="240092EC"/>
    <w:lvl w:ilvl="0">
      <w:start w:val="1"/>
      <w:numFmt w:val="decimal"/>
      <w:pStyle w:val="UCSTableNumberL1"/>
      <w:lvlText w:val="UCS - %1"/>
      <w:lvlJc w:val="left"/>
      <w:pPr>
        <w:ind w:left="0" w:firstLine="0"/>
      </w:pPr>
      <w:rPr>
        <w:rFonts w:hint="default" w:ascii="Times New Roman Bold" w:hAnsi="Times New Roman Bold"/>
        <w:b/>
        <w:i w:val="0"/>
        <w:color w:val="FFFFFF" w:themeColor="background1"/>
        <w:sz w:val="22"/>
      </w:rPr>
    </w:lvl>
    <w:lvl w:ilvl="1">
      <w:start w:val="1"/>
      <w:numFmt w:val="decimal"/>
      <w:pStyle w:val="UCSTableNumberL2"/>
      <w:lvlText w:val="UCS - %1.%2"/>
      <w:lvlJc w:val="left"/>
      <w:pPr>
        <w:ind w:left="0" w:firstLine="0"/>
      </w:pPr>
      <w:rPr>
        <w:rFonts w:hint="default" w:ascii="Times New Roman" w:hAnsi="Times New Roman"/>
        <w:b w:val="0"/>
        <w:i w:val="0"/>
        <w:color w:val="auto"/>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369651B6"/>
    <w:multiLevelType w:val="multilevel"/>
    <w:tmpl w:val="D32CC322"/>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38456AD7"/>
    <w:multiLevelType w:val="hybridMultilevel"/>
    <w:tmpl w:val="0C487218"/>
    <w:lvl w:ilvl="0" w:tplc="808E517A">
      <w:start w:val="1"/>
      <w:numFmt w:val="decimal"/>
      <w:pStyle w:val="Head1"/>
      <w:lvlText w:val="%1."/>
      <w:lvlJc w:val="left"/>
      <w:pPr>
        <w:ind w:left="360" w:hanging="360"/>
      </w:pPr>
      <w:rPr>
        <w:b/>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9" w15:restartNumberingAfterBreak="0">
    <w:nsid w:val="3A994940"/>
    <w:multiLevelType w:val="multilevel"/>
    <w:tmpl w:val="3098AFD8"/>
    <w:lvl w:ilvl="0">
      <w:start w:val="1"/>
      <w:numFmt w:val="decimal"/>
      <w:pStyle w:val="Style1"/>
      <w:lvlText w:val="%1)"/>
      <w:lvlJc w:val="left"/>
      <w:pPr>
        <w:ind w:left="360" w:hanging="360"/>
      </w:pPr>
    </w:lvl>
    <w:lvl w:ilvl="1">
      <w:start w:val="1"/>
      <w:numFmt w:val="lowerLetter"/>
      <w:pStyle w:val="Style3"/>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3AAB61D3"/>
    <w:multiLevelType w:val="singleLevel"/>
    <w:tmpl w:val="02AAB18A"/>
    <w:lvl w:ilvl="0">
      <w:start w:val="1"/>
      <w:numFmt w:val="bullet"/>
      <w:pStyle w:val="TableBullet"/>
      <w:lvlText w:val=""/>
      <w:legacy w:legacy="1" w:legacySpace="120" w:legacyIndent="280"/>
      <w:lvlJc w:val="left"/>
      <w:pPr>
        <w:ind w:left="2080" w:hanging="280"/>
      </w:pPr>
      <w:rPr>
        <w:rFonts w:hint="default" w:ascii="Symbol" w:hAnsi="Symbol"/>
      </w:rPr>
    </w:lvl>
  </w:abstractNum>
  <w:abstractNum w:abstractNumId="41" w15:restartNumberingAfterBreak="0">
    <w:nsid w:val="3B8D3EF2"/>
    <w:multiLevelType w:val="hybridMultilevel"/>
    <w:tmpl w:val="FD2C2810"/>
    <w:lvl w:ilvl="0" w:tplc="4BA8ECF6">
      <w:start w:val="1"/>
      <w:numFmt w:val="bullet"/>
      <w:lvlText w:val="•"/>
      <w:lvlJc w:val="left"/>
      <w:pPr>
        <w:tabs>
          <w:tab w:val="num" w:pos="720"/>
        </w:tabs>
        <w:ind w:left="720" w:hanging="360"/>
      </w:pPr>
      <w:rPr>
        <w:rFonts w:hint="default" w:ascii="Arial" w:hAnsi="Arial"/>
      </w:rPr>
    </w:lvl>
    <w:lvl w:ilvl="1" w:tplc="58E48424" w:tentative="1">
      <w:start w:val="1"/>
      <w:numFmt w:val="bullet"/>
      <w:lvlText w:val="•"/>
      <w:lvlJc w:val="left"/>
      <w:pPr>
        <w:tabs>
          <w:tab w:val="num" w:pos="1440"/>
        </w:tabs>
        <w:ind w:left="1440" w:hanging="360"/>
      </w:pPr>
      <w:rPr>
        <w:rFonts w:hint="default" w:ascii="Arial" w:hAnsi="Arial"/>
      </w:rPr>
    </w:lvl>
    <w:lvl w:ilvl="2" w:tplc="E620FD2E" w:tentative="1">
      <w:start w:val="1"/>
      <w:numFmt w:val="bullet"/>
      <w:lvlText w:val="•"/>
      <w:lvlJc w:val="left"/>
      <w:pPr>
        <w:tabs>
          <w:tab w:val="num" w:pos="2160"/>
        </w:tabs>
        <w:ind w:left="2160" w:hanging="360"/>
      </w:pPr>
      <w:rPr>
        <w:rFonts w:hint="default" w:ascii="Arial" w:hAnsi="Arial"/>
      </w:rPr>
    </w:lvl>
    <w:lvl w:ilvl="3" w:tplc="7108BFCA" w:tentative="1">
      <w:start w:val="1"/>
      <w:numFmt w:val="bullet"/>
      <w:lvlText w:val="•"/>
      <w:lvlJc w:val="left"/>
      <w:pPr>
        <w:tabs>
          <w:tab w:val="num" w:pos="2880"/>
        </w:tabs>
        <w:ind w:left="2880" w:hanging="360"/>
      </w:pPr>
      <w:rPr>
        <w:rFonts w:hint="default" w:ascii="Arial" w:hAnsi="Arial"/>
      </w:rPr>
    </w:lvl>
    <w:lvl w:ilvl="4" w:tplc="2E2EF8B8" w:tentative="1">
      <w:start w:val="1"/>
      <w:numFmt w:val="bullet"/>
      <w:lvlText w:val="•"/>
      <w:lvlJc w:val="left"/>
      <w:pPr>
        <w:tabs>
          <w:tab w:val="num" w:pos="3600"/>
        </w:tabs>
        <w:ind w:left="3600" w:hanging="360"/>
      </w:pPr>
      <w:rPr>
        <w:rFonts w:hint="default" w:ascii="Arial" w:hAnsi="Arial"/>
      </w:rPr>
    </w:lvl>
    <w:lvl w:ilvl="5" w:tplc="51185ECC" w:tentative="1">
      <w:start w:val="1"/>
      <w:numFmt w:val="bullet"/>
      <w:lvlText w:val="•"/>
      <w:lvlJc w:val="left"/>
      <w:pPr>
        <w:tabs>
          <w:tab w:val="num" w:pos="4320"/>
        </w:tabs>
        <w:ind w:left="4320" w:hanging="360"/>
      </w:pPr>
      <w:rPr>
        <w:rFonts w:hint="default" w:ascii="Arial" w:hAnsi="Arial"/>
      </w:rPr>
    </w:lvl>
    <w:lvl w:ilvl="6" w:tplc="178004E0" w:tentative="1">
      <w:start w:val="1"/>
      <w:numFmt w:val="bullet"/>
      <w:lvlText w:val="•"/>
      <w:lvlJc w:val="left"/>
      <w:pPr>
        <w:tabs>
          <w:tab w:val="num" w:pos="5040"/>
        </w:tabs>
        <w:ind w:left="5040" w:hanging="360"/>
      </w:pPr>
      <w:rPr>
        <w:rFonts w:hint="default" w:ascii="Arial" w:hAnsi="Arial"/>
      </w:rPr>
    </w:lvl>
    <w:lvl w:ilvl="7" w:tplc="520C15B2" w:tentative="1">
      <w:start w:val="1"/>
      <w:numFmt w:val="bullet"/>
      <w:lvlText w:val="•"/>
      <w:lvlJc w:val="left"/>
      <w:pPr>
        <w:tabs>
          <w:tab w:val="num" w:pos="5760"/>
        </w:tabs>
        <w:ind w:left="5760" w:hanging="360"/>
      </w:pPr>
      <w:rPr>
        <w:rFonts w:hint="default" w:ascii="Arial" w:hAnsi="Arial"/>
      </w:rPr>
    </w:lvl>
    <w:lvl w:ilvl="8" w:tplc="A582129A" w:tentative="1">
      <w:start w:val="1"/>
      <w:numFmt w:val="bullet"/>
      <w:lvlText w:val="•"/>
      <w:lvlJc w:val="left"/>
      <w:pPr>
        <w:tabs>
          <w:tab w:val="num" w:pos="6480"/>
        </w:tabs>
        <w:ind w:left="6480" w:hanging="360"/>
      </w:pPr>
      <w:rPr>
        <w:rFonts w:hint="default" w:ascii="Arial" w:hAnsi="Arial"/>
      </w:rPr>
    </w:lvl>
  </w:abstractNum>
  <w:abstractNum w:abstractNumId="42" w15:restartNumberingAfterBreak="0">
    <w:nsid w:val="3C05461F"/>
    <w:multiLevelType w:val="multilevel"/>
    <w:tmpl w:val="02885DF0"/>
    <w:lvl w:ilvl="0">
      <w:start w:val="1"/>
      <w:numFmt w:val="decimal"/>
      <w:pStyle w:val="MELegal1"/>
      <w:lvlText w:val="%1."/>
      <w:lvlJc w:val="left"/>
      <w:pPr>
        <w:tabs>
          <w:tab w:val="num" w:pos="851"/>
        </w:tabs>
        <w:ind w:left="851" w:hanging="851"/>
      </w:pPr>
      <w:rPr>
        <w:rFonts w:hint="default" w:cs="Times New Roman"/>
      </w:rPr>
    </w:lvl>
    <w:lvl w:ilvl="1">
      <w:start w:val="1"/>
      <w:numFmt w:val="decimal"/>
      <w:pStyle w:val="MELegal2"/>
      <w:lvlText w:val="%1.%2"/>
      <w:lvlJc w:val="left"/>
      <w:pPr>
        <w:tabs>
          <w:tab w:val="num" w:pos="851"/>
        </w:tabs>
        <w:ind w:left="851" w:hanging="851"/>
      </w:pPr>
      <w:rPr>
        <w:rFonts w:hint="default" w:cs="Times New Roman"/>
      </w:rPr>
    </w:lvl>
    <w:lvl w:ilvl="2">
      <w:start w:val="1"/>
      <w:numFmt w:val="lowerLetter"/>
      <w:pStyle w:val="MELegal3"/>
      <w:lvlText w:val="(%3)"/>
      <w:lvlJc w:val="left"/>
      <w:pPr>
        <w:tabs>
          <w:tab w:val="num" w:pos="1701"/>
        </w:tabs>
        <w:ind w:left="1701" w:hanging="850"/>
      </w:pPr>
      <w:rPr>
        <w:rFonts w:hint="default" w:cs="Times New Roman"/>
        <w:b w:val="0"/>
        <w:i w:val="0"/>
      </w:rPr>
    </w:lvl>
    <w:lvl w:ilvl="3">
      <w:start w:val="1"/>
      <w:numFmt w:val="lowerRoman"/>
      <w:pStyle w:val="MELegal4"/>
      <w:lvlText w:val="(%4)"/>
      <w:lvlJc w:val="left"/>
      <w:pPr>
        <w:tabs>
          <w:tab w:val="num" w:pos="2552"/>
        </w:tabs>
        <w:ind w:left="2552" w:hanging="851"/>
      </w:pPr>
      <w:rPr>
        <w:rFonts w:hint="default" w:cs="Times New Roman"/>
        <w:b w:val="0"/>
        <w:i w:val="0"/>
      </w:rPr>
    </w:lvl>
    <w:lvl w:ilvl="4">
      <w:start w:val="1"/>
      <w:numFmt w:val="upperLetter"/>
      <w:pStyle w:val="MELegal5"/>
      <w:lvlText w:val="(%5)"/>
      <w:lvlJc w:val="left"/>
      <w:pPr>
        <w:tabs>
          <w:tab w:val="num" w:pos="3402"/>
        </w:tabs>
        <w:ind w:left="3402" w:hanging="850"/>
      </w:pPr>
      <w:rPr>
        <w:rFonts w:hint="default" w:cs="Times New Roman"/>
      </w:rPr>
    </w:lvl>
    <w:lvl w:ilvl="5">
      <w:start w:val="1"/>
      <w:numFmt w:val="upperRoman"/>
      <w:pStyle w:val="MELegal6"/>
      <w:lvlText w:val="(%6)"/>
      <w:lvlJc w:val="left"/>
      <w:pPr>
        <w:tabs>
          <w:tab w:val="num" w:pos="4253"/>
        </w:tabs>
        <w:ind w:left="4253" w:hanging="851"/>
      </w:pPr>
      <w:rPr>
        <w:rFonts w:hint="default" w:cs="Times New Roman"/>
      </w:rPr>
    </w:lvl>
    <w:lvl w:ilvl="6">
      <w:start w:val="1"/>
      <w:numFmt w:val="decimal"/>
      <w:pStyle w:val="MELegal7"/>
      <w:lvlText w:val="%7)"/>
      <w:lvlJc w:val="left"/>
      <w:pPr>
        <w:tabs>
          <w:tab w:val="num" w:pos="5103"/>
        </w:tabs>
        <w:ind w:left="5103" w:hanging="850"/>
      </w:pPr>
      <w:rPr>
        <w:rFonts w:hint="default" w:cs="Times New Roman"/>
      </w:rPr>
    </w:lvl>
    <w:lvl w:ilvl="7">
      <w:start w:val="1"/>
      <w:numFmt w:val="none"/>
      <w:suff w:val="nothing"/>
      <w:lvlText w:val="%8"/>
      <w:lvlJc w:val="left"/>
      <w:rPr>
        <w:rFonts w:hint="default" w:cs="Times New Roman"/>
      </w:rPr>
    </w:lvl>
    <w:lvl w:ilvl="8">
      <w:start w:val="1"/>
      <w:numFmt w:val="none"/>
      <w:suff w:val="nothing"/>
      <w:lvlText w:val="%9"/>
      <w:lvlJc w:val="left"/>
      <w:rPr>
        <w:rFonts w:hint="default" w:cs="Times New Roman"/>
      </w:rPr>
    </w:lvl>
  </w:abstractNum>
  <w:abstractNum w:abstractNumId="43" w15:restartNumberingAfterBreak="0">
    <w:nsid w:val="3EAF0F16"/>
    <w:multiLevelType w:val="hybridMultilevel"/>
    <w:tmpl w:val="777C7328"/>
    <w:lvl w:ilvl="0" w:tplc="04090005">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4" w15:restartNumberingAfterBreak="0">
    <w:nsid w:val="3F1C4EC7"/>
    <w:multiLevelType w:val="hybridMultilevel"/>
    <w:tmpl w:val="AEAC81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F4167E6"/>
    <w:multiLevelType w:val="hybridMultilevel"/>
    <w:tmpl w:val="04DE246C"/>
    <w:lvl w:ilvl="0" w:tplc="CC1027D6">
      <w:start w:val="1"/>
      <w:numFmt w:val="lowerLetter"/>
      <w:pStyle w:val="BSScheduleL3"/>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46" w15:restartNumberingAfterBreak="0">
    <w:nsid w:val="41C329BD"/>
    <w:multiLevelType w:val="hybridMultilevel"/>
    <w:tmpl w:val="DCD46A0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7" w15:restartNumberingAfterBreak="0">
    <w:nsid w:val="45F34D58"/>
    <w:multiLevelType w:val="hybridMultilevel"/>
    <w:tmpl w:val="CF0C933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8" w15:restartNumberingAfterBreak="0">
    <w:nsid w:val="490761C3"/>
    <w:multiLevelType w:val="hybridMultilevel"/>
    <w:tmpl w:val="7E200BDE"/>
    <w:lvl w:ilvl="0" w:tplc="24D8F07A">
      <w:start w:val="1"/>
      <w:numFmt w:val="bullet"/>
      <w:lvlText w:val="•"/>
      <w:lvlJc w:val="left"/>
      <w:pPr>
        <w:ind w:left="1080" w:hanging="360"/>
      </w:pPr>
      <w:rPr>
        <w:rFonts w:hint="default" w:asciiTheme="minorHAnsi" w:hAnsiTheme="minorHAns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9" w15:restartNumberingAfterBreak="0">
    <w:nsid w:val="4B194CE7"/>
    <w:multiLevelType w:val="hybridMultilevel"/>
    <w:tmpl w:val="5714FEEC"/>
    <w:lvl w:ilvl="0" w:tplc="472E081A">
      <w:start w:val="1"/>
      <w:numFmt w:val="decimal"/>
      <w:lvlText w:val="%1.0"/>
      <w:lvlJc w:val="left"/>
      <w:pPr>
        <w:ind w:left="2880" w:hanging="360"/>
      </w:pPr>
      <w:rPr>
        <w:rFonts w:hint="default"/>
        <w:color w:val="00206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BB3488C"/>
    <w:multiLevelType w:val="hybridMultilevel"/>
    <w:tmpl w:val="B7E8D072"/>
    <w:lvl w:ilvl="0" w:tplc="36604994">
      <w:start w:val="1"/>
      <w:numFmt w:val="bullet"/>
      <w:lvlText w:val="•"/>
      <w:lvlJc w:val="left"/>
      <w:pPr>
        <w:tabs>
          <w:tab w:val="num" w:pos="720"/>
        </w:tabs>
        <w:ind w:left="720" w:hanging="360"/>
      </w:pPr>
      <w:rPr>
        <w:rFonts w:hint="default" w:ascii="Times New Roman" w:hAnsi="Times New Roman"/>
      </w:rPr>
    </w:lvl>
    <w:lvl w:ilvl="1" w:tplc="2B84F4C8" w:tentative="1">
      <w:start w:val="1"/>
      <w:numFmt w:val="bullet"/>
      <w:lvlText w:val="•"/>
      <w:lvlJc w:val="left"/>
      <w:pPr>
        <w:tabs>
          <w:tab w:val="num" w:pos="1440"/>
        </w:tabs>
        <w:ind w:left="1440" w:hanging="360"/>
      </w:pPr>
      <w:rPr>
        <w:rFonts w:hint="default" w:ascii="Times New Roman" w:hAnsi="Times New Roman"/>
      </w:rPr>
    </w:lvl>
    <w:lvl w:ilvl="2" w:tplc="664E184A" w:tentative="1">
      <w:start w:val="1"/>
      <w:numFmt w:val="bullet"/>
      <w:lvlText w:val="•"/>
      <w:lvlJc w:val="left"/>
      <w:pPr>
        <w:tabs>
          <w:tab w:val="num" w:pos="2160"/>
        </w:tabs>
        <w:ind w:left="2160" w:hanging="360"/>
      </w:pPr>
      <w:rPr>
        <w:rFonts w:hint="default" w:ascii="Times New Roman" w:hAnsi="Times New Roman"/>
      </w:rPr>
    </w:lvl>
    <w:lvl w:ilvl="3" w:tplc="1130CDC0" w:tentative="1">
      <w:start w:val="1"/>
      <w:numFmt w:val="bullet"/>
      <w:lvlText w:val="•"/>
      <w:lvlJc w:val="left"/>
      <w:pPr>
        <w:tabs>
          <w:tab w:val="num" w:pos="2880"/>
        </w:tabs>
        <w:ind w:left="2880" w:hanging="360"/>
      </w:pPr>
      <w:rPr>
        <w:rFonts w:hint="default" w:ascii="Times New Roman" w:hAnsi="Times New Roman"/>
      </w:rPr>
    </w:lvl>
    <w:lvl w:ilvl="4" w:tplc="BD6EBC36" w:tentative="1">
      <w:start w:val="1"/>
      <w:numFmt w:val="bullet"/>
      <w:lvlText w:val="•"/>
      <w:lvlJc w:val="left"/>
      <w:pPr>
        <w:tabs>
          <w:tab w:val="num" w:pos="3600"/>
        </w:tabs>
        <w:ind w:left="3600" w:hanging="360"/>
      </w:pPr>
      <w:rPr>
        <w:rFonts w:hint="default" w:ascii="Times New Roman" w:hAnsi="Times New Roman"/>
      </w:rPr>
    </w:lvl>
    <w:lvl w:ilvl="5" w:tplc="FDE6EB9C" w:tentative="1">
      <w:start w:val="1"/>
      <w:numFmt w:val="bullet"/>
      <w:lvlText w:val="•"/>
      <w:lvlJc w:val="left"/>
      <w:pPr>
        <w:tabs>
          <w:tab w:val="num" w:pos="4320"/>
        </w:tabs>
        <w:ind w:left="4320" w:hanging="360"/>
      </w:pPr>
      <w:rPr>
        <w:rFonts w:hint="default" w:ascii="Times New Roman" w:hAnsi="Times New Roman"/>
      </w:rPr>
    </w:lvl>
    <w:lvl w:ilvl="6" w:tplc="60505F5E" w:tentative="1">
      <w:start w:val="1"/>
      <w:numFmt w:val="bullet"/>
      <w:lvlText w:val="•"/>
      <w:lvlJc w:val="left"/>
      <w:pPr>
        <w:tabs>
          <w:tab w:val="num" w:pos="5040"/>
        </w:tabs>
        <w:ind w:left="5040" w:hanging="360"/>
      </w:pPr>
      <w:rPr>
        <w:rFonts w:hint="default" w:ascii="Times New Roman" w:hAnsi="Times New Roman"/>
      </w:rPr>
    </w:lvl>
    <w:lvl w:ilvl="7" w:tplc="2F342E8A" w:tentative="1">
      <w:start w:val="1"/>
      <w:numFmt w:val="bullet"/>
      <w:lvlText w:val="•"/>
      <w:lvlJc w:val="left"/>
      <w:pPr>
        <w:tabs>
          <w:tab w:val="num" w:pos="5760"/>
        </w:tabs>
        <w:ind w:left="5760" w:hanging="360"/>
      </w:pPr>
      <w:rPr>
        <w:rFonts w:hint="default" w:ascii="Times New Roman" w:hAnsi="Times New Roman"/>
      </w:rPr>
    </w:lvl>
    <w:lvl w:ilvl="8" w:tplc="AAD087FC" w:tentative="1">
      <w:start w:val="1"/>
      <w:numFmt w:val="bullet"/>
      <w:lvlText w:val="•"/>
      <w:lvlJc w:val="left"/>
      <w:pPr>
        <w:tabs>
          <w:tab w:val="num" w:pos="6480"/>
        </w:tabs>
        <w:ind w:left="6480" w:hanging="360"/>
      </w:pPr>
      <w:rPr>
        <w:rFonts w:hint="default" w:ascii="Times New Roman" w:hAnsi="Times New Roman"/>
      </w:rPr>
    </w:lvl>
  </w:abstractNum>
  <w:abstractNum w:abstractNumId="51" w15:restartNumberingAfterBreak="0">
    <w:nsid w:val="4C3149A7"/>
    <w:multiLevelType w:val="hybridMultilevel"/>
    <w:tmpl w:val="B87E668E"/>
    <w:lvl w:ilvl="0" w:tplc="24D8F07A">
      <w:start w:val="1"/>
      <w:numFmt w:val="bullet"/>
      <w:lvlText w:val="•"/>
      <w:lvlJc w:val="left"/>
      <w:pPr>
        <w:ind w:left="1080" w:hanging="360"/>
      </w:pPr>
      <w:rPr>
        <w:rFonts w:hint="default" w:asciiTheme="minorHAnsi" w:hAnsiTheme="minorHAns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2" w15:restartNumberingAfterBreak="0">
    <w:nsid w:val="4E7944DD"/>
    <w:multiLevelType w:val="hybridMultilevel"/>
    <w:tmpl w:val="EBBC17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51B4256A"/>
    <w:multiLevelType w:val="hybridMultilevel"/>
    <w:tmpl w:val="95C068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2EA0EFA"/>
    <w:multiLevelType w:val="hybridMultilevel"/>
    <w:tmpl w:val="672096A0"/>
    <w:lvl w:ilvl="0" w:tplc="24D8F07A">
      <w:start w:val="1"/>
      <w:numFmt w:val="bullet"/>
      <w:lvlText w:val="•"/>
      <w:lvlJc w:val="left"/>
      <w:pPr>
        <w:ind w:left="1080" w:hanging="360"/>
      </w:pPr>
      <w:rPr>
        <w:rFonts w:hint="default" w:asciiTheme="minorHAnsi" w:hAnsiTheme="minorHAns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5" w15:restartNumberingAfterBreak="0">
    <w:nsid w:val="538738B6"/>
    <w:multiLevelType w:val="multilevel"/>
    <w:tmpl w:val="20AAA1F4"/>
    <w:lvl w:ilvl="0">
      <w:start w:val="1"/>
      <w:numFmt w:val="decimal"/>
      <w:pStyle w:val="SDSTableNumberL1"/>
      <w:lvlText w:val="SDS - %1"/>
      <w:lvlJc w:val="left"/>
      <w:pPr>
        <w:ind w:left="0" w:firstLine="0"/>
      </w:pPr>
      <w:rPr>
        <w:rFonts w:hint="default" w:ascii="Times New Roman Bold" w:hAnsi="Times New Roman Bold"/>
        <w:b/>
        <w:i w:val="0"/>
        <w:color w:val="FFFFFF" w:themeColor="background1"/>
        <w:sz w:val="22"/>
      </w:rPr>
    </w:lvl>
    <w:lvl w:ilvl="1">
      <w:start w:val="1"/>
      <w:numFmt w:val="decimal"/>
      <w:pStyle w:val="SDSTableNumberL2"/>
      <w:lvlText w:val="SDS - %1.%2"/>
      <w:lvlJc w:val="left"/>
      <w:pPr>
        <w:ind w:left="0" w:firstLine="0"/>
      </w:pPr>
      <w:rPr>
        <w:rFonts w:hint="default" w:ascii="Times New Roman" w:hAnsi="Times New Roman"/>
        <w:b w:val="0"/>
        <w:i w:val="0"/>
        <w:color w:val="auto"/>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5627713B"/>
    <w:multiLevelType w:val="hybridMultilevel"/>
    <w:tmpl w:val="CD5CE752"/>
    <w:lvl w:ilvl="0" w:tplc="E55CB390">
      <w:start w:val="1"/>
      <w:numFmt w:val="bullet"/>
      <w:lvlText w:val="•"/>
      <w:lvlJc w:val="left"/>
      <w:pPr>
        <w:tabs>
          <w:tab w:val="num" w:pos="720"/>
        </w:tabs>
        <w:ind w:left="720" w:hanging="360"/>
      </w:pPr>
      <w:rPr>
        <w:rFonts w:hint="default" w:ascii="Arial" w:hAnsi="Arial"/>
      </w:rPr>
    </w:lvl>
    <w:lvl w:ilvl="1" w:tplc="3DE61448" w:tentative="1">
      <w:start w:val="1"/>
      <w:numFmt w:val="bullet"/>
      <w:lvlText w:val="•"/>
      <w:lvlJc w:val="left"/>
      <w:pPr>
        <w:tabs>
          <w:tab w:val="num" w:pos="1440"/>
        </w:tabs>
        <w:ind w:left="1440" w:hanging="360"/>
      </w:pPr>
      <w:rPr>
        <w:rFonts w:hint="default" w:ascii="Arial" w:hAnsi="Arial"/>
      </w:rPr>
    </w:lvl>
    <w:lvl w:ilvl="2" w:tplc="5BB2563A" w:tentative="1">
      <w:start w:val="1"/>
      <w:numFmt w:val="bullet"/>
      <w:lvlText w:val="•"/>
      <w:lvlJc w:val="left"/>
      <w:pPr>
        <w:tabs>
          <w:tab w:val="num" w:pos="2160"/>
        </w:tabs>
        <w:ind w:left="2160" w:hanging="360"/>
      </w:pPr>
      <w:rPr>
        <w:rFonts w:hint="default" w:ascii="Arial" w:hAnsi="Arial"/>
      </w:rPr>
    </w:lvl>
    <w:lvl w:ilvl="3" w:tplc="41526BF8" w:tentative="1">
      <w:start w:val="1"/>
      <w:numFmt w:val="bullet"/>
      <w:lvlText w:val="•"/>
      <w:lvlJc w:val="left"/>
      <w:pPr>
        <w:tabs>
          <w:tab w:val="num" w:pos="2880"/>
        </w:tabs>
        <w:ind w:left="2880" w:hanging="360"/>
      </w:pPr>
      <w:rPr>
        <w:rFonts w:hint="default" w:ascii="Arial" w:hAnsi="Arial"/>
      </w:rPr>
    </w:lvl>
    <w:lvl w:ilvl="4" w:tplc="7E504934" w:tentative="1">
      <w:start w:val="1"/>
      <w:numFmt w:val="bullet"/>
      <w:lvlText w:val="•"/>
      <w:lvlJc w:val="left"/>
      <w:pPr>
        <w:tabs>
          <w:tab w:val="num" w:pos="3600"/>
        </w:tabs>
        <w:ind w:left="3600" w:hanging="360"/>
      </w:pPr>
      <w:rPr>
        <w:rFonts w:hint="default" w:ascii="Arial" w:hAnsi="Arial"/>
      </w:rPr>
    </w:lvl>
    <w:lvl w:ilvl="5" w:tplc="D26871B2" w:tentative="1">
      <w:start w:val="1"/>
      <w:numFmt w:val="bullet"/>
      <w:lvlText w:val="•"/>
      <w:lvlJc w:val="left"/>
      <w:pPr>
        <w:tabs>
          <w:tab w:val="num" w:pos="4320"/>
        </w:tabs>
        <w:ind w:left="4320" w:hanging="360"/>
      </w:pPr>
      <w:rPr>
        <w:rFonts w:hint="default" w:ascii="Arial" w:hAnsi="Arial"/>
      </w:rPr>
    </w:lvl>
    <w:lvl w:ilvl="6" w:tplc="2FFEB14A" w:tentative="1">
      <w:start w:val="1"/>
      <w:numFmt w:val="bullet"/>
      <w:lvlText w:val="•"/>
      <w:lvlJc w:val="left"/>
      <w:pPr>
        <w:tabs>
          <w:tab w:val="num" w:pos="5040"/>
        </w:tabs>
        <w:ind w:left="5040" w:hanging="360"/>
      </w:pPr>
      <w:rPr>
        <w:rFonts w:hint="default" w:ascii="Arial" w:hAnsi="Arial"/>
      </w:rPr>
    </w:lvl>
    <w:lvl w:ilvl="7" w:tplc="F828BF3E" w:tentative="1">
      <w:start w:val="1"/>
      <w:numFmt w:val="bullet"/>
      <w:lvlText w:val="•"/>
      <w:lvlJc w:val="left"/>
      <w:pPr>
        <w:tabs>
          <w:tab w:val="num" w:pos="5760"/>
        </w:tabs>
        <w:ind w:left="5760" w:hanging="360"/>
      </w:pPr>
      <w:rPr>
        <w:rFonts w:hint="default" w:ascii="Arial" w:hAnsi="Arial"/>
      </w:rPr>
    </w:lvl>
    <w:lvl w:ilvl="8" w:tplc="6136C8F6" w:tentative="1">
      <w:start w:val="1"/>
      <w:numFmt w:val="bullet"/>
      <w:lvlText w:val="•"/>
      <w:lvlJc w:val="left"/>
      <w:pPr>
        <w:tabs>
          <w:tab w:val="num" w:pos="6480"/>
        </w:tabs>
        <w:ind w:left="6480" w:hanging="360"/>
      </w:pPr>
      <w:rPr>
        <w:rFonts w:hint="default" w:ascii="Arial" w:hAnsi="Arial"/>
      </w:rPr>
    </w:lvl>
  </w:abstractNum>
  <w:abstractNum w:abstractNumId="57" w15:restartNumberingAfterBreak="0">
    <w:nsid w:val="59F37DBF"/>
    <w:multiLevelType w:val="multilevel"/>
    <w:tmpl w:val="96002BBA"/>
    <w:lvl w:ilvl="0">
      <w:start w:val="1"/>
      <w:numFmt w:val="decimal"/>
      <w:pStyle w:val="CTSTableNumberL1"/>
      <w:lvlText w:val="CTS - %1"/>
      <w:lvlJc w:val="left"/>
      <w:pPr>
        <w:ind w:left="0" w:firstLine="0"/>
      </w:pPr>
      <w:rPr>
        <w:rFonts w:hint="default" w:ascii="Times New Roman Bold" w:hAnsi="Times New Roman Bold" w:cs="Times New Roman"/>
        <w:b/>
        <w:bCs w:val="0"/>
        <w:i w:val="0"/>
        <w:iCs w:val="0"/>
        <w:caps w:val="0"/>
        <w:smallCaps w:val="0"/>
        <w:strike w:val="0"/>
        <w:dstrike w:val="0"/>
        <w:noProof w:val="0"/>
        <w:vanish w:val="0"/>
        <w:color w:val="FFFFFF" w:themeColor="background1"/>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CTSTableNumberL2"/>
      <w:lvlText w:val="CTS - %1.%2"/>
      <w:lvlJc w:val="left"/>
      <w:pPr>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15:restartNumberingAfterBreak="0">
    <w:nsid w:val="5C4C29FC"/>
    <w:multiLevelType w:val="hybridMultilevel"/>
    <w:tmpl w:val="F30CC9D8"/>
    <w:lvl w:ilvl="0" w:tplc="C49C184C">
      <w:start w:val="1"/>
      <w:numFmt w:val="lowerLetter"/>
      <w:pStyle w:val="BodyText2AlphaNumbered"/>
      <w:lvlText w:val="(%1)"/>
      <w:lvlJc w:val="left"/>
      <w:pPr>
        <w:tabs>
          <w:tab w:val="num" w:pos="2088"/>
        </w:tabs>
        <w:ind w:left="2088" w:hanging="360"/>
      </w:pPr>
      <w:rPr>
        <w:rFonts w:hint="default" w:cs="Times New Roman"/>
        <w:sz w:val="24"/>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9" w15:restartNumberingAfterBreak="0">
    <w:nsid w:val="5DDF6D58"/>
    <w:multiLevelType w:val="multilevel"/>
    <w:tmpl w:val="0409001F"/>
    <w:name w:val="Business/Contract2"/>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601E2869"/>
    <w:multiLevelType w:val="multilevel"/>
    <w:tmpl w:val="298C4994"/>
    <w:lvl w:ilvl="0">
      <w:start w:val="1"/>
      <w:numFmt w:val="decimal"/>
      <w:pStyle w:val="TableNumber-L1"/>
      <w:lvlText w:val="DCR - %1"/>
      <w:lvlJc w:val="left"/>
      <w:pPr>
        <w:ind w:left="0" w:firstLine="0"/>
      </w:pPr>
      <w:rPr>
        <w:rFonts w:hint="default" w:ascii="Times New Roman Bold" w:hAnsi="Times New Roman Bold"/>
        <w:b/>
        <w:i w:val="0"/>
        <w:iCs w:val="0"/>
        <w:caps w:val="0"/>
        <w:smallCaps w:val="0"/>
        <w:strike w:val="0"/>
        <w:dstrike w:val="0"/>
        <w:vanish w:val="0"/>
        <w:color w:val="000000"/>
        <w:spacing w:val="0"/>
        <w:kern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pStyle w:val="TableNumber-L"/>
      <w:lvlText w:val="DCR - %1.%2"/>
      <w:lvlJc w:val="left"/>
      <w:pPr>
        <w:ind w:left="0" w:firstLine="0"/>
      </w:pPr>
      <w:rPr>
        <w:rFonts w:hint="default" w:ascii="Times New Roman" w:hAnsi="Times New Roman"/>
        <w:b w:val="0"/>
        <w:i w:val="0"/>
        <w:color w:val="auto"/>
        <w:sz w:val="22"/>
      </w:rPr>
    </w:lvl>
    <w:lvl w:ilvl="2">
      <w:start w:val="1"/>
      <w:numFmt w:val="decimal"/>
      <w:lvlText w:val="%1.%2.%3."/>
      <w:lvlJc w:val="left"/>
      <w:pPr>
        <w:ind w:left="720" w:hanging="720"/>
      </w:pPr>
      <w:rPr>
        <w:rFonts w:hint="default"/>
        <w:color w:val="1F497D" w:themeColor="text2"/>
      </w:rPr>
    </w:lvl>
    <w:lvl w:ilvl="3">
      <w:start w:val="1"/>
      <w:numFmt w:val="decimal"/>
      <w:lvlText w:val="%1.%2.%3.%4."/>
      <w:lvlJc w:val="left"/>
      <w:pPr>
        <w:ind w:left="1080" w:hanging="1080"/>
      </w:pPr>
      <w:rPr>
        <w:rFonts w:hint="default"/>
        <w:color w:val="1F497D" w:themeColor="text2"/>
      </w:rPr>
    </w:lvl>
    <w:lvl w:ilvl="4">
      <w:start w:val="1"/>
      <w:numFmt w:val="decimal"/>
      <w:lvlText w:val="%1.%2.%3.%4.%5."/>
      <w:lvlJc w:val="left"/>
      <w:pPr>
        <w:ind w:left="1080" w:hanging="1080"/>
      </w:pPr>
      <w:rPr>
        <w:rFonts w:hint="default"/>
        <w:color w:val="1F497D" w:themeColor="text2"/>
      </w:rPr>
    </w:lvl>
    <w:lvl w:ilvl="5">
      <w:start w:val="1"/>
      <w:numFmt w:val="decimal"/>
      <w:lvlText w:val="%1.%2.%3.%4.%5.%6."/>
      <w:lvlJc w:val="left"/>
      <w:pPr>
        <w:ind w:left="1440" w:hanging="1440"/>
      </w:pPr>
      <w:rPr>
        <w:rFonts w:hint="default"/>
        <w:color w:val="1F497D" w:themeColor="text2"/>
      </w:rPr>
    </w:lvl>
    <w:lvl w:ilvl="6">
      <w:start w:val="1"/>
      <w:numFmt w:val="decimal"/>
      <w:lvlText w:val="%1.%2.%3.%4.%5.%6.%7."/>
      <w:lvlJc w:val="left"/>
      <w:pPr>
        <w:ind w:left="1440" w:hanging="1440"/>
      </w:pPr>
      <w:rPr>
        <w:rFonts w:hint="default"/>
        <w:color w:val="1F497D" w:themeColor="text2"/>
      </w:rPr>
    </w:lvl>
    <w:lvl w:ilvl="7">
      <w:start w:val="1"/>
      <w:numFmt w:val="decimal"/>
      <w:lvlText w:val="%1.%2.%3.%4.%5.%6.%7.%8."/>
      <w:lvlJc w:val="left"/>
      <w:pPr>
        <w:ind w:left="1800" w:hanging="1800"/>
      </w:pPr>
      <w:rPr>
        <w:rFonts w:hint="default"/>
        <w:color w:val="1F497D" w:themeColor="text2"/>
      </w:rPr>
    </w:lvl>
    <w:lvl w:ilvl="8">
      <w:start w:val="1"/>
      <w:numFmt w:val="decimal"/>
      <w:lvlText w:val="%1.%2.%3.%4.%5.%6.%7.%8.%9."/>
      <w:lvlJc w:val="left"/>
      <w:pPr>
        <w:ind w:left="1800" w:hanging="1800"/>
      </w:pPr>
      <w:rPr>
        <w:rFonts w:hint="default"/>
        <w:color w:val="1F497D" w:themeColor="text2"/>
      </w:rPr>
    </w:lvl>
  </w:abstractNum>
  <w:abstractNum w:abstractNumId="61" w15:restartNumberingAfterBreak="0">
    <w:nsid w:val="6060007E"/>
    <w:multiLevelType w:val="hybridMultilevel"/>
    <w:tmpl w:val="0B60C9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5A65B5A"/>
    <w:multiLevelType w:val="hybridMultilevel"/>
    <w:tmpl w:val="BB18101C"/>
    <w:lvl w:ilvl="0" w:tplc="24D8F07A">
      <w:start w:val="1"/>
      <w:numFmt w:val="bullet"/>
      <w:lvlText w:val="•"/>
      <w:lvlJc w:val="left"/>
      <w:pPr>
        <w:ind w:left="1080" w:hanging="360"/>
      </w:pPr>
      <w:rPr>
        <w:rFonts w:hint="default" w:asciiTheme="minorHAnsi" w:hAnsiTheme="minorHAns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3" w15:restartNumberingAfterBreak="0">
    <w:nsid w:val="65E4231D"/>
    <w:multiLevelType w:val="hybridMultilevel"/>
    <w:tmpl w:val="54AA7B4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64" w15:restartNumberingAfterBreak="0">
    <w:nsid w:val="6A6A23B8"/>
    <w:multiLevelType w:val="multilevel"/>
    <w:tmpl w:val="BCB4E58A"/>
    <w:lvl w:ilvl="0">
      <w:start w:val="1"/>
      <w:numFmt w:val="decimal"/>
      <w:pStyle w:val="EUSTableNumberL1"/>
      <w:lvlText w:val="EUS - %1"/>
      <w:lvlJc w:val="left"/>
      <w:pPr>
        <w:ind w:left="0" w:firstLine="0"/>
      </w:pPr>
      <w:rPr>
        <w:rFonts w:hint="default" w:ascii="Times New Roman Bold" w:hAnsi="Times New Roman Bold"/>
        <w:b/>
        <w:i w:val="0"/>
        <w:color w:val="FFFFFF" w:themeColor="background1"/>
        <w:sz w:val="22"/>
      </w:rPr>
    </w:lvl>
    <w:lvl w:ilvl="1">
      <w:start w:val="1"/>
      <w:numFmt w:val="decimal"/>
      <w:pStyle w:val="EUSTableNumberL2"/>
      <w:lvlText w:val="EUS - %1.%2"/>
      <w:lvlJc w:val="left"/>
      <w:pPr>
        <w:ind w:left="0" w:firstLine="0"/>
      </w:pPr>
      <w:rPr>
        <w:rFonts w:hint="default" w:ascii="Times New Roman" w:hAnsi="Times New Roman"/>
        <w:b w:val="0"/>
        <w:i w:val="0"/>
        <w:color w:val="auto"/>
        <w:sz w:val="22"/>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15:restartNumberingAfterBreak="0">
    <w:nsid w:val="71616A8A"/>
    <w:multiLevelType w:val="hybridMultilevel"/>
    <w:tmpl w:val="EB2205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6" w15:restartNumberingAfterBreak="0">
    <w:nsid w:val="71EE1140"/>
    <w:multiLevelType w:val="hybridMultilevel"/>
    <w:tmpl w:val="18E0AB56"/>
    <w:lvl w:ilvl="0" w:tplc="A0B85E18">
      <w:start w:val="1"/>
      <w:numFmt w:val="bullet"/>
      <w:pStyle w:val="MainBullets"/>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67" w15:restartNumberingAfterBreak="0">
    <w:nsid w:val="74873829"/>
    <w:multiLevelType w:val="hybridMultilevel"/>
    <w:tmpl w:val="17568BB2"/>
    <w:lvl w:ilvl="0" w:tplc="4D1A3C8A">
      <w:start w:val="1"/>
      <w:numFmt w:val="bullet"/>
      <w:pStyle w:val="L1Bullet"/>
      <w:lvlText w:val=""/>
      <w:lvlJc w:val="left"/>
      <w:pPr>
        <w:ind w:left="720" w:hanging="360"/>
      </w:pPr>
      <w:rPr>
        <w:rFonts w:hint="default" w:ascii="Wingdings" w:hAnsi="Wingdings"/>
      </w:rPr>
    </w:lvl>
    <w:lvl w:ilvl="1" w:tplc="C55CDD08">
      <w:start w:val="1"/>
      <w:numFmt w:val="bullet"/>
      <w:pStyle w:val="L1Sub-Bullet"/>
      <w:lvlText w:val="o"/>
      <w:lvlJc w:val="left"/>
      <w:pPr>
        <w:ind w:left="396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8" w15:restartNumberingAfterBreak="0">
    <w:nsid w:val="761978D2"/>
    <w:multiLevelType w:val="hybridMultilevel"/>
    <w:tmpl w:val="DA0482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9" w15:restartNumberingAfterBreak="0">
    <w:nsid w:val="784D7408"/>
    <w:multiLevelType w:val="hybridMultilevel"/>
    <w:tmpl w:val="20E2E9EC"/>
    <w:lvl w:ilvl="0" w:tplc="545E0F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7EB25444"/>
    <w:multiLevelType w:val="hybridMultilevel"/>
    <w:tmpl w:val="231C6FA6"/>
    <w:lvl w:ilvl="0" w:tplc="24D8F07A">
      <w:start w:val="1"/>
      <w:numFmt w:val="bullet"/>
      <w:lvlText w:val="•"/>
      <w:lvlJc w:val="left"/>
      <w:pPr>
        <w:ind w:left="1080" w:hanging="360"/>
      </w:pPr>
      <w:rPr>
        <w:rFonts w:hint="default" w:asciiTheme="minorHAnsi" w:hAnsiTheme="minorHAnsi"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
  </w:num>
  <w:num w:numId="2">
    <w:abstractNumId w:val="26"/>
  </w:num>
  <w:num w:numId="3">
    <w:abstractNumId w:val="24"/>
  </w:num>
  <w:num w:numId="4">
    <w:abstractNumId w:val="17"/>
  </w:num>
  <w:num w:numId="5">
    <w:abstractNumId w:val="58"/>
  </w:num>
  <w:num w:numId="6">
    <w:abstractNumId w:val="30"/>
  </w:num>
  <w:num w:numId="7">
    <w:abstractNumId w:val="21"/>
  </w:num>
  <w:num w:numId="8">
    <w:abstractNumId w:val="9"/>
  </w:num>
  <w:num w:numId="9">
    <w:abstractNumId w:val="13"/>
  </w:num>
  <w:num w:numId="10">
    <w:abstractNumId w:val="1"/>
  </w:num>
  <w:num w:numId="11">
    <w:abstractNumId w:val="0"/>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28"/>
  </w:num>
  <w:num w:numId="16">
    <w:abstractNumId w:val="39"/>
  </w:num>
  <w:num w:numId="17">
    <w:abstractNumId w:val="59"/>
  </w:num>
  <w:num w:numId="18">
    <w:abstractNumId w:val="55"/>
  </w:num>
  <w:num w:numId="19">
    <w:abstractNumId w:val="12"/>
  </w:num>
  <w:num w:numId="20">
    <w:abstractNumId w:val="33"/>
  </w:num>
  <w:num w:numId="21">
    <w:abstractNumId w:val="42"/>
  </w:num>
  <w:num w:numId="22">
    <w:abstractNumId w:val="40"/>
  </w:num>
  <w:num w:numId="23">
    <w:abstractNumId w:val="67"/>
  </w:num>
  <w:num w:numId="24">
    <w:abstractNumId w:val="15"/>
  </w:num>
  <w:num w:numId="25">
    <w:abstractNumId w:val="3"/>
  </w:num>
  <w:num w:numId="26">
    <w:abstractNumId w:val="60"/>
  </w:num>
  <w:num w:numId="27">
    <w:abstractNumId w:val="7"/>
  </w:num>
  <w:num w:numId="28">
    <w:abstractNumId w:val="31"/>
  </w:num>
  <w:num w:numId="29">
    <w:abstractNumId w:val="36"/>
  </w:num>
  <w:num w:numId="30">
    <w:abstractNumId w:val="57"/>
  </w:num>
  <w:num w:numId="31">
    <w:abstractNumId w:val="66"/>
  </w:num>
  <w:num w:numId="32">
    <w:abstractNumId w:val="64"/>
  </w:num>
  <w:num w:numId="33">
    <w:abstractNumId w:val="27"/>
  </w:num>
  <w:num w:numId="34">
    <w:abstractNumId w:val="23"/>
  </w:num>
  <w:num w:numId="35">
    <w:abstractNumId w:val="25"/>
  </w:num>
  <w:num w:numId="36">
    <w:abstractNumId w:val="63"/>
  </w:num>
  <w:num w:numId="37">
    <w:abstractNumId w:val="22"/>
  </w:num>
  <w:num w:numId="38">
    <w:abstractNumId w:val="43"/>
  </w:num>
  <w:num w:numId="39">
    <w:abstractNumId w:val="45"/>
  </w:num>
  <w:num w:numId="40">
    <w:abstractNumId w:val="70"/>
  </w:num>
  <w:num w:numId="41">
    <w:abstractNumId w:val="49"/>
  </w:num>
  <w:num w:numId="42">
    <w:abstractNumId w:val="56"/>
  </w:num>
  <w:num w:numId="43">
    <w:abstractNumId w:val="4"/>
  </w:num>
  <w:num w:numId="44">
    <w:abstractNumId w:val="14"/>
  </w:num>
  <w:num w:numId="45">
    <w:abstractNumId w:val="50"/>
  </w:num>
  <w:num w:numId="46">
    <w:abstractNumId w:val="18"/>
  </w:num>
  <w:num w:numId="47">
    <w:abstractNumId w:val="65"/>
  </w:num>
  <w:num w:numId="48">
    <w:abstractNumId w:val="37"/>
  </w:num>
  <w:num w:numId="49">
    <w:abstractNumId w:val="35"/>
  </w:num>
  <w:num w:numId="50">
    <w:abstractNumId w:val="32"/>
  </w:num>
  <w:num w:numId="51">
    <w:abstractNumId w:val="68"/>
  </w:num>
  <w:num w:numId="52">
    <w:abstractNumId w:val="41"/>
  </w:num>
  <w:num w:numId="53">
    <w:abstractNumId w:val="48"/>
  </w:num>
  <w:num w:numId="54">
    <w:abstractNumId w:val="16"/>
  </w:num>
  <w:num w:numId="55">
    <w:abstractNumId w:val="8"/>
  </w:num>
  <w:num w:numId="56">
    <w:abstractNumId w:val="54"/>
  </w:num>
  <w:num w:numId="57">
    <w:abstractNumId w:val="51"/>
  </w:num>
  <w:num w:numId="58">
    <w:abstractNumId w:val="19"/>
  </w:num>
  <w:num w:numId="59">
    <w:abstractNumId w:val="46"/>
  </w:num>
  <w:num w:numId="60">
    <w:abstractNumId w:val="62"/>
  </w:num>
  <w:num w:numId="61">
    <w:abstractNumId w:val="69"/>
  </w:num>
  <w:num w:numId="62">
    <w:abstractNumId w:val="47"/>
  </w:num>
  <w:num w:numId="63">
    <w:abstractNumId w:val="5"/>
  </w:num>
  <w:num w:numId="64">
    <w:abstractNumId w:val="34"/>
  </w:num>
  <w:num w:numId="65">
    <w:abstractNumId w:val="44"/>
  </w:num>
  <w:num w:numId="66">
    <w:abstractNumId w:val="53"/>
  </w:num>
  <w:num w:numId="67">
    <w:abstractNumId w:val="61"/>
  </w:num>
  <w:num w:numId="68">
    <w:abstractNumId w:val="52"/>
  </w:num>
  <w:numIdMacAtCleanup w:val="6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nniappa, Santosh (Cognizant)">
    <w15:presenceInfo w15:providerId="AD" w15:userId="S-1-5-21-1178368992-402679808-390482200-1764762"/>
  </w15:person>
  <w15:person w15:author="Lakshminarayanan, ShankaraNarayanan (Cognizant)">
    <w15:presenceInfo w15:providerId="AD" w15:userId="S-1-5-21-1178368992-402679808-390482200-56324"/>
  </w15:person>
  <w15:person w15:author="Phillips, Jan (Cognizant)">
    <w15:presenceInfo w15:providerId="AD" w15:userId="S-1-5-21-1178368992-402679808-390482200-2692647"/>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5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Formatting/>
  <w:defaultTabStop w:val="720"/>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efaultNumberOfLevelsInTOCForThisScheme" w:val="3"/>
    <w:docVar w:name="DocIDClientMatter" w:val="True"/>
    <w:docVar w:name="DocIDDate" w:val="False"/>
    <w:docVar w:name="DocIDDateText" w:val="False"/>
    <w:docVar w:name="DocIDLibrary" w:val="True"/>
    <w:docVar w:name="DocIDType" w:val="AllPages"/>
    <w:docVar w:name="LastSchemeChoice" w:val="Akiba MSA numbering"/>
    <w:docVar w:name="LastSchemeUniqueID" w:val="42"/>
    <w:docVar w:name="LegacyDocIDRemoved" w:val="True"/>
    <w:docVar w:name="Option0True" w:val="False"/>
    <w:docVar w:name="Option1True" w:val="False"/>
    <w:docVar w:name="Option2True" w:val="False"/>
    <w:docVar w:name="Option3True" w:val="False"/>
  </w:docVars>
  <w:rsids>
    <w:rsidRoot w:val="00427286"/>
    <w:rsid w:val="0000090A"/>
    <w:rsid w:val="00000AED"/>
    <w:rsid w:val="000011AD"/>
    <w:rsid w:val="000017CA"/>
    <w:rsid w:val="00002207"/>
    <w:rsid w:val="00003204"/>
    <w:rsid w:val="00003B93"/>
    <w:rsid w:val="0000433D"/>
    <w:rsid w:val="000044E2"/>
    <w:rsid w:val="00005E31"/>
    <w:rsid w:val="00005F1C"/>
    <w:rsid w:val="00006398"/>
    <w:rsid w:val="0000749F"/>
    <w:rsid w:val="00007507"/>
    <w:rsid w:val="000075AB"/>
    <w:rsid w:val="000079E5"/>
    <w:rsid w:val="00007EF5"/>
    <w:rsid w:val="00010AD8"/>
    <w:rsid w:val="000111BE"/>
    <w:rsid w:val="0001243F"/>
    <w:rsid w:val="00012767"/>
    <w:rsid w:val="00014DDC"/>
    <w:rsid w:val="00015842"/>
    <w:rsid w:val="000164D6"/>
    <w:rsid w:val="00016BCD"/>
    <w:rsid w:val="00016C83"/>
    <w:rsid w:val="000170CE"/>
    <w:rsid w:val="000172A3"/>
    <w:rsid w:val="000172B4"/>
    <w:rsid w:val="0001731E"/>
    <w:rsid w:val="00017B9A"/>
    <w:rsid w:val="000205AC"/>
    <w:rsid w:val="00020774"/>
    <w:rsid w:val="0002112D"/>
    <w:rsid w:val="000219E8"/>
    <w:rsid w:val="00022225"/>
    <w:rsid w:val="00022651"/>
    <w:rsid w:val="000230DE"/>
    <w:rsid w:val="0002338C"/>
    <w:rsid w:val="000234CC"/>
    <w:rsid w:val="0002488E"/>
    <w:rsid w:val="00024FC9"/>
    <w:rsid w:val="0002545C"/>
    <w:rsid w:val="000269D2"/>
    <w:rsid w:val="00026D7E"/>
    <w:rsid w:val="00027953"/>
    <w:rsid w:val="0002796C"/>
    <w:rsid w:val="00030050"/>
    <w:rsid w:val="00030798"/>
    <w:rsid w:val="00031660"/>
    <w:rsid w:val="00032374"/>
    <w:rsid w:val="00032556"/>
    <w:rsid w:val="000327F9"/>
    <w:rsid w:val="00033D49"/>
    <w:rsid w:val="000341C6"/>
    <w:rsid w:val="00034248"/>
    <w:rsid w:val="00034BB5"/>
    <w:rsid w:val="00034CBE"/>
    <w:rsid w:val="00035095"/>
    <w:rsid w:val="00035194"/>
    <w:rsid w:val="000352F1"/>
    <w:rsid w:val="0003585B"/>
    <w:rsid w:val="00035F29"/>
    <w:rsid w:val="0003764A"/>
    <w:rsid w:val="00040ECA"/>
    <w:rsid w:val="000417A6"/>
    <w:rsid w:val="000417EF"/>
    <w:rsid w:val="00041E2D"/>
    <w:rsid w:val="00042666"/>
    <w:rsid w:val="0004290D"/>
    <w:rsid w:val="00042D47"/>
    <w:rsid w:val="000431C9"/>
    <w:rsid w:val="00043AE7"/>
    <w:rsid w:val="0004413B"/>
    <w:rsid w:val="00044351"/>
    <w:rsid w:val="000446E9"/>
    <w:rsid w:val="00046495"/>
    <w:rsid w:val="00046F1F"/>
    <w:rsid w:val="00047975"/>
    <w:rsid w:val="000517FD"/>
    <w:rsid w:val="00051AEC"/>
    <w:rsid w:val="00051C40"/>
    <w:rsid w:val="0005258E"/>
    <w:rsid w:val="000530B7"/>
    <w:rsid w:val="000531ED"/>
    <w:rsid w:val="00053731"/>
    <w:rsid w:val="00053734"/>
    <w:rsid w:val="00053811"/>
    <w:rsid w:val="0005387D"/>
    <w:rsid w:val="00054437"/>
    <w:rsid w:val="000547B9"/>
    <w:rsid w:val="00056613"/>
    <w:rsid w:val="000569E1"/>
    <w:rsid w:val="00056A00"/>
    <w:rsid w:val="00056AAA"/>
    <w:rsid w:val="00056D51"/>
    <w:rsid w:val="00056F51"/>
    <w:rsid w:val="00057506"/>
    <w:rsid w:val="00057F44"/>
    <w:rsid w:val="000601FD"/>
    <w:rsid w:val="00060455"/>
    <w:rsid w:val="00060A91"/>
    <w:rsid w:val="00060FEF"/>
    <w:rsid w:val="00061076"/>
    <w:rsid w:val="000610AE"/>
    <w:rsid w:val="00061AF1"/>
    <w:rsid w:val="000623AA"/>
    <w:rsid w:val="000628D0"/>
    <w:rsid w:val="00062DE5"/>
    <w:rsid w:val="000635CE"/>
    <w:rsid w:val="00063653"/>
    <w:rsid w:val="000638A3"/>
    <w:rsid w:val="00063ECD"/>
    <w:rsid w:val="0006419F"/>
    <w:rsid w:val="00064762"/>
    <w:rsid w:val="00064877"/>
    <w:rsid w:val="00064ABB"/>
    <w:rsid w:val="00064B4D"/>
    <w:rsid w:val="00064F59"/>
    <w:rsid w:val="00065119"/>
    <w:rsid w:val="00065572"/>
    <w:rsid w:val="00066BDF"/>
    <w:rsid w:val="00066ED5"/>
    <w:rsid w:val="00066F45"/>
    <w:rsid w:val="000673EF"/>
    <w:rsid w:val="00070738"/>
    <w:rsid w:val="00070816"/>
    <w:rsid w:val="0007156D"/>
    <w:rsid w:val="0007175D"/>
    <w:rsid w:val="000729AE"/>
    <w:rsid w:val="000759B2"/>
    <w:rsid w:val="00076014"/>
    <w:rsid w:val="0007601A"/>
    <w:rsid w:val="0007648B"/>
    <w:rsid w:val="00076615"/>
    <w:rsid w:val="00076BA5"/>
    <w:rsid w:val="00076F31"/>
    <w:rsid w:val="0007725A"/>
    <w:rsid w:val="0008021E"/>
    <w:rsid w:val="000802D4"/>
    <w:rsid w:val="000807B7"/>
    <w:rsid w:val="00080AAC"/>
    <w:rsid w:val="000817BB"/>
    <w:rsid w:val="000820B9"/>
    <w:rsid w:val="0008385D"/>
    <w:rsid w:val="000842F7"/>
    <w:rsid w:val="000844E2"/>
    <w:rsid w:val="000848C0"/>
    <w:rsid w:val="00084BA8"/>
    <w:rsid w:val="000850C9"/>
    <w:rsid w:val="00085835"/>
    <w:rsid w:val="00085D75"/>
    <w:rsid w:val="00085DA9"/>
    <w:rsid w:val="0008623D"/>
    <w:rsid w:val="000863FE"/>
    <w:rsid w:val="000867D9"/>
    <w:rsid w:val="00086EE3"/>
    <w:rsid w:val="00087AE9"/>
    <w:rsid w:val="00087DD8"/>
    <w:rsid w:val="00091A2F"/>
    <w:rsid w:val="00092A4A"/>
    <w:rsid w:val="00092C5C"/>
    <w:rsid w:val="000938CC"/>
    <w:rsid w:val="00093A1D"/>
    <w:rsid w:val="00094448"/>
    <w:rsid w:val="00094663"/>
    <w:rsid w:val="00094B73"/>
    <w:rsid w:val="00094CF7"/>
    <w:rsid w:val="00095118"/>
    <w:rsid w:val="0009533E"/>
    <w:rsid w:val="00095857"/>
    <w:rsid w:val="000958AC"/>
    <w:rsid w:val="00095B6E"/>
    <w:rsid w:val="0009703B"/>
    <w:rsid w:val="00097958"/>
    <w:rsid w:val="000A00ED"/>
    <w:rsid w:val="000A026A"/>
    <w:rsid w:val="000A095C"/>
    <w:rsid w:val="000A1410"/>
    <w:rsid w:val="000A168A"/>
    <w:rsid w:val="000A16DA"/>
    <w:rsid w:val="000A1874"/>
    <w:rsid w:val="000A2686"/>
    <w:rsid w:val="000A329A"/>
    <w:rsid w:val="000A4287"/>
    <w:rsid w:val="000A42B2"/>
    <w:rsid w:val="000A47A5"/>
    <w:rsid w:val="000A4C50"/>
    <w:rsid w:val="000A4FE7"/>
    <w:rsid w:val="000A5191"/>
    <w:rsid w:val="000A56B1"/>
    <w:rsid w:val="000A5DDE"/>
    <w:rsid w:val="000A6161"/>
    <w:rsid w:val="000A62A8"/>
    <w:rsid w:val="000A6476"/>
    <w:rsid w:val="000A6F39"/>
    <w:rsid w:val="000A7026"/>
    <w:rsid w:val="000B0A44"/>
    <w:rsid w:val="000B2715"/>
    <w:rsid w:val="000B2AC7"/>
    <w:rsid w:val="000B2B47"/>
    <w:rsid w:val="000B2C59"/>
    <w:rsid w:val="000B2D97"/>
    <w:rsid w:val="000B3795"/>
    <w:rsid w:val="000B3BBD"/>
    <w:rsid w:val="000B4256"/>
    <w:rsid w:val="000B4D09"/>
    <w:rsid w:val="000B5C0B"/>
    <w:rsid w:val="000B5DB2"/>
    <w:rsid w:val="000B63C9"/>
    <w:rsid w:val="000B66C2"/>
    <w:rsid w:val="000B6DA1"/>
    <w:rsid w:val="000B7644"/>
    <w:rsid w:val="000B7EAB"/>
    <w:rsid w:val="000B7FA2"/>
    <w:rsid w:val="000C063B"/>
    <w:rsid w:val="000C0A3D"/>
    <w:rsid w:val="000C0C09"/>
    <w:rsid w:val="000C0CB3"/>
    <w:rsid w:val="000C1C97"/>
    <w:rsid w:val="000C2A07"/>
    <w:rsid w:val="000C36B8"/>
    <w:rsid w:val="000C3988"/>
    <w:rsid w:val="000C3E1E"/>
    <w:rsid w:val="000C48A9"/>
    <w:rsid w:val="000C4978"/>
    <w:rsid w:val="000C5844"/>
    <w:rsid w:val="000C59A7"/>
    <w:rsid w:val="000C6DAC"/>
    <w:rsid w:val="000C7211"/>
    <w:rsid w:val="000C74F5"/>
    <w:rsid w:val="000C777A"/>
    <w:rsid w:val="000C7A7F"/>
    <w:rsid w:val="000D0297"/>
    <w:rsid w:val="000D05AA"/>
    <w:rsid w:val="000D05AF"/>
    <w:rsid w:val="000D0774"/>
    <w:rsid w:val="000D0B2A"/>
    <w:rsid w:val="000D11DD"/>
    <w:rsid w:val="000D1698"/>
    <w:rsid w:val="000D17DB"/>
    <w:rsid w:val="000D2055"/>
    <w:rsid w:val="000D2611"/>
    <w:rsid w:val="000D296B"/>
    <w:rsid w:val="000D44CF"/>
    <w:rsid w:val="000D4768"/>
    <w:rsid w:val="000D4A93"/>
    <w:rsid w:val="000D4BBB"/>
    <w:rsid w:val="000D4BF3"/>
    <w:rsid w:val="000D4D3A"/>
    <w:rsid w:val="000D4F0E"/>
    <w:rsid w:val="000D62E7"/>
    <w:rsid w:val="000D6726"/>
    <w:rsid w:val="000D6F73"/>
    <w:rsid w:val="000D7078"/>
    <w:rsid w:val="000D7DD2"/>
    <w:rsid w:val="000E1312"/>
    <w:rsid w:val="000E2B99"/>
    <w:rsid w:val="000E2BE9"/>
    <w:rsid w:val="000E2DEB"/>
    <w:rsid w:val="000E33C8"/>
    <w:rsid w:val="000E3533"/>
    <w:rsid w:val="000E367E"/>
    <w:rsid w:val="000E37C9"/>
    <w:rsid w:val="000E4582"/>
    <w:rsid w:val="000E467C"/>
    <w:rsid w:val="000E4FF1"/>
    <w:rsid w:val="000E577A"/>
    <w:rsid w:val="000E6893"/>
    <w:rsid w:val="000E6F41"/>
    <w:rsid w:val="000E74B5"/>
    <w:rsid w:val="000F075F"/>
    <w:rsid w:val="000F07A3"/>
    <w:rsid w:val="000F10B9"/>
    <w:rsid w:val="000F154E"/>
    <w:rsid w:val="000F188F"/>
    <w:rsid w:val="000F1F03"/>
    <w:rsid w:val="000F25BE"/>
    <w:rsid w:val="000F2F98"/>
    <w:rsid w:val="000F3257"/>
    <w:rsid w:val="000F3633"/>
    <w:rsid w:val="000F39A4"/>
    <w:rsid w:val="000F3BD4"/>
    <w:rsid w:val="000F409D"/>
    <w:rsid w:val="000F40E6"/>
    <w:rsid w:val="000F4D5B"/>
    <w:rsid w:val="000F5473"/>
    <w:rsid w:val="000F5500"/>
    <w:rsid w:val="000F5792"/>
    <w:rsid w:val="000F5B3D"/>
    <w:rsid w:val="000F5FE5"/>
    <w:rsid w:val="000F676D"/>
    <w:rsid w:val="000F7487"/>
    <w:rsid w:val="000F7A62"/>
    <w:rsid w:val="00100303"/>
    <w:rsid w:val="001020A8"/>
    <w:rsid w:val="00102557"/>
    <w:rsid w:val="00102AE8"/>
    <w:rsid w:val="001033D6"/>
    <w:rsid w:val="00104072"/>
    <w:rsid w:val="00104179"/>
    <w:rsid w:val="00104BBC"/>
    <w:rsid w:val="00105338"/>
    <w:rsid w:val="00105440"/>
    <w:rsid w:val="001058C7"/>
    <w:rsid w:val="0010675D"/>
    <w:rsid w:val="0010680F"/>
    <w:rsid w:val="00106B57"/>
    <w:rsid w:val="0010782E"/>
    <w:rsid w:val="00110A9E"/>
    <w:rsid w:val="0011123B"/>
    <w:rsid w:val="001117F4"/>
    <w:rsid w:val="00112EAE"/>
    <w:rsid w:val="0011330F"/>
    <w:rsid w:val="001141B8"/>
    <w:rsid w:val="001148DA"/>
    <w:rsid w:val="00114E2E"/>
    <w:rsid w:val="001155F0"/>
    <w:rsid w:val="00115715"/>
    <w:rsid w:val="00117AA0"/>
    <w:rsid w:val="00120202"/>
    <w:rsid w:val="00120D8C"/>
    <w:rsid w:val="0012131E"/>
    <w:rsid w:val="00121D57"/>
    <w:rsid w:val="00121DDF"/>
    <w:rsid w:val="00122061"/>
    <w:rsid w:val="00122F48"/>
    <w:rsid w:val="001230D4"/>
    <w:rsid w:val="0012344C"/>
    <w:rsid w:val="0012366D"/>
    <w:rsid w:val="0012379E"/>
    <w:rsid w:val="00123B8E"/>
    <w:rsid w:val="001245F1"/>
    <w:rsid w:val="001246F8"/>
    <w:rsid w:val="00124F75"/>
    <w:rsid w:val="0012580B"/>
    <w:rsid w:val="00126E4E"/>
    <w:rsid w:val="001279C9"/>
    <w:rsid w:val="0013005D"/>
    <w:rsid w:val="00130D3F"/>
    <w:rsid w:val="00130FD7"/>
    <w:rsid w:val="001315BC"/>
    <w:rsid w:val="001315DB"/>
    <w:rsid w:val="001324A6"/>
    <w:rsid w:val="00133167"/>
    <w:rsid w:val="00133D92"/>
    <w:rsid w:val="001340F6"/>
    <w:rsid w:val="00134509"/>
    <w:rsid w:val="001347E5"/>
    <w:rsid w:val="00134CFA"/>
    <w:rsid w:val="001351A6"/>
    <w:rsid w:val="00136184"/>
    <w:rsid w:val="00136456"/>
    <w:rsid w:val="00136536"/>
    <w:rsid w:val="00136F86"/>
    <w:rsid w:val="0013709A"/>
    <w:rsid w:val="00140892"/>
    <w:rsid w:val="00140B4F"/>
    <w:rsid w:val="00143073"/>
    <w:rsid w:val="00143FC8"/>
    <w:rsid w:val="00144328"/>
    <w:rsid w:val="00144883"/>
    <w:rsid w:val="00144A6F"/>
    <w:rsid w:val="00145900"/>
    <w:rsid w:val="00145A00"/>
    <w:rsid w:val="00145C2F"/>
    <w:rsid w:val="001461A6"/>
    <w:rsid w:val="00146659"/>
    <w:rsid w:val="00146A32"/>
    <w:rsid w:val="001470D0"/>
    <w:rsid w:val="0014739A"/>
    <w:rsid w:val="00147814"/>
    <w:rsid w:val="001507CD"/>
    <w:rsid w:val="001519C7"/>
    <w:rsid w:val="00151CBE"/>
    <w:rsid w:val="00151EBF"/>
    <w:rsid w:val="001520D6"/>
    <w:rsid w:val="00152370"/>
    <w:rsid w:val="00152460"/>
    <w:rsid w:val="0015282D"/>
    <w:rsid w:val="001537EC"/>
    <w:rsid w:val="00153E16"/>
    <w:rsid w:val="0015598F"/>
    <w:rsid w:val="0015613A"/>
    <w:rsid w:val="001566B4"/>
    <w:rsid w:val="001569E2"/>
    <w:rsid w:val="00156B13"/>
    <w:rsid w:val="00156E85"/>
    <w:rsid w:val="00156FCE"/>
    <w:rsid w:val="001602F8"/>
    <w:rsid w:val="0016081F"/>
    <w:rsid w:val="00160A4E"/>
    <w:rsid w:val="00160CEC"/>
    <w:rsid w:val="00161376"/>
    <w:rsid w:val="001614C8"/>
    <w:rsid w:val="00161A56"/>
    <w:rsid w:val="00161C90"/>
    <w:rsid w:val="00162508"/>
    <w:rsid w:val="001629E2"/>
    <w:rsid w:val="00162B17"/>
    <w:rsid w:val="00162E49"/>
    <w:rsid w:val="001630B2"/>
    <w:rsid w:val="001631A5"/>
    <w:rsid w:val="001631DF"/>
    <w:rsid w:val="001641DE"/>
    <w:rsid w:val="0016554B"/>
    <w:rsid w:val="0016728C"/>
    <w:rsid w:val="00167465"/>
    <w:rsid w:val="00167579"/>
    <w:rsid w:val="001678FF"/>
    <w:rsid w:val="00167F2C"/>
    <w:rsid w:val="00170871"/>
    <w:rsid w:val="001709EA"/>
    <w:rsid w:val="00170EF8"/>
    <w:rsid w:val="00171448"/>
    <w:rsid w:val="001716A6"/>
    <w:rsid w:val="00172332"/>
    <w:rsid w:val="0017241C"/>
    <w:rsid w:val="001724FB"/>
    <w:rsid w:val="00172C92"/>
    <w:rsid w:val="00173870"/>
    <w:rsid w:val="001750D8"/>
    <w:rsid w:val="0017573C"/>
    <w:rsid w:val="00175B1A"/>
    <w:rsid w:val="00175B2E"/>
    <w:rsid w:val="00175CA9"/>
    <w:rsid w:val="00175DCA"/>
    <w:rsid w:val="001762B5"/>
    <w:rsid w:val="00176834"/>
    <w:rsid w:val="001769B9"/>
    <w:rsid w:val="00176B9A"/>
    <w:rsid w:val="00177388"/>
    <w:rsid w:val="001806EB"/>
    <w:rsid w:val="00183F17"/>
    <w:rsid w:val="00184521"/>
    <w:rsid w:val="00184B1D"/>
    <w:rsid w:val="00185CEE"/>
    <w:rsid w:val="0018660F"/>
    <w:rsid w:val="00186734"/>
    <w:rsid w:val="00186855"/>
    <w:rsid w:val="00187000"/>
    <w:rsid w:val="0018719A"/>
    <w:rsid w:val="00187363"/>
    <w:rsid w:val="00187BA1"/>
    <w:rsid w:val="00190095"/>
    <w:rsid w:val="001905C2"/>
    <w:rsid w:val="00191DB4"/>
    <w:rsid w:val="001920E7"/>
    <w:rsid w:val="00192518"/>
    <w:rsid w:val="00192B49"/>
    <w:rsid w:val="00193117"/>
    <w:rsid w:val="001934DC"/>
    <w:rsid w:val="00193D2D"/>
    <w:rsid w:val="00194E17"/>
    <w:rsid w:val="0019509C"/>
    <w:rsid w:val="00195330"/>
    <w:rsid w:val="00197084"/>
    <w:rsid w:val="001974BA"/>
    <w:rsid w:val="00197FDB"/>
    <w:rsid w:val="001A060B"/>
    <w:rsid w:val="001A0614"/>
    <w:rsid w:val="001A0935"/>
    <w:rsid w:val="001A094A"/>
    <w:rsid w:val="001A1406"/>
    <w:rsid w:val="001A1554"/>
    <w:rsid w:val="001A16C4"/>
    <w:rsid w:val="001A1BFA"/>
    <w:rsid w:val="001A2612"/>
    <w:rsid w:val="001A2CF0"/>
    <w:rsid w:val="001A30EA"/>
    <w:rsid w:val="001A4060"/>
    <w:rsid w:val="001A412E"/>
    <w:rsid w:val="001A454D"/>
    <w:rsid w:val="001A4765"/>
    <w:rsid w:val="001A6049"/>
    <w:rsid w:val="001A665E"/>
    <w:rsid w:val="001A691E"/>
    <w:rsid w:val="001A6935"/>
    <w:rsid w:val="001A6DE8"/>
    <w:rsid w:val="001A73AC"/>
    <w:rsid w:val="001A7DF4"/>
    <w:rsid w:val="001B056F"/>
    <w:rsid w:val="001B0B15"/>
    <w:rsid w:val="001B0D60"/>
    <w:rsid w:val="001B0F9C"/>
    <w:rsid w:val="001B0FCE"/>
    <w:rsid w:val="001B1345"/>
    <w:rsid w:val="001B1492"/>
    <w:rsid w:val="001B1573"/>
    <w:rsid w:val="001B1E71"/>
    <w:rsid w:val="001B2256"/>
    <w:rsid w:val="001B25B7"/>
    <w:rsid w:val="001B2A35"/>
    <w:rsid w:val="001B2B3A"/>
    <w:rsid w:val="001B3CC2"/>
    <w:rsid w:val="001B403E"/>
    <w:rsid w:val="001B5640"/>
    <w:rsid w:val="001B57B3"/>
    <w:rsid w:val="001B5900"/>
    <w:rsid w:val="001B5970"/>
    <w:rsid w:val="001B6423"/>
    <w:rsid w:val="001B66ED"/>
    <w:rsid w:val="001B727B"/>
    <w:rsid w:val="001B7302"/>
    <w:rsid w:val="001B73A0"/>
    <w:rsid w:val="001C0125"/>
    <w:rsid w:val="001C03C6"/>
    <w:rsid w:val="001C0A36"/>
    <w:rsid w:val="001C0D62"/>
    <w:rsid w:val="001C2950"/>
    <w:rsid w:val="001C3388"/>
    <w:rsid w:val="001C3395"/>
    <w:rsid w:val="001C3AF2"/>
    <w:rsid w:val="001C3E06"/>
    <w:rsid w:val="001C403F"/>
    <w:rsid w:val="001C4221"/>
    <w:rsid w:val="001C454C"/>
    <w:rsid w:val="001C4AA8"/>
    <w:rsid w:val="001C4F52"/>
    <w:rsid w:val="001C59AE"/>
    <w:rsid w:val="001C69CC"/>
    <w:rsid w:val="001C6A33"/>
    <w:rsid w:val="001C7345"/>
    <w:rsid w:val="001D002F"/>
    <w:rsid w:val="001D049B"/>
    <w:rsid w:val="001D1552"/>
    <w:rsid w:val="001D1F7B"/>
    <w:rsid w:val="001D2CAF"/>
    <w:rsid w:val="001D415B"/>
    <w:rsid w:val="001D43FD"/>
    <w:rsid w:val="001D480D"/>
    <w:rsid w:val="001D4827"/>
    <w:rsid w:val="001D4935"/>
    <w:rsid w:val="001D4BF0"/>
    <w:rsid w:val="001D4E42"/>
    <w:rsid w:val="001D4E51"/>
    <w:rsid w:val="001D6022"/>
    <w:rsid w:val="001D6BD3"/>
    <w:rsid w:val="001D75CE"/>
    <w:rsid w:val="001D7B68"/>
    <w:rsid w:val="001E0C14"/>
    <w:rsid w:val="001E0C40"/>
    <w:rsid w:val="001E1285"/>
    <w:rsid w:val="001E1617"/>
    <w:rsid w:val="001E1BFA"/>
    <w:rsid w:val="001E1D50"/>
    <w:rsid w:val="001E1DC2"/>
    <w:rsid w:val="001E4296"/>
    <w:rsid w:val="001E5168"/>
    <w:rsid w:val="001E5D90"/>
    <w:rsid w:val="001E6524"/>
    <w:rsid w:val="001E66F6"/>
    <w:rsid w:val="001E67F3"/>
    <w:rsid w:val="001E6A3F"/>
    <w:rsid w:val="001E6E96"/>
    <w:rsid w:val="001E7797"/>
    <w:rsid w:val="001E7D7F"/>
    <w:rsid w:val="001F044A"/>
    <w:rsid w:val="001F15B9"/>
    <w:rsid w:val="001F325C"/>
    <w:rsid w:val="001F3D24"/>
    <w:rsid w:val="001F3E96"/>
    <w:rsid w:val="001F4081"/>
    <w:rsid w:val="001F41A6"/>
    <w:rsid w:val="001F4EB7"/>
    <w:rsid w:val="001F5894"/>
    <w:rsid w:val="001F5D4F"/>
    <w:rsid w:val="001F602E"/>
    <w:rsid w:val="001F61CE"/>
    <w:rsid w:val="001F629B"/>
    <w:rsid w:val="001F62B9"/>
    <w:rsid w:val="001F6C5C"/>
    <w:rsid w:val="001F703C"/>
    <w:rsid w:val="001F7A91"/>
    <w:rsid w:val="002013D0"/>
    <w:rsid w:val="00201441"/>
    <w:rsid w:val="0020154E"/>
    <w:rsid w:val="0020178E"/>
    <w:rsid w:val="00201BCB"/>
    <w:rsid w:val="0020237F"/>
    <w:rsid w:val="00203ED0"/>
    <w:rsid w:val="00204BFB"/>
    <w:rsid w:val="00204C9D"/>
    <w:rsid w:val="002050D7"/>
    <w:rsid w:val="002058C5"/>
    <w:rsid w:val="00206E7F"/>
    <w:rsid w:val="00207A5B"/>
    <w:rsid w:val="00210B53"/>
    <w:rsid w:val="002123DD"/>
    <w:rsid w:val="00212678"/>
    <w:rsid w:val="002126D3"/>
    <w:rsid w:val="00212750"/>
    <w:rsid w:val="00212C40"/>
    <w:rsid w:val="00213518"/>
    <w:rsid w:val="00213E57"/>
    <w:rsid w:val="002143D5"/>
    <w:rsid w:val="00214B71"/>
    <w:rsid w:val="00214FC1"/>
    <w:rsid w:val="00215EF4"/>
    <w:rsid w:val="00215F14"/>
    <w:rsid w:val="0021658D"/>
    <w:rsid w:val="00220223"/>
    <w:rsid w:val="00220262"/>
    <w:rsid w:val="002215DB"/>
    <w:rsid w:val="00222001"/>
    <w:rsid w:val="002224E4"/>
    <w:rsid w:val="00222DF3"/>
    <w:rsid w:val="00222E60"/>
    <w:rsid w:val="002230EA"/>
    <w:rsid w:val="00223F77"/>
    <w:rsid w:val="002241BF"/>
    <w:rsid w:val="002242C5"/>
    <w:rsid w:val="002247E6"/>
    <w:rsid w:val="0022539F"/>
    <w:rsid w:val="0022548F"/>
    <w:rsid w:val="0022714B"/>
    <w:rsid w:val="00227429"/>
    <w:rsid w:val="00227544"/>
    <w:rsid w:val="002278E0"/>
    <w:rsid w:val="0023003F"/>
    <w:rsid w:val="00230382"/>
    <w:rsid w:val="002306B0"/>
    <w:rsid w:val="0023158F"/>
    <w:rsid w:val="00231983"/>
    <w:rsid w:val="00231B8B"/>
    <w:rsid w:val="00231D93"/>
    <w:rsid w:val="00231F8D"/>
    <w:rsid w:val="00232068"/>
    <w:rsid w:val="00232524"/>
    <w:rsid w:val="00233BE5"/>
    <w:rsid w:val="00233E3E"/>
    <w:rsid w:val="00233EFF"/>
    <w:rsid w:val="002340A5"/>
    <w:rsid w:val="0023431F"/>
    <w:rsid w:val="002351AE"/>
    <w:rsid w:val="0023579A"/>
    <w:rsid w:val="00235CF0"/>
    <w:rsid w:val="002366B3"/>
    <w:rsid w:val="00237AB5"/>
    <w:rsid w:val="00240238"/>
    <w:rsid w:val="00240664"/>
    <w:rsid w:val="00240869"/>
    <w:rsid w:val="00241120"/>
    <w:rsid w:val="0024123D"/>
    <w:rsid w:val="00241311"/>
    <w:rsid w:val="00241949"/>
    <w:rsid w:val="00241AA2"/>
    <w:rsid w:val="00241CBF"/>
    <w:rsid w:val="00242134"/>
    <w:rsid w:val="002433BF"/>
    <w:rsid w:val="002438D0"/>
    <w:rsid w:val="00243E24"/>
    <w:rsid w:val="0024477F"/>
    <w:rsid w:val="00244907"/>
    <w:rsid w:val="00244957"/>
    <w:rsid w:val="00245E9F"/>
    <w:rsid w:val="0024624D"/>
    <w:rsid w:val="00246660"/>
    <w:rsid w:val="00246E4C"/>
    <w:rsid w:val="00246FA6"/>
    <w:rsid w:val="00246FFF"/>
    <w:rsid w:val="0024736B"/>
    <w:rsid w:val="00247782"/>
    <w:rsid w:val="002478E8"/>
    <w:rsid w:val="00247B30"/>
    <w:rsid w:val="002510AA"/>
    <w:rsid w:val="00251A86"/>
    <w:rsid w:val="002523FE"/>
    <w:rsid w:val="00252E61"/>
    <w:rsid w:val="0025308C"/>
    <w:rsid w:val="00253110"/>
    <w:rsid w:val="0025324C"/>
    <w:rsid w:val="002536AD"/>
    <w:rsid w:val="0025394C"/>
    <w:rsid w:val="0025458D"/>
    <w:rsid w:val="00254782"/>
    <w:rsid w:val="00254A57"/>
    <w:rsid w:val="00255423"/>
    <w:rsid w:val="00255858"/>
    <w:rsid w:val="00256662"/>
    <w:rsid w:val="00256AB1"/>
    <w:rsid w:val="00256FAC"/>
    <w:rsid w:val="00260A54"/>
    <w:rsid w:val="00260E5A"/>
    <w:rsid w:val="00260F94"/>
    <w:rsid w:val="002614F8"/>
    <w:rsid w:val="002617AE"/>
    <w:rsid w:val="00261B74"/>
    <w:rsid w:val="00261EE8"/>
    <w:rsid w:val="00261FDC"/>
    <w:rsid w:val="00262109"/>
    <w:rsid w:val="00262AC7"/>
    <w:rsid w:val="00264B9B"/>
    <w:rsid w:val="00265A58"/>
    <w:rsid w:val="0026798C"/>
    <w:rsid w:val="002703C5"/>
    <w:rsid w:val="002704D9"/>
    <w:rsid w:val="002711E2"/>
    <w:rsid w:val="00271848"/>
    <w:rsid w:val="0027207A"/>
    <w:rsid w:val="00272272"/>
    <w:rsid w:val="00272BE7"/>
    <w:rsid w:val="00272E47"/>
    <w:rsid w:val="0027368A"/>
    <w:rsid w:val="00274A3B"/>
    <w:rsid w:val="00274EC0"/>
    <w:rsid w:val="0027621D"/>
    <w:rsid w:val="002772D7"/>
    <w:rsid w:val="0028030E"/>
    <w:rsid w:val="0028097F"/>
    <w:rsid w:val="00280D50"/>
    <w:rsid w:val="0028111C"/>
    <w:rsid w:val="00281C93"/>
    <w:rsid w:val="002821A8"/>
    <w:rsid w:val="0028250B"/>
    <w:rsid w:val="00282CFE"/>
    <w:rsid w:val="002834E4"/>
    <w:rsid w:val="0028376B"/>
    <w:rsid w:val="002839B1"/>
    <w:rsid w:val="002845D8"/>
    <w:rsid w:val="00285565"/>
    <w:rsid w:val="00285629"/>
    <w:rsid w:val="00285740"/>
    <w:rsid w:val="002876C0"/>
    <w:rsid w:val="00287F89"/>
    <w:rsid w:val="0029039D"/>
    <w:rsid w:val="00290448"/>
    <w:rsid w:val="002908DE"/>
    <w:rsid w:val="00290CD4"/>
    <w:rsid w:val="00291715"/>
    <w:rsid w:val="0029183B"/>
    <w:rsid w:val="00292943"/>
    <w:rsid w:val="00292D4D"/>
    <w:rsid w:val="00292E74"/>
    <w:rsid w:val="002935F1"/>
    <w:rsid w:val="00293950"/>
    <w:rsid w:val="0029474B"/>
    <w:rsid w:val="00294A6C"/>
    <w:rsid w:val="00294BDF"/>
    <w:rsid w:val="00294D21"/>
    <w:rsid w:val="00295873"/>
    <w:rsid w:val="002964BF"/>
    <w:rsid w:val="00296539"/>
    <w:rsid w:val="00297ACA"/>
    <w:rsid w:val="00297BF7"/>
    <w:rsid w:val="002A00D8"/>
    <w:rsid w:val="002A0554"/>
    <w:rsid w:val="002A059D"/>
    <w:rsid w:val="002A0A81"/>
    <w:rsid w:val="002A1ED1"/>
    <w:rsid w:val="002A2B05"/>
    <w:rsid w:val="002A2FEC"/>
    <w:rsid w:val="002A3E13"/>
    <w:rsid w:val="002A417A"/>
    <w:rsid w:val="002A41BD"/>
    <w:rsid w:val="002A52CF"/>
    <w:rsid w:val="002A5857"/>
    <w:rsid w:val="002A5EF2"/>
    <w:rsid w:val="002A6235"/>
    <w:rsid w:val="002A65D5"/>
    <w:rsid w:val="002A733C"/>
    <w:rsid w:val="002A7A72"/>
    <w:rsid w:val="002B0391"/>
    <w:rsid w:val="002B0EDE"/>
    <w:rsid w:val="002B16CF"/>
    <w:rsid w:val="002B2F7B"/>
    <w:rsid w:val="002B3F9D"/>
    <w:rsid w:val="002B40A9"/>
    <w:rsid w:val="002B424A"/>
    <w:rsid w:val="002B439B"/>
    <w:rsid w:val="002B5077"/>
    <w:rsid w:val="002B59E8"/>
    <w:rsid w:val="002B5C7C"/>
    <w:rsid w:val="002B621C"/>
    <w:rsid w:val="002B6A33"/>
    <w:rsid w:val="002B6C58"/>
    <w:rsid w:val="002B70A0"/>
    <w:rsid w:val="002B7C60"/>
    <w:rsid w:val="002B7C68"/>
    <w:rsid w:val="002C0A52"/>
    <w:rsid w:val="002C25D3"/>
    <w:rsid w:val="002C27CF"/>
    <w:rsid w:val="002C2BA6"/>
    <w:rsid w:val="002C2E1A"/>
    <w:rsid w:val="002C2F13"/>
    <w:rsid w:val="002C2F4C"/>
    <w:rsid w:val="002C3B84"/>
    <w:rsid w:val="002C4315"/>
    <w:rsid w:val="002C4619"/>
    <w:rsid w:val="002C4D71"/>
    <w:rsid w:val="002C4FE3"/>
    <w:rsid w:val="002C51D0"/>
    <w:rsid w:val="002C52E5"/>
    <w:rsid w:val="002C5898"/>
    <w:rsid w:val="002C6350"/>
    <w:rsid w:val="002C6A44"/>
    <w:rsid w:val="002C71BF"/>
    <w:rsid w:val="002D015F"/>
    <w:rsid w:val="002D067B"/>
    <w:rsid w:val="002D0C76"/>
    <w:rsid w:val="002D1694"/>
    <w:rsid w:val="002D1C22"/>
    <w:rsid w:val="002D30E9"/>
    <w:rsid w:val="002D3733"/>
    <w:rsid w:val="002D3997"/>
    <w:rsid w:val="002D5968"/>
    <w:rsid w:val="002D617C"/>
    <w:rsid w:val="002D6F32"/>
    <w:rsid w:val="002D736F"/>
    <w:rsid w:val="002D7871"/>
    <w:rsid w:val="002D7AFD"/>
    <w:rsid w:val="002D7FA0"/>
    <w:rsid w:val="002E0178"/>
    <w:rsid w:val="002E1F56"/>
    <w:rsid w:val="002E2045"/>
    <w:rsid w:val="002E204A"/>
    <w:rsid w:val="002E2C9A"/>
    <w:rsid w:val="002E2D11"/>
    <w:rsid w:val="002E304F"/>
    <w:rsid w:val="002E3479"/>
    <w:rsid w:val="002E383D"/>
    <w:rsid w:val="002E4833"/>
    <w:rsid w:val="002E677E"/>
    <w:rsid w:val="002E6A27"/>
    <w:rsid w:val="002E72B2"/>
    <w:rsid w:val="002E72BE"/>
    <w:rsid w:val="002E7A1F"/>
    <w:rsid w:val="002E7E30"/>
    <w:rsid w:val="002F020E"/>
    <w:rsid w:val="002F02B6"/>
    <w:rsid w:val="002F071E"/>
    <w:rsid w:val="002F0FB6"/>
    <w:rsid w:val="002F1442"/>
    <w:rsid w:val="002F17E3"/>
    <w:rsid w:val="002F1B27"/>
    <w:rsid w:val="002F1BBA"/>
    <w:rsid w:val="002F26A5"/>
    <w:rsid w:val="002F4103"/>
    <w:rsid w:val="002F4673"/>
    <w:rsid w:val="002F5033"/>
    <w:rsid w:val="002F5331"/>
    <w:rsid w:val="002F5514"/>
    <w:rsid w:val="002F561B"/>
    <w:rsid w:val="002F59F8"/>
    <w:rsid w:val="002F5E0F"/>
    <w:rsid w:val="002F6DBF"/>
    <w:rsid w:val="002F7D97"/>
    <w:rsid w:val="00300762"/>
    <w:rsid w:val="00300C77"/>
    <w:rsid w:val="003010AF"/>
    <w:rsid w:val="00301B00"/>
    <w:rsid w:val="00301E1A"/>
    <w:rsid w:val="003029D7"/>
    <w:rsid w:val="00303BC4"/>
    <w:rsid w:val="003047AE"/>
    <w:rsid w:val="00304D1D"/>
    <w:rsid w:val="00304FBB"/>
    <w:rsid w:val="00305416"/>
    <w:rsid w:val="0030547F"/>
    <w:rsid w:val="00305972"/>
    <w:rsid w:val="00306229"/>
    <w:rsid w:val="00306B15"/>
    <w:rsid w:val="003071EC"/>
    <w:rsid w:val="003071FF"/>
    <w:rsid w:val="0030733E"/>
    <w:rsid w:val="00307A27"/>
    <w:rsid w:val="00307B24"/>
    <w:rsid w:val="00307DF7"/>
    <w:rsid w:val="00310404"/>
    <w:rsid w:val="00311398"/>
    <w:rsid w:val="003116C9"/>
    <w:rsid w:val="003118C1"/>
    <w:rsid w:val="00311A33"/>
    <w:rsid w:val="00311A59"/>
    <w:rsid w:val="00312177"/>
    <w:rsid w:val="00312389"/>
    <w:rsid w:val="00312B55"/>
    <w:rsid w:val="00312E0A"/>
    <w:rsid w:val="003133EA"/>
    <w:rsid w:val="0031377E"/>
    <w:rsid w:val="003140D5"/>
    <w:rsid w:val="00314E52"/>
    <w:rsid w:val="00315091"/>
    <w:rsid w:val="003150F5"/>
    <w:rsid w:val="0031555B"/>
    <w:rsid w:val="00315688"/>
    <w:rsid w:val="00316BDF"/>
    <w:rsid w:val="00317277"/>
    <w:rsid w:val="00317AC5"/>
    <w:rsid w:val="003209D1"/>
    <w:rsid w:val="00320D63"/>
    <w:rsid w:val="003216B3"/>
    <w:rsid w:val="00321F55"/>
    <w:rsid w:val="003228D6"/>
    <w:rsid w:val="003236C2"/>
    <w:rsid w:val="003242ED"/>
    <w:rsid w:val="00324808"/>
    <w:rsid w:val="00324A0C"/>
    <w:rsid w:val="00324AD9"/>
    <w:rsid w:val="00324CA3"/>
    <w:rsid w:val="00324D3F"/>
    <w:rsid w:val="00324DB7"/>
    <w:rsid w:val="00325C04"/>
    <w:rsid w:val="00327849"/>
    <w:rsid w:val="003319B1"/>
    <w:rsid w:val="00331A7A"/>
    <w:rsid w:val="00331BDE"/>
    <w:rsid w:val="00332D67"/>
    <w:rsid w:val="00332D87"/>
    <w:rsid w:val="0033305A"/>
    <w:rsid w:val="00333A3E"/>
    <w:rsid w:val="00333CC8"/>
    <w:rsid w:val="003344EC"/>
    <w:rsid w:val="00334A4A"/>
    <w:rsid w:val="00334F69"/>
    <w:rsid w:val="00335BB8"/>
    <w:rsid w:val="00335E8B"/>
    <w:rsid w:val="0033622B"/>
    <w:rsid w:val="003362E9"/>
    <w:rsid w:val="00336FB6"/>
    <w:rsid w:val="00337597"/>
    <w:rsid w:val="00337DD3"/>
    <w:rsid w:val="00340001"/>
    <w:rsid w:val="003402ED"/>
    <w:rsid w:val="00340CE1"/>
    <w:rsid w:val="00342C10"/>
    <w:rsid w:val="00342F44"/>
    <w:rsid w:val="00343834"/>
    <w:rsid w:val="00344812"/>
    <w:rsid w:val="00345514"/>
    <w:rsid w:val="003455F4"/>
    <w:rsid w:val="0034661F"/>
    <w:rsid w:val="0034791D"/>
    <w:rsid w:val="0035003E"/>
    <w:rsid w:val="00350904"/>
    <w:rsid w:val="00350AEA"/>
    <w:rsid w:val="00350B2F"/>
    <w:rsid w:val="00351821"/>
    <w:rsid w:val="0035275D"/>
    <w:rsid w:val="00352809"/>
    <w:rsid w:val="00352CE1"/>
    <w:rsid w:val="00354937"/>
    <w:rsid w:val="00354A7D"/>
    <w:rsid w:val="00355645"/>
    <w:rsid w:val="003556C6"/>
    <w:rsid w:val="00355F5D"/>
    <w:rsid w:val="00356517"/>
    <w:rsid w:val="0035768D"/>
    <w:rsid w:val="00357A31"/>
    <w:rsid w:val="003604F2"/>
    <w:rsid w:val="00360AAD"/>
    <w:rsid w:val="00360BD9"/>
    <w:rsid w:val="00360F0B"/>
    <w:rsid w:val="003616F6"/>
    <w:rsid w:val="003617AE"/>
    <w:rsid w:val="00361D24"/>
    <w:rsid w:val="003622A9"/>
    <w:rsid w:val="003628D7"/>
    <w:rsid w:val="00363656"/>
    <w:rsid w:val="003637A2"/>
    <w:rsid w:val="0036459B"/>
    <w:rsid w:val="00365FB8"/>
    <w:rsid w:val="0036620C"/>
    <w:rsid w:val="00366467"/>
    <w:rsid w:val="00366B1C"/>
    <w:rsid w:val="00366C57"/>
    <w:rsid w:val="00370101"/>
    <w:rsid w:val="0037107A"/>
    <w:rsid w:val="003715D6"/>
    <w:rsid w:val="0037195D"/>
    <w:rsid w:val="0037292D"/>
    <w:rsid w:val="00372A5B"/>
    <w:rsid w:val="0037308F"/>
    <w:rsid w:val="00374512"/>
    <w:rsid w:val="00375AD4"/>
    <w:rsid w:val="00375F83"/>
    <w:rsid w:val="003768D6"/>
    <w:rsid w:val="0037714E"/>
    <w:rsid w:val="00377A27"/>
    <w:rsid w:val="003804DB"/>
    <w:rsid w:val="0038074A"/>
    <w:rsid w:val="003810B0"/>
    <w:rsid w:val="00381536"/>
    <w:rsid w:val="00381608"/>
    <w:rsid w:val="003817E3"/>
    <w:rsid w:val="00381FDB"/>
    <w:rsid w:val="00382FE7"/>
    <w:rsid w:val="00383019"/>
    <w:rsid w:val="003831E5"/>
    <w:rsid w:val="003833B2"/>
    <w:rsid w:val="003834C6"/>
    <w:rsid w:val="0038369A"/>
    <w:rsid w:val="0038380C"/>
    <w:rsid w:val="00384483"/>
    <w:rsid w:val="00384589"/>
    <w:rsid w:val="00384AE0"/>
    <w:rsid w:val="003854E5"/>
    <w:rsid w:val="00385B9A"/>
    <w:rsid w:val="00385C3F"/>
    <w:rsid w:val="00385ED2"/>
    <w:rsid w:val="00386DDF"/>
    <w:rsid w:val="0038752B"/>
    <w:rsid w:val="003879F0"/>
    <w:rsid w:val="00387ACC"/>
    <w:rsid w:val="00390138"/>
    <w:rsid w:val="00390689"/>
    <w:rsid w:val="00390831"/>
    <w:rsid w:val="00390F9D"/>
    <w:rsid w:val="003910BB"/>
    <w:rsid w:val="003911A3"/>
    <w:rsid w:val="00391F45"/>
    <w:rsid w:val="00392E97"/>
    <w:rsid w:val="00392F86"/>
    <w:rsid w:val="0039302B"/>
    <w:rsid w:val="003933C5"/>
    <w:rsid w:val="0039453F"/>
    <w:rsid w:val="00394B34"/>
    <w:rsid w:val="00394C49"/>
    <w:rsid w:val="0039520D"/>
    <w:rsid w:val="003952D8"/>
    <w:rsid w:val="00395810"/>
    <w:rsid w:val="003958B3"/>
    <w:rsid w:val="00395D83"/>
    <w:rsid w:val="003960EA"/>
    <w:rsid w:val="00396D20"/>
    <w:rsid w:val="0039709E"/>
    <w:rsid w:val="003A04CA"/>
    <w:rsid w:val="003A04E8"/>
    <w:rsid w:val="003A0537"/>
    <w:rsid w:val="003A0BE5"/>
    <w:rsid w:val="003A2B41"/>
    <w:rsid w:val="003A418F"/>
    <w:rsid w:val="003A50A6"/>
    <w:rsid w:val="003A5CD4"/>
    <w:rsid w:val="003A611A"/>
    <w:rsid w:val="003A75B9"/>
    <w:rsid w:val="003A76A0"/>
    <w:rsid w:val="003B02BE"/>
    <w:rsid w:val="003B02F9"/>
    <w:rsid w:val="003B2227"/>
    <w:rsid w:val="003B2AA7"/>
    <w:rsid w:val="003B2CF2"/>
    <w:rsid w:val="003B2E0E"/>
    <w:rsid w:val="003B533A"/>
    <w:rsid w:val="003B5BF4"/>
    <w:rsid w:val="003B66F8"/>
    <w:rsid w:val="003B6980"/>
    <w:rsid w:val="003B6D0E"/>
    <w:rsid w:val="003B7358"/>
    <w:rsid w:val="003B7761"/>
    <w:rsid w:val="003B7DD7"/>
    <w:rsid w:val="003C014B"/>
    <w:rsid w:val="003C0EF3"/>
    <w:rsid w:val="003C126E"/>
    <w:rsid w:val="003C1676"/>
    <w:rsid w:val="003C23C1"/>
    <w:rsid w:val="003C24F6"/>
    <w:rsid w:val="003C34F6"/>
    <w:rsid w:val="003C3714"/>
    <w:rsid w:val="003C3995"/>
    <w:rsid w:val="003C422E"/>
    <w:rsid w:val="003C4D47"/>
    <w:rsid w:val="003C5424"/>
    <w:rsid w:val="003C5C5C"/>
    <w:rsid w:val="003C769C"/>
    <w:rsid w:val="003D0B59"/>
    <w:rsid w:val="003D100F"/>
    <w:rsid w:val="003D1272"/>
    <w:rsid w:val="003D12F6"/>
    <w:rsid w:val="003D1D45"/>
    <w:rsid w:val="003D1E22"/>
    <w:rsid w:val="003D25AB"/>
    <w:rsid w:val="003D2990"/>
    <w:rsid w:val="003D337E"/>
    <w:rsid w:val="003D3BE3"/>
    <w:rsid w:val="003D3D58"/>
    <w:rsid w:val="003D4306"/>
    <w:rsid w:val="003D4A5A"/>
    <w:rsid w:val="003D4DD9"/>
    <w:rsid w:val="003D5374"/>
    <w:rsid w:val="003D5F0A"/>
    <w:rsid w:val="003D6164"/>
    <w:rsid w:val="003D6AA4"/>
    <w:rsid w:val="003D6F5A"/>
    <w:rsid w:val="003D710B"/>
    <w:rsid w:val="003D7A46"/>
    <w:rsid w:val="003D7E33"/>
    <w:rsid w:val="003E04A5"/>
    <w:rsid w:val="003E056C"/>
    <w:rsid w:val="003E0623"/>
    <w:rsid w:val="003E136A"/>
    <w:rsid w:val="003E15F4"/>
    <w:rsid w:val="003E2918"/>
    <w:rsid w:val="003E34E3"/>
    <w:rsid w:val="003E3632"/>
    <w:rsid w:val="003E40A8"/>
    <w:rsid w:val="003E455A"/>
    <w:rsid w:val="003E489F"/>
    <w:rsid w:val="003E48F7"/>
    <w:rsid w:val="003E5132"/>
    <w:rsid w:val="003E5BF1"/>
    <w:rsid w:val="003E5F30"/>
    <w:rsid w:val="003E6E04"/>
    <w:rsid w:val="003E77E9"/>
    <w:rsid w:val="003F03B1"/>
    <w:rsid w:val="003F2069"/>
    <w:rsid w:val="003F25CA"/>
    <w:rsid w:val="003F25E3"/>
    <w:rsid w:val="003F2BC1"/>
    <w:rsid w:val="003F3394"/>
    <w:rsid w:val="003F41E8"/>
    <w:rsid w:val="003F423E"/>
    <w:rsid w:val="003F431D"/>
    <w:rsid w:val="003F5C28"/>
    <w:rsid w:val="003F6207"/>
    <w:rsid w:val="003F6C16"/>
    <w:rsid w:val="003F6E53"/>
    <w:rsid w:val="003F7058"/>
    <w:rsid w:val="003F7441"/>
    <w:rsid w:val="003F757A"/>
    <w:rsid w:val="004004F4"/>
    <w:rsid w:val="00400E9D"/>
    <w:rsid w:val="00401B3A"/>
    <w:rsid w:val="00402749"/>
    <w:rsid w:val="0040372B"/>
    <w:rsid w:val="00403A8B"/>
    <w:rsid w:val="00403BE6"/>
    <w:rsid w:val="004043F3"/>
    <w:rsid w:val="004045F4"/>
    <w:rsid w:val="004047AC"/>
    <w:rsid w:val="00404A03"/>
    <w:rsid w:val="00405937"/>
    <w:rsid w:val="00405C47"/>
    <w:rsid w:val="00405D41"/>
    <w:rsid w:val="00406F5F"/>
    <w:rsid w:val="00407060"/>
    <w:rsid w:val="00407868"/>
    <w:rsid w:val="00407B41"/>
    <w:rsid w:val="00410412"/>
    <w:rsid w:val="00411269"/>
    <w:rsid w:val="004114C2"/>
    <w:rsid w:val="00411A33"/>
    <w:rsid w:val="00411BC4"/>
    <w:rsid w:val="00411C3A"/>
    <w:rsid w:val="00411C5B"/>
    <w:rsid w:val="00411DC3"/>
    <w:rsid w:val="00411FF7"/>
    <w:rsid w:val="00412FF1"/>
    <w:rsid w:val="00414261"/>
    <w:rsid w:val="0041441A"/>
    <w:rsid w:val="004148F4"/>
    <w:rsid w:val="004154D1"/>
    <w:rsid w:val="00415574"/>
    <w:rsid w:val="00415DE9"/>
    <w:rsid w:val="00415EEC"/>
    <w:rsid w:val="0041610E"/>
    <w:rsid w:val="00416738"/>
    <w:rsid w:val="00417028"/>
    <w:rsid w:val="00417A81"/>
    <w:rsid w:val="00420137"/>
    <w:rsid w:val="00420F3B"/>
    <w:rsid w:val="004212B6"/>
    <w:rsid w:val="00422557"/>
    <w:rsid w:val="0042261A"/>
    <w:rsid w:val="00422A6C"/>
    <w:rsid w:val="00424737"/>
    <w:rsid w:val="00424A10"/>
    <w:rsid w:val="00424EF2"/>
    <w:rsid w:val="0042562C"/>
    <w:rsid w:val="00425C48"/>
    <w:rsid w:val="00425F2C"/>
    <w:rsid w:val="00426480"/>
    <w:rsid w:val="00426962"/>
    <w:rsid w:val="00426B2F"/>
    <w:rsid w:val="00426F7B"/>
    <w:rsid w:val="00427286"/>
    <w:rsid w:val="00427355"/>
    <w:rsid w:val="00430F17"/>
    <w:rsid w:val="00431C68"/>
    <w:rsid w:val="00432AD0"/>
    <w:rsid w:val="00433520"/>
    <w:rsid w:val="00433E00"/>
    <w:rsid w:val="00434095"/>
    <w:rsid w:val="00434733"/>
    <w:rsid w:val="00434900"/>
    <w:rsid w:val="0043567E"/>
    <w:rsid w:val="004365A7"/>
    <w:rsid w:val="00436D4E"/>
    <w:rsid w:val="00436EF8"/>
    <w:rsid w:val="00437B75"/>
    <w:rsid w:val="00440ACF"/>
    <w:rsid w:val="004427BB"/>
    <w:rsid w:val="00442ABD"/>
    <w:rsid w:val="00442D6A"/>
    <w:rsid w:val="00442DA0"/>
    <w:rsid w:val="00443F18"/>
    <w:rsid w:val="00444332"/>
    <w:rsid w:val="0044463B"/>
    <w:rsid w:val="0044468A"/>
    <w:rsid w:val="004449AF"/>
    <w:rsid w:val="0044614F"/>
    <w:rsid w:val="0044718D"/>
    <w:rsid w:val="00447536"/>
    <w:rsid w:val="0044754A"/>
    <w:rsid w:val="00447669"/>
    <w:rsid w:val="004515B2"/>
    <w:rsid w:val="004531DD"/>
    <w:rsid w:val="004539A0"/>
    <w:rsid w:val="00453FDC"/>
    <w:rsid w:val="0045518F"/>
    <w:rsid w:val="004553AF"/>
    <w:rsid w:val="004553BA"/>
    <w:rsid w:val="00455479"/>
    <w:rsid w:val="00455558"/>
    <w:rsid w:val="00455753"/>
    <w:rsid w:val="00455787"/>
    <w:rsid w:val="0045580B"/>
    <w:rsid w:val="00455C71"/>
    <w:rsid w:val="00455F4E"/>
    <w:rsid w:val="00456881"/>
    <w:rsid w:val="00456C8D"/>
    <w:rsid w:val="00457E49"/>
    <w:rsid w:val="00460249"/>
    <w:rsid w:val="004604BC"/>
    <w:rsid w:val="00461279"/>
    <w:rsid w:val="004617CE"/>
    <w:rsid w:val="004623E8"/>
    <w:rsid w:val="00462E99"/>
    <w:rsid w:val="0046335A"/>
    <w:rsid w:val="00463EE7"/>
    <w:rsid w:val="004651D1"/>
    <w:rsid w:val="0046527C"/>
    <w:rsid w:val="0046547D"/>
    <w:rsid w:val="004657D9"/>
    <w:rsid w:val="00466457"/>
    <w:rsid w:val="00467018"/>
    <w:rsid w:val="004677E1"/>
    <w:rsid w:val="0046792E"/>
    <w:rsid w:val="004703BB"/>
    <w:rsid w:val="004706E1"/>
    <w:rsid w:val="004708F8"/>
    <w:rsid w:val="00470BBE"/>
    <w:rsid w:val="0047168C"/>
    <w:rsid w:val="004718F6"/>
    <w:rsid w:val="00471D31"/>
    <w:rsid w:val="00473366"/>
    <w:rsid w:val="004735B3"/>
    <w:rsid w:val="00475B30"/>
    <w:rsid w:val="00476F3D"/>
    <w:rsid w:val="00480937"/>
    <w:rsid w:val="004809D9"/>
    <w:rsid w:val="00480B1A"/>
    <w:rsid w:val="0048111C"/>
    <w:rsid w:val="00481393"/>
    <w:rsid w:val="00481850"/>
    <w:rsid w:val="00482150"/>
    <w:rsid w:val="004821D4"/>
    <w:rsid w:val="00482779"/>
    <w:rsid w:val="00482C01"/>
    <w:rsid w:val="00482FAC"/>
    <w:rsid w:val="004855DB"/>
    <w:rsid w:val="0048563B"/>
    <w:rsid w:val="0048612A"/>
    <w:rsid w:val="00486360"/>
    <w:rsid w:val="004875AB"/>
    <w:rsid w:val="0049057E"/>
    <w:rsid w:val="004906F0"/>
    <w:rsid w:val="00490C93"/>
    <w:rsid w:val="00491B3C"/>
    <w:rsid w:val="0049252C"/>
    <w:rsid w:val="004946A8"/>
    <w:rsid w:val="00494A1C"/>
    <w:rsid w:val="00495206"/>
    <w:rsid w:val="00495506"/>
    <w:rsid w:val="00495A3E"/>
    <w:rsid w:val="00496260"/>
    <w:rsid w:val="00496D77"/>
    <w:rsid w:val="0049769B"/>
    <w:rsid w:val="00497A8F"/>
    <w:rsid w:val="00497B77"/>
    <w:rsid w:val="004A0030"/>
    <w:rsid w:val="004A07A6"/>
    <w:rsid w:val="004A0DBD"/>
    <w:rsid w:val="004A10CA"/>
    <w:rsid w:val="004A13D0"/>
    <w:rsid w:val="004A1588"/>
    <w:rsid w:val="004A2FCF"/>
    <w:rsid w:val="004A38AB"/>
    <w:rsid w:val="004A3985"/>
    <w:rsid w:val="004A3DF3"/>
    <w:rsid w:val="004A431A"/>
    <w:rsid w:val="004A4320"/>
    <w:rsid w:val="004A572D"/>
    <w:rsid w:val="004A59BD"/>
    <w:rsid w:val="004A5B41"/>
    <w:rsid w:val="004A5FCA"/>
    <w:rsid w:val="004A65CA"/>
    <w:rsid w:val="004A6702"/>
    <w:rsid w:val="004B0708"/>
    <w:rsid w:val="004B0C67"/>
    <w:rsid w:val="004B0F59"/>
    <w:rsid w:val="004B10A1"/>
    <w:rsid w:val="004B1FEB"/>
    <w:rsid w:val="004B216B"/>
    <w:rsid w:val="004B368E"/>
    <w:rsid w:val="004B4077"/>
    <w:rsid w:val="004B4C95"/>
    <w:rsid w:val="004B749E"/>
    <w:rsid w:val="004B77B2"/>
    <w:rsid w:val="004C0AED"/>
    <w:rsid w:val="004C10A5"/>
    <w:rsid w:val="004C1215"/>
    <w:rsid w:val="004C1CDE"/>
    <w:rsid w:val="004C1EDC"/>
    <w:rsid w:val="004C3717"/>
    <w:rsid w:val="004C37E9"/>
    <w:rsid w:val="004C3A2E"/>
    <w:rsid w:val="004C42A7"/>
    <w:rsid w:val="004C4BC7"/>
    <w:rsid w:val="004C4CF9"/>
    <w:rsid w:val="004C52D3"/>
    <w:rsid w:val="004C5679"/>
    <w:rsid w:val="004C58B2"/>
    <w:rsid w:val="004C59F1"/>
    <w:rsid w:val="004C5C3E"/>
    <w:rsid w:val="004C5F24"/>
    <w:rsid w:val="004C5F51"/>
    <w:rsid w:val="004C62FC"/>
    <w:rsid w:val="004C719F"/>
    <w:rsid w:val="004C7FD3"/>
    <w:rsid w:val="004D16EB"/>
    <w:rsid w:val="004D1D08"/>
    <w:rsid w:val="004D2237"/>
    <w:rsid w:val="004D2AC6"/>
    <w:rsid w:val="004D343F"/>
    <w:rsid w:val="004D35AB"/>
    <w:rsid w:val="004D3A7B"/>
    <w:rsid w:val="004D4BC0"/>
    <w:rsid w:val="004D4EE2"/>
    <w:rsid w:val="004D503B"/>
    <w:rsid w:val="004D54FC"/>
    <w:rsid w:val="004D5890"/>
    <w:rsid w:val="004D58CC"/>
    <w:rsid w:val="004D593F"/>
    <w:rsid w:val="004D5B35"/>
    <w:rsid w:val="004D5CAF"/>
    <w:rsid w:val="004D690A"/>
    <w:rsid w:val="004D6E84"/>
    <w:rsid w:val="004D7229"/>
    <w:rsid w:val="004D789D"/>
    <w:rsid w:val="004D7D72"/>
    <w:rsid w:val="004E0059"/>
    <w:rsid w:val="004E0A1D"/>
    <w:rsid w:val="004E0B11"/>
    <w:rsid w:val="004E0CB7"/>
    <w:rsid w:val="004E1E94"/>
    <w:rsid w:val="004E2D88"/>
    <w:rsid w:val="004E32C2"/>
    <w:rsid w:val="004E388A"/>
    <w:rsid w:val="004E39B5"/>
    <w:rsid w:val="004E4C5A"/>
    <w:rsid w:val="004E5D4B"/>
    <w:rsid w:val="004E60AF"/>
    <w:rsid w:val="004E62D3"/>
    <w:rsid w:val="004E637A"/>
    <w:rsid w:val="004E6B55"/>
    <w:rsid w:val="004E6D04"/>
    <w:rsid w:val="004E6D61"/>
    <w:rsid w:val="004E6EF4"/>
    <w:rsid w:val="004F0662"/>
    <w:rsid w:val="004F07CA"/>
    <w:rsid w:val="004F0B5E"/>
    <w:rsid w:val="004F0F2E"/>
    <w:rsid w:val="004F14BC"/>
    <w:rsid w:val="004F1909"/>
    <w:rsid w:val="004F2F1B"/>
    <w:rsid w:val="004F3C14"/>
    <w:rsid w:val="004F3F6A"/>
    <w:rsid w:val="004F496E"/>
    <w:rsid w:val="004F49EB"/>
    <w:rsid w:val="004F4BBE"/>
    <w:rsid w:val="004F4E05"/>
    <w:rsid w:val="004F52AB"/>
    <w:rsid w:val="004F56E5"/>
    <w:rsid w:val="004F585E"/>
    <w:rsid w:val="004F59EE"/>
    <w:rsid w:val="004F621E"/>
    <w:rsid w:val="004F62C4"/>
    <w:rsid w:val="004F6357"/>
    <w:rsid w:val="004F64F3"/>
    <w:rsid w:val="004F658B"/>
    <w:rsid w:val="004F6D4A"/>
    <w:rsid w:val="004F7067"/>
    <w:rsid w:val="004F7B92"/>
    <w:rsid w:val="004F7E12"/>
    <w:rsid w:val="005000FF"/>
    <w:rsid w:val="0050268D"/>
    <w:rsid w:val="00502BC1"/>
    <w:rsid w:val="005034D4"/>
    <w:rsid w:val="00503719"/>
    <w:rsid w:val="005037F6"/>
    <w:rsid w:val="005046B5"/>
    <w:rsid w:val="00504B39"/>
    <w:rsid w:val="005052AD"/>
    <w:rsid w:val="00505929"/>
    <w:rsid w:val="005060C8"/>
    <w:rsid w:val="00506907"/>
    <w:rsid w:val="00506A4C"/>
    <w:rsid w:val="00506C46"/>
    <w:rsid w:val="00506CBE"/>
    <w:rsid w:val="00506CEC"/>
    <w:rsid w:val="00506DFC"/>
    <w:rsid w:val="005073D3"/>
    <w:rsid w:val="00507F90"/>
    <w:rsid w:val="00507FCE"/>
    <w:rsid w:val="00510513"/>
    <w:rsid w:val="0051197F"/>
    <w:rsid w:val="00511992"/>
    <w:rsid w:val="00511EBA"/>
    <w:rsid w:val="00512073"/>
    <w:rsid w:val="005126A7"/>
    <w:rsid w:val="00512A26"/>
    <w:rsid w:val="00512A5D"/>
    <w:rsid w:val="00512AB3"/>
    <w:rsid w:val="00513BD3"/>
    <w:rsid w:val="00513FF3"/>
    <w:rsid w:val="0051457C"/>
    <w:rsid w:val="00515144"/>
    <w:rsid w:val="00515C48"/>
    <w:rsid w:val="0051615B"/>
    <w:rsid w:val="0051635C"/>
    <w:rsid w:val="0051735C"/>
    <w:rsid w:val="005174BD"/>
    <w:rsid w:val="0052002E"/>
    <w:rsid w:val="00520D17"/>
    <w:rsid w:val="005213DE"/>
    <w:rsid w:val="00521711"/>
    <w:rsid w:val="00522449"/>
    <w:rsid w:val="005228C0"/>
    <w:rsid w:val="00523332"/>
    <w:rsid w:val="00524168"/>
    <w:rsid w:val="00524958"/>
    <w:rsid w:val="00525368"/>
    <w:rsid w:val="005256CE"/>
    <w:rsid w:val="00526AAC"/>
    <w:rsid w:val="00527741"/>
    <w:rsid w:val="00527B75"/>
    <w:rsid w:val="00527DCA"/>
    <w:rsid w:val="0053009C"/>
    <w:rsid w:val="005303E3"/>
    <w:rsid w:val="005306ED"/>
    <w:rsid w:val="00530BBF"/>
    <w:rsid w:val="00530CE0"/>
    <w:rsid w:val="00530E62"/>
    <w:rsid w:val="00531BA8"/>
    <w:rsid w:val="00532582"/>
    <w:rsid w:val="00534385"/>
    <w:rsid w:val="00535488"/>
    <w:rsid w:val="00535724"/>
    <w:rsid w:val="00535BEC"/>
    <w:rsid w:val="005365E2"/>
    <w:rsid w:val="005367C2"/>
    <w:rsid w:val="005371FF"/>
    <w:rsid w:val="005400A7"/>
    <w:rsid w:val="005402CD"/>
    <w:rsid w:val="00540798"/>
    <w:rsid w:val="00541270"/>
    <w:rsid w:val="005412FB"/>
    <w:rsid w:val="00541572"/>
    <w:rsid w:val="005416D2"/>
    <w:rsid w:val="00541D2B"/>
    <w:rsid w:val="00541FA3"/>
    <w:rsid w:val="005421BF"/>
    <w:rsid w:val="005429F7"/>
    <w:rsid w:val="00542D68"/>
    <w:rsid w:val="00542FD9"/>
    <w:rsid w:val="00543FC7"/>
    <w:rsid w:val="005442BE"/>
    <w:rsid w:val="00544B2F"/>
    <w:rsid w:val="005459AC"/>
    <w:rsid w:val="00545EB6"/>
    <w:rsid w:val="00546430"/>
    <w:rsid w:val="005467C8"/>
    <w:rsid w:val="00546A08"/>
    <w:rsid w:val="00547B2F"/>
    <w:rsid w:val="00547EAA"/>
    <w:rsid w:val="0055030E"/>
    <w:rsid w:val="00550327"/>
    <w:rsid w:val="00550B56"/>
    <w:rsid w:val="0055159C"/>
    <w:rsid w:val="005529A1"/>
    <w:rsid w:val="00552D34"/>
    <w:rsid w:val="00553002"/>
    <w:rsid w:val="005531C3"/>
    <w:rsid w:val="00553C3B"/>
    <w:rsid w:val="005540E0"/>
    <w:rsid w:val="00554634"/>
    <w:rsid w:val="005548F6"/>
    <w:rsid w:val="00554C98"/>
    <w:rsid w:val="00555CC6"/>
    <w:rsid w:val="00556A18"/>
    <w:rsid w:val="005570D4"/>
    <w:rsid w:val="005579A8"/>
    <w:rsid w:val="00557B2A"/>
    <w:rsid w:val="00557FC7"/>
    <w:rsid w:val="00560527"/>
    <w:rsid w:val="00560A59"/>
    <w:rsid w:val="00560BBF"/>
    <w:rsid w:val="00560C0A"/>
    <w:rsid w:val="00560DA4"/>
    <w:rsid w:val="00561044"/>
    <w:rsid w:val="005612FF"/>
    <w:rsid w:val="00561349"/>
    <w:rsid w:val="00561B23"/>
    <w:rsid w:val="00561D6B"/>
    <w:rsid w:val="00561E7E"/>
    <w:rsid w:val="0056221B"/>
    <w:rsid w:val="00562EBD"/>
    <w:rsid w:val="00563B7A"/>
    <w:rsid w:val="005656B8"/>
    <w:rsid w:val="005669D0"/>
    <w:rsid w:val="00566D94"/>
    <w:rsid w:val="00567B14"/>
    <w:rsid w:val="00567DAB"/>
    <w:rsid w:val="005702F2"/>
    <w:rsid w:val="005705C6"/>
    <w:rsid w:val="005705FA"/>
    <w:rsid w:val="00571A65"/>
    <w:rsid w:val="00571AEC"/>
    <w:rsid w:val="0057261B"/>
    <w:rsid w:val="0057297E"/>
    <w:rsid w:val="00572A23"/>
    <w:rsid w:val="00572F92"/>
    <w:rsid w:val="00573958"/>
    <w:rsid w:val="00573E47"/>
    <w:rsid w:val="005743CD"/>
    <w:rsid w:val="00576631"/>
    <w:rsid w:val="00580326"/>
    <w:rsid w:val="00580CEB"/>
    <w:rsid w:val="00581F79"/>
    <w:rsid w:val="0058231D"/>
    <w:rsid w:val="0058275D"/>
    <w:rsid w:val="00583B5E"/>
    <w:rsid w:val="00583CA3"/>
    <w:rsid w:val="00583DC6"/>
    <w:rsid w:val="00585315"/>
    <w:rsid w:val="0058585A"/>
    <w:rsid w:val="00586065"/>
    <w:rsid w:val="00586095"/>
    <w:rsid w:val="005866E5"/>
    <w:rsid w:val="0058699B"/>
    <w:rsid w:val="00586B04"/>
    <w:rsid w:val="00587C10"/>
    <w:rsid w:val="00590159"/>
    <w:rsid w:val="005901DC"/>
    <w:rsid w:val="0059072E"/>
    <w:rsid w:val="0059116D"/>
    <w:rsid w:val="005917AA"/>
    <w:rsid w:val="0059186D"/>
    <w:rsid w:val="00592BD3"/>
    <w:rsid w:val="00592CB5"/>
    <w:rsid w:val="00592F6A"/>
    <w:rsid w:val="005930CE"/>
    <w:rsid w:val="00593FE3"/>
    <w:rsid w:val="0059480B"/>
    <w:rsid w:val="0059482B"/>
    <w:rsid w:val="005949E8"/>
    <w:rsid w:val="00594DDC"/>
    <w:rsid w:val="00594FBF"/>
    <w:rsid w:val="0059621D"/>
    <w:rsid w:val="005963DC"/>
    <w:rsid w:val="00596D2E"/>
    <w:rsid w:val="005975EA"/>
    <w:rsid w:val="00597F77"/>
    <w:rsid w:val="005A04CF"/>
    <w:rsid w:val="005A0840"/>
    <w:rsid w:val="005A1588"/>
    <w:rsid w:val="005A1F0F"/>
    <w:rsid w:val="005A1F1D"/>
    <w:rsid w:val="005A1FC3"/>
    <w:rsid w:val="005A2202"/>
    <w:rsid w:val="005A24B7"/>
    <w:rsid w:val="005A2613"/>
    <w:rsid w:val="005A2AA4"/>
    <w:rsid w:val="005A2CD4"/>
    <w:rsid w:val="005A2F29"/>
    <w:rsid w:val="005A3D85"/>
    <w:rsid w:val="005A4C15"/>
    <w:rsid w:val="005A5963"/>
    <w:rsid w:val="005A5AA3"/>
    <w:rsid w:val="005A5B25"/>
    <w:rsid w:val="005A5F33"/>
    <w:rsid w:val="005A60CF"/>
    <w:rsid w:val="005A6112"/>
    <w:rsid w:val="005A62FF"/>
    <w:rsid w:val="005B035B"/>
    <w:rsid w:val="005B0365"/>
    <w:rsid w:val="005B0870"/>
    <w:rsid w:val="005B1093"/>
    <w:rsid w:val="005B1410"/>
    <w:rsid w:val="005B209E"/>
    <w:rsid w:val="005B25CD"/>
    <w:rsid w:val="005B29B7"/>
    <w:rsid w:val="005B3645"/>
    <w:rsid w:val="005B36F5"/>
    <w:rsid w:val="005B3B8B"/>
    <w:rsid w:val="005B51ED"/>
    <w:rsid w:val="005B5976"/>
    <w:rsid w:val="005B5DED"/>
    <w:rsid w:val="005B6383"/>
    <w:rsid w:val="005B6EAC"/>
    <w:rsid w:val="005B7126"/>
    <w:rsid w:val="005B7747"/>
    <w:rsid w:val="005C054F"/>
    <w:rsid w:val="005C2013"/>
    <w:rsid w:val="005C28E8"/>
    <w:rsid w:val="005C350D"/>
    <w:rsid w:val="005C4BF9"/>
    <w:rsid w:val="005C51C7"/>
    <w:rsid w:val="005C5543"/>
    <w:rsid w:val="005C68E8"/>
    <w:rsid w:val="005C705D"/>
    <w:rsid w:val="005C755A"/>
    <w:rsid w:val="005C7658"/>
    <w:rsid w:val="005C789D"/>
    <w:rsid w:val="005C7DFF"/>
    <w:rsid w:val="005D03BF"/>
    <w:rsid w:val="005D11E3"/>
    <w:rsid w:val="005D2D20"/>
    <w:rsid w:val="005D32A0"/>
    <w:rsid w:val="005D40D2"/>
    <w:rsid w:val="005D4405"/>
    <w:rsid w:val="005D500E"/>
    <w:rsid w:val="005D549E"/>
    <w:rsid w:val="005D554D"/>
    <w:rsid w:val="005D5614"/>
    <w:rsid w:val="005D6358"/>
    <w:rsid w:val="005E0932"/>
    <w:rsid w:val="005E0A29"/>
    <w:rsid w:val="005E108A"/>
    <w:rsid w:val="005E25DE"/>
    <w:rsid w:val="005E287B"/>
    <w:rsid w:val="005E2F27"/>
    <w:rsid w:val="005E387C"/>
    <w:rsid w:val="005E50F8"/>
    <w:rsid w:val="005E575A"/>
    <w:rsid w:val="005E58CE"/>
    <w:rsid w:val="005E6BFA"/>
    <w:rsid w:val="005E73B5"/>
    <w:rsid w:val="005E7D1C"/>
    <w:rsid w:val="005F00A4"/>
    <w:rsid w:val="005F05F9"/>
    <w:rsid w:val="005F096C"/>
    <w:rsid w:val="005F0CB0"/>
    <w:rsid w:val="005F0D15"/>
    <w:rsid w:val="005F238B"/>
    <w:rsid w:val="005F3D12"/>
    <w:rsid w:val="005F49BC"/>
    <w:rsid w:val="005F4B55"/>
    <w:rsid w:val="005F5657"/>
    <w:rsid w:val="005F597D"/>
    <w:rsid w:val="005F5A5B"/>
    <w:rsid w:val="005F5AB9"/>
    <w:rsid w:val="005F5C35"/>
    <w:rsid w:val="005F5EE2"/>
    <w:rsid w:val="005F6780"/>
    <w:rsid w:val="005F7A81"/>
    <w:rsid w:val="005F7E46"/>
    <w:rsid w:val="00600F12"/>
    <w:rsid w:val="0060179C"/>
    <w:rsid w:val="006018AF"/>
    <w:rsid w:val="00601B81"/>
    <w:rsid w:val="006024EB"/>
    <w:rsid w:val="00602FDE"/>
    <w:rsid w:val="006032A2"/>
    <w:rsid w:val="006039C0"/>
    <w:rsid w:val="00603AB5"/>
    <w:rsid w:val="0060411F"/>
    <w:rsid w:val="006049A4"/>
    <w:rsid w:val="006051B3"/>
    <w:rsid w:val="006056DE"/>
    <w:rsid w:val="00606BAF"/>
    <w:rsid w:val="00606DBE"/>
    <w:rsid w:val="00607332"/>
    <w:rsid w:val="00610266"/>
    <w:rsid w:val="006108E2"/>
    <w:rsid w:val="00610A83"/>
    <w:rsid w:val="00610B1B"/>
    <w:rsid w:val="00610D72"/>
    <w:rsid w:val="00612A24"/>
    <w:rsid w:val="00612CE0"/>
    <w:rsid w:val="00612F99"/>
    <w:rsid w:val="00613603"/>
    <w:rsid w:val="00613870"/>
    <w:rsid w:val="006138B9"/>
    <w:rsid w:val="0061487F"/>
    <w:rsid w:val="00614A04"/>
    <w:rsid w:val="00614F40"/>
    <w:rsid w:val="00615138"/>
    <w:rsid w:val="00615586"/>
    <w:rsid w:val="00615923"/>
    <w:rsid w:val="00615DD2"/>
    <w:rsid w:val="006166AB"/>
    <w:rsid w:val="00617736"/>
    <w:rsid w:val="006179C9"/>
    <w:rsid w:val="00617A65"/>
    <w:rsid w:val="00620459"/>
    <w:rsid w:val="006206A4"/>
    <w:rsid w:val="00620752"/>
    <w:rsid w:val="0062126B"/>
    <w:rsid w:val="00621438"/>
    <w:rsid w:val="00621908"/>
    <w:rsid w:val="00621AE5"/>
    <w:rsid w:val="00623014"/>
    <w:rsid w:val="00623E4D"/>
    <w:rsid w:val="0062492A"/>
    <w:rsid w:val="00624FA2"/>
    <w:rsid w:val="006251C7"/>
    <w:rsid w:val="00625F94"/>
    <w:rsid w:val="006265C6"/>
    <w:rsid w:val="006269B9"/>
    <w:rsid w:val="00626A3D"/>
    <w:rsid w:val="00627394"/>
    <w:rsid w:val="00627BC8"/>
    <w:rsid w:val="0063035A"/>
    <w:rsid w:val="006304C9"/>
    <w:rsid w:val="00630622"/>
    <w:rsid w:val="00630987"/>
    <w:rsid w:val="00630F04"/>
    <w:rsid w:val="006317F7"/>
    <w:rsid w:val="00631D42"/>
    <w:rsid w:val="0063208B"/>
    <w:rsid w:val="00632210"/>
    <w:rsid w:val="006322A0"/>
    <w:rsid w:val="00632808"/>
    <w:rsid w:val="00632E6B"/>
    <w:rsid w:val="00633118"/>
    <w:rsid w:val="0063380C"/>
    <w:rsid w:val="00633901"/>
    <w:rsid w:val="00634281"/>
    <w:rsid w:val="006343B9"/>
    <w:rsid w:val="006346BE"/>
    <w:rsid w:val="0063503E"/>
    <w:rsid w:val="0063548A"/>
    <w:rsid w:val="0063582B"/>
    <w:rsid w:val="006370FA"/>
    <w:rsid w:val="00637669"/>
    <w:rsid w:val="00637989"/>
    <w:rsid w:val="0064008C"/>
    <w:rsid w:val="00640C43"/>
    <w:rsid w:val="006413C4"/>
    <w:rsid w:val="00641509"/>
    <w:rsid w:val="00641516"/>
    <w:rsid w:val="00641A4D"/>
    <w:rsid w:val="00641BF2"/>
    <w:rsid w:val="0064202D"/>
    <w:rsid w:val="0064246F"/>
    <w:rsid w:val="00642BC3"/>
    <w:rsid w:val="006432DA"/>
    <w:rsid w:val="006436B3"/>
    <w:rsid w:val="00643EEA"/>
    <w:rsid w:val="006446F1"/>
    <w:rsid w:val="006450C4"/>
    <w:rsid w:val="006454B4"/>
    <w:rsid w:val="0064569B"/>
    <w:rsid w:val="00645A01"/>
    <w:rsid w:val="00647DDE"/>
    <w:rsid w:val="006504F7"/>
    <w:rsid w:val="006505FB"/>
    <w:rsid w:val="00650F04"/>
    <w:rsid w:val="00650F91"/>
    <w:rsid w:val="0065237F"/>
    <w:rsid w:val="006528EA"/>
    <w:rsid w:val="00652BA5"/>
    <w:rsid w:val="006540CF"/>
    <w:rsid w:val="00654421"/>
    <w:rsid w:val="0065455B"/>
    <w:rsid w:val="00654B9E"/>
    <w:rsid w:val="006550BA"/>
    <w:rsid w:val="006553A3"/>
    <w:rsid w:val="00657CA6"/>
    <w:rsid w:val="00657D74"/>
    <w:rsid w:val="00660046"/>
    <w:rsid w:val="006600FD"/>
    <w:rsid w:val="006602CE"/>
    <w:rsid w:val="00660B1C"/>
    <w:rsid w:val="00660D7C"/>
    <w:rsid w:val="00660EB4"/>
    <w:rsid w:val="00662004"/>
    <w:rsid w:val="0066237F"/>
    <w:rsid w:val="00663008"/>
    <w:rsid w:val="006630BB"/>
    <w:rsid w:val="0066317B"/>
    <w:rsid w:val="00664655"/>
    <w:rsid w:val="00665E5E"/>
    <w:rsid w:val="006667F8"/>
    <w:rsid w:val="00667A4A"/>
    <w:rsid w:val="00667F15"/>
    <w:rsid w:val="00667FFC"/>
    <w:rsid w:val="00670920"/>
    <w:rsid w:val="00670BA5"/>
    <w:rsid w:val="00671217"/>
    <w:rsid w:val="00671826"/>
    <w:rsid w:val="006733D2"/>
    <w:rsid w:val="006738A2"/>
    <w:rsid w:val="00673BD2"/>
    <w:rsid w:val="00673C50"/>
    <w:rsid w:val="00673DAB"/>
    <w:rsid w:val="006740CE"/>
    <w:rsid w:val="006742C6"/>
    <w:rsid w:val="00674467"/>
    <w:rsid w:val="00675895"/>
    <w:rsid w:val="006768F1"/>
    <w:rsid w:val="00676F52"/>
    <w:rsid w:val="00676FAC"/>
    <w:rsid w:val="00677B7F"/>
    <w:rsid w:val="00680298"/>
    <w:rsid w:val="00680490"/>
    <w:rsid w:val="00680AE1"/>
    <w:rsid w:val="00680D15"/>
    <w:rsid w:val="006815C6"/>
    <w:rsid w:val="006827BB"/>
    <w:rsid w:val="00682AD9"/>
    <w:rsid w:val="00682CDE"/>
    <w:rsid w:val="00683963"/>
    <w:rsid w:val="00683C30"/>
    <w:rsid w:val="00683EB9"/>
    <w:rsid w:val="006849CC"/>
    <w:rsid w:val="00684B0F"/>
    <w:rsid w:val="00684B9C"/>
    <w:rsid w:val="00685FD9"/>
    <w:rsid w:val="006866C2"/>
    <w:rsid w:val="00686A76"/>
    <w:rsid w:val="00687A0A"/>
    <w:rsid w:val="006900FE"/>
    <w:rsid w:val="006907F4"/>
    <w:rsid w:val="006916AC"/>
    <w:rsid w:val="0069198D"/>
    <w:rsid w:val="00691F55"/>
    <w:rsid w:val="00692812"/>
    <w:rsid w:val="00692C7A"/>
    <w:rsid w:val="00692DDC"/>
    <w:rsid w:val="0069560B"/>
    <w:rsid w:val="00695BFF"/>
    <w:rsid w:val="00695D2F"/>
    <w:rsid w:val="0069620A"/>
    <w:rsid w:val="0069640A"/>
    <w:rsid w:val="006966DC"/>
    <w:rsid w:val="00696F72"/>
    <w:rsid w:val="00697163"/>
    <w:rsid w:val="00697741"/>
    <w:rsid w:val="006A048A"/>
    <w:rsid w:val="006A0E62"/>
    <w:rsid w:val="006A1677"/>
    <w:rsid w:val="006A2108"/>
    <w:rsid w:val="006A27C2"/>
    <w:rsid w:val="006A2B0A"/>
    <w:rsid w:val="006A2E9E"/>
    <w:rsid w:val="006A30AB"/>
    <w:rsid w:val="006A3AC5"/>
    <w:rsid w:val="006A3C71"/>
    <w:rsid w:val="006A4120"/>
    <w:rsid w:val="006A6DF3"/>
    <w:rsid w:val="006B0015"/>
    <w:rsid w:val="006B01A4"/>
    <w:rsid w:val="006B0732"/>
    <w:rsid w:val="006B1609"/>
    <w:rsid w:val="006B160A"/>
    <w:rsid w:val="006B1B30"/>
    <w:rsid w:val="006B20A8"/>
    <w:rsid w:val="006B22D8"/>
    <w:rsid w:val="006B2376"/>
    <w:rsid w:val="006B2CFA"/>
    <w:rsid w:val="006B2E36"/>
    <w:rsid w:val="006B377C"/>
    <w:rsid w:val="006B3F04"/>
    <w:rsid w:val="006B4535"/>
    <w:rsid w:val="006B572D"/>
    <w:rsid w:val="006B5C97"/>
    <w:rsid w:val="006B5E38"/>
    <w:rsid w:val="006B6651"/>
    <w:rsid w:val="006B79CD"/>
    <w:rsid w:val="006B7F8F"/>
    <w:rsid w:val="006C04E6"/>
    <w:rsid w:val="006C12FC"/>
    <w:rsid w:val="006C2E39"/>
    <w:rsid w:val="006C2EB8"/>
    <w:rsid w:val="006C32A2"/>
    <w:rsid w:val="006C3A51"/>
    <w:rsid w:val="006C3B34"/>
    <w:rsid w:val="006C3DAF"/>
    <w:rsid w:val="006C40C8"/>
    <w:rsid w:val="006C4713"/>
    <w:rsid w:val="006C5081"/>
    <w:rsid w:val="006C5226"/>
    <w:rsid w:val="006C56AF"/>
    <w:rsid w:val="006C5EDD"/>
    <w:rsid w:val="006C6B8B"/>
    <w:rsid w:val="006C6F20"/>
    <w:rsid w:val="006C72B0"/>
    <w:rsid w:val="006D0082"/>
    <w:rsid w:val="006D01EF"/>
    <w:rsid w:val="006D0490"/>
    <w:rsid w:val="006D061E"/>
    <w:rsid w:val="006D0E23"/>
    <w:rsid w:val="006D0EE1"/>
    <w:rsid w:val="006D122D"/>
    <w:rsid w:val="006D138E"/>
    <w:rsid w:val="006D2455"/>
    <w:rsid w:val="006D27EF"/>
    <w:rsid w:val="006D328F"/>
    <w:rsid w:val="006D3EBA"/>
    <w:rsid w:val="006D408E"/>
    <w:rsid w:val="006D4B4A"/>
    <w:rsid w:val="006D53B0"/>
    <w:rsid w:val="006D5DDA"/>
    <w:rsid w:val="006D64DE"/>
    <w:rsid w:val="006D7E10"/>
    <w:rsid w:val="006D7E57"/>
    <w:rsid w:val="006D7EFC"/>
    <w:rsid w:val="006E02CA"/>
    <w:rsid w:val="006E0331"/>
    <w:rsid w:val="006E0637"/>
    <w:rsid w:val="006E07E4"/>
    <w:rsid w:val="006E0957"/>
    <w:rsid w:val="006E0985"/>
    <w:rsid w:val="006E0B13"/>
    <w:rsid w:val="006E1C16"/>
    <w:rsid w:val="006E2282"/>
    <w:rsid w:val="006E2828"/>
    <w:rsid w:val="006E2CEA"/>
    <w:rsid w:val="006E3D70"/>
    <w:rsid w:val="006E526B"/>
    <w:rsid w:val="006E63A8"/>
    <w:rsid w:val="006E64E1"/>
    <w:rsid w:val="006E6826"/>
    <w:rsid w:val="006E72F7"/>
    <w:rsid w:val="006F046A"/>
    <w:rsid w:val="006F05CA"/>
    <w:rsid w:val="006F0A0F"/>
    <w:rsid w:val="006F1C82"/>
    <w:rsid w:val="006F1DD7"/>
    <w:rsid w:val="006F2427"/>
    <w:rsid w:val="006F2763"/>
    <w:rsid w:val="006F29D7"/>
    <w:rsid w:val="006F31C0"/>
    <w:rsid w:val="006F3A81"/>
    <w:rsid w:val="006F4C65"/>
    <w:rsid w:val="006F5880"/>
    <w:rsid w:val="006F608B"/>
    <w:rsid w:val="006F63C1"/>
    <w:rsid w:val="006F7D67"/>
    <w:rsid w:val="00700135"/>
    <w:rsid w:val="007002F6"/>
    <w:rsid w:val="00700F9D"/>
    <w:rsid w:val="00701EF5"/>
    <w:rsid w:val="0070236E"/>
    <w:rsid w:val="00702845"/>
    <w:rsid w:val="00702A1F"/>
    <w:rsid w:val="007033C8"/>
    <w:rsid w:val="007034AD"/>
    <w:rsid w:val="00703C0C"/>
    <w:rsid w:val="00703E34"/>
    <w:rsid w:val="007041FF"/>
    <w:rsid w:val="0070435F"/>
    <w:rsid w:val="00704824"/>
    <w:rsid w:val="00704A1B"/>
    <w:rsid w:val="00704C17"/>
    <w:rsid w:val="007059FD"/>
    <w:rsid w:val="00706585"/>
    <w:rsid w:val="00706C64"/>
    <w:rsid w:val="00707429"/>
    <w:rsid w:val="007075AB"/>
    <w:rsid w:val="0070765E"/>
    <w:rsid w:val="00707804"/>
    <w:rsid w:val="00707966"/>
    <w:rsid w:val="00707967"/>
    <w:rsid w:val="00707BE2"/>
    <w:rsid w:val="00707E94"/>
    <w:rsid w:val="00710B4D"/>
    <w:rsid w:val="007114B8"/>
    <w:rsid w:val="007122CF"/>
    <w:rsid w:val="00712362"/>
    <w:rsid w:val="007131EC"/>
    <w:rsid w:val="00713290"/>
    <w:rsid w:val="0071451C"/>
    <w:rsid w:val="007149C6"/>
    <w:rsid w:val="00714D3F"/>
    <w:rsid w:val="00714F79"/>
    <w:rsid w:val="00715B2A"/>
    <w:rsid w:val="0071609D"/>
    <w:rsid w:val="00716423"/>
    <w:rsid w:val="00717E70"/>
    <w:rsid w:val="00717F28"/>
    <w:rsid w:val="00720593"/>
    <w:rsid w:val="007206AE"/>
    <w:rsid w:val="00720B04"/>
    <w:rsid w:val="00720D29"/>
    <w:rsid w:val="00720EE2"/>
    <w:rsid w:val="00721C01"/>
    <w:rsid w:val="00722784"/>
    <w:rsid w:val="0072341C"/>
    <w:rsid w:val="00723A53"/>
    <w:rsid w:val="00724032"/>
    <w:rsid w:val="007250BA"/>
    <w:rsid w:val="00725166"/>
    <w:rsid w:val="00725614"/>
    <w:rsid w:val="00725741"/>
    <w:rsid w:val="00727335"/>
    <w:rsid w:val="00730A1D"/>
    <w:rsid w:val="007315FD"/>
    <w:rsid w:val="0073180E"/>
    <w:rsid w:val="00732197"/>
    <w:rsid w:val="0073264B"/>
    <w:rsid w:val="00732B01"/>
    <w:rsid w:val="00733278"/>
    <w:rsid w:val="00733736"/>
    <w:rsid w:val="00733B18"/>
    <w:rsid w:val="00733DF8"/>
    <w:rsid w:val="007342B9"/>
    <w:rsid w:val="00734933"/>
    <w:rsid w:val="007354EE"/>
    <w:rsid w:val="007355BD"/>
    <w:rsid w:val="007366C2"/>
    <w:rsid w:val="00736A66"/>
    <w:rsid w:val="00736E2B"/>
    <w:rsid w:val="00736FB8"/>
    <w:rsid w:val="00737212"/>
    <w:rsid w:val="0073775F"/>
    <w:rsid w:val="00737CC1"/>
    <w:rsid w:val="00740172"/>
    <w:rsid w:val="00741010"/>
    <w:rsid w:val="007424AA"/>
    <w:rsid w:val="007427E0"/>
    <w:rsid w:val="00742BD1"/>
    <w:rsid w:val="00742D17"/>
    <w:rsid w:val="00742F9B"/>
    <w:rsid w:val="00743229"/>
    <w:rsid w:val="007439B2"/>
    <w:rsid w:val="00743BE6"/>
    <w:rsid w:val="00743E49"/>
    <w:rsid w:val="007441B3"/>
    <w:rsid w:val="00744979"/>
    <w:rsid w:val="00744CC4"/>
    <w:rsid w:val="007455EA"/>
    <w:rsid w:val="0074565A"/>
    <w:rsid w:val="00745AAE"/>
    <w:rsid w:val="007461C7"/>
    <w:rsid w:val="00746665"/>
    <w:rsid w:val="007469B5"/>
    <w:rsid w:val="00746A7A"/>
    <w:rsid w:val="00746E97"/>
    <w:rsid w:val="0074705A"/>
    <w:rsid w:val="007471EC"/>
    <w:rsid w:val="0074751F"/>
    <w:rsid w:val="00747607"/>
    <w:rsid w:val="007508A7"/>
    <w:rsid w:val="00750979"/>
    <w:rsid w:val="00750B6F"/>
    <w:rsid w:val="00751520"/>
    <w:rsid w:val="00751C97"/>
    <w:rsid w:val="0075225E"/>
    <w:rsid w:val="00752966"/>
    <w:rsid w:val="00752E7A"/>
    <w:rsid w:val="0075365F"/>
    <w:rsid w:val="0075367D"/>
    <w:rsid w:val="0075477A"/>
    <w:rsid w:val="007548B8"/>
    <w:rsid w:val="00754ED2"/>
    <w:rsid w:val="00756C61"/>
    <w:rsid w:val="00756EEF"/>
    <w:rsid w:val="00757B80"/>
    <w:rsid w:val="007602B2"/>
    <w:rsid w:val="00760792"/>
    <w:rsid w:val="00760B61"/>
    <w:rsid w:val="00760D98"/>
    <w:rsid w:val="007619AB"/>
    <w:rsid w:val="00761C86"/>
    <w:rsid w:val="00762455"/>
    <w:rsid w:val="00762977"/>
    <w:rsid w:val="00762D62"/>
    <w:rsid w:val="0076393C"/>
    <w:rsid w:val="0076543C"/>
    <w:rsid w:val="00765687"/>
    <w:rsid w:val="00765BE0"/>
    <w:rsid w:val="00765BF8"/>
    <w:rsid w:val="00765CDA"/>
    <w:rsid w:val="0076605D"/>
    <w:rsid w:val="00766323"/>
    <w:rsid w:val="0076637F"/>
    <w:rsid w:val="007663AE"/>
    <w:rsid w:val="00766B3D"/>
    <w:rsid w:val="00766B86"/>
    <w:rsid w:val="00766E93"/>
    <w:rsid w:val="0076770F"/>
    <w:rsid w:val="00770AAD"/>
    <w:rsid w:val="007710E0"/>
    <w:rsid w:val="00771324"/>
    <w:rsid w:val="00772685"/>
    <w:rsid w:val="0077321B"/>
    <w:rsid w:val="00773CD3"/>
    <w:rsid w:val="00773DCD"/>
    <w:rsid w:val="007742FE"/>
    <w:rsid w:val="00775F33"/>
    <w:rsid w:val="00776B22"/>
    <w:rsid w:val="00777D63"/>
    <w:rsid w:val="00780DD2"/>
    <w:rsid w:val="0078113A"/>
    <w:rsid w:val="00781223"/>
    <w:rsid w:val="00781362"/>
    <w:rsid w:val="007815C2"/>
    <w:rsid w:val="007820FB"/>
    <w:rsid w:val="00782128"/>
    <w:rsid w:val="0078238D"/>
    <w:rsid w:val="00783367"/>
    <w:rsid w:val="00784EBB"/>
    <w:rsid w:val="0078578A"/>
    <w:rsid w:val="00785D8B"/>
    <w:rsid w:val="00785DBE"/>
    <w:rsid w:val="00785E4B"/>
    <w:rsid w:val="00785F3C"/>
    <w:rsid w:val="007864C4"/>
    <w:rsid w:val="00787ACD"/>
    <w:rsid w:val="0079039D"/>
    <w:rsid w:val="007907EA"/>
    <w:rsid w:val="00792A66"/>
    <w:rsid w:val="00792A8D"/>
    <w:rsid w:val="00792C79"/>
    <w:rsid w:val="007930B9"/>
    <w:rsid w:val="00793864"/>
    <w:rsid w:val="007941E9"/>
    <w:rsid w:val="007949FA"/>
    <w:rsid w:val="00794FEF"/>
    <w:rsid w:val="00795856"/>
    <w:rsid w:val="00795A32"/>
    <w:rsid w:val="00795C6B"/>
    <w:rsid w:val="007963EA"/>
    <w:rsid w:val="00796798"/>
    <w:rsid w:val="00796B22"/>
    <w:rsid w:val="007979BD"/>
    <w:rsid w:val="00797F86"/>
    <w:rsid w:val="00797FB7"/>
    <w:rsid w:val="007A015E"/>
    <w:rsid w:val="007A0475"/>
    <w:rsid w:val="007A0950"/>
    <w:rsid w:val="007A09C5"/>
    <w:rsid w:val="007A1338"/>
    <w:rsid w:val="007A1453"/>
    <w:rsid w:val="007A2AA5"/>
    <w:rsid w:val="007A453D"/>
    <w:rsid w:val="007A4D3B"/>
    <w:rsid w:val="007A538C"/>
    <w:rsid w:val="007A58D1"/>
    <w:rsid w:val="007A5CA1"/>
    <w:rsid w:val="007A5D05"/>
    <w:rsid w:val="007A5FD0"/>
    <w:rsid w:val="007A64B0"/>
    <w:rsid w:val="007A6C91"/>
    <w:rsid w:val="007B052B"/>
    <w:rsid w:val="007B15B6"/>
    <w:rsid w:val="007B1F18"/>
    <w:rsid w:val="007B1FB9"/>
    <w:rsid w:val="007B2BBC"/>
    <w:rsid w:val="007B3E80"/>
    <w:rsid w:val="007B41C7"/>
    <w:rsid w:val="007B46A8"/>
    <w:rsid w:val="007B5225"/>
    <w:rsid w:val="007B5411"/>
    <w:rsid w:val="007B6B31"/>
    <w:rsid w:val="007B73C8"/>
    <w:rsid w:val="007B7AA6"/>
    <w:rsid w:val="007C0276"/>
    <w:rsid w:val="007C0993"/>
    <w:rsid w:val="007C0D09"/>
    <w:rsid w:val="007C12A5"/>
    <w:rsid w:val="007C17D8"/>
    <w:rsid w:val="007C289F"/>
    <w:rsid w:val="007C2ED6"/>
    <w:rsid w:val="007C3299"/>
    <w:rsid w:val="007C3578"/>
    <w:rsid w:val="007C3D5A"/>
    <w:rsid w:val="007C4041"/>
    <w:rsid w:val="007C41A3"/>
    <w:rsid w:val="007C5366"/>
    <w:rsid w:val="007C7276"/>
    <w:rsid w:val="007C7C9A"/>
    <w:rsid w:val="007C7FD7"/>
    <w:rsid w:val="007D00B1"/>
    <w:rsid w:val="007D044C"/>
    <w:rsid w:val="007D091E"/>
    <w:rsid w:val="007D0B81"/>
    <w:rsid w:val="007D1150"/>
    <w:rsid w:val="007D1DAD"/>
    <w:rsid w:val="007D1FE8"/>
    <w:rsid w:val="007D2098"/>
    <w:rsid w:val="007D23DB"/>
    <w:rsid w:val="007D26D5"/>
    <w:rsid w:val="007D3E37"/>
    <w:rsid w:val="007D3E4E"/>
    <w:rsid w:val="007D40E6"/>
    <w:rsid w:val="007D439E"/>
    <w:rsid w:val="007D45A9"/>
    <w:rsid w:val="007D5121"/>
    <w:rsid w:val="007D5B5E"/>
    <w:rsid w:val="007D65A4"/>
    <w:rsid w:val="007D6F8D"/>
    <w:rsid w:val="007D7259"/>
    <w:rsid w:val="007D7263"/>
    <w:rsid w:val="007D7838"/>
    <w:rsid w:val="007D7869"/>
    <w:rsid w:val="007E1F8B"/>
    <w:rsid w:val="007E23BD"/>
    <w:rsid w:val="007E37AD"/>
    <w:rsid w:val="007E3907"/>
    <w:rsid w:val="007E3EBE"/>
    <w:rsid w:val="007E41DF"/>
    <w:rsid w:val="007E4590"/>
    <w:rsid w:val="007E46B9"/>
    <w:rsid w:val="007E4C8D"/>
    <w:rsid w:val="007E50E2"/>
    <w:rsid w:val="007E5498"/>
    <w:rsid w:val="007E5535"/>
    <w:rsid w:val="007E6805"/>
    <w:rsid w:val="007E7085"/>
    <w:rsid w:val="007E7751"/>
    <w:rsid w:val="007E789F"/>
    <w:rsid w:val="007F00B9"/>
    <w:rsid w:val="007F02A9"/>
    <w:rsid w:val="007F02E0"/>
    <w:rsid w:val="007F0311"/>
    <w:rsid w:val="007F1100"/>
    <w:rsid w:val="007F13A6"/>
    <w:rsid w:val="007F1D40"/>
    <w:rsid w:val="007F2D86"/>
    <w:rsid w:val="007F2DEB"/>
    <w:rsid w:val="007F399F"/>
    <w:rsid w:val="007F418E"/>
    <w:rsid w:val="007F4F1B"/>
    <w:rsid w:val="007F5B38"/>
    <w:rsid w:val="007F5F80"/>
    <w:rsid w:val="007F6168"/>
    <w:rsid w:val="007F62D0"/>
    <w:rsid w:val="007F6D98"/>
    <w:rsid w:val="007F73AA"/>
    <w:rsid w:val="00800201"/>
    <w:rsid w:val="00800A13"/>
    <w:rsid w:val="00800B16"/>
    <w:rsid w:val="00801002"/>
    <w:rsid w:val="00801334"/>
    <w:rsid w:val="008019EE"/>
    <w:rsid w:val="00802873"/>
    <w:rsid w:val="00802FC1"/>
    <w:rsid w:val="0080361F"/>
    <w:rsid w:val="00804E92"/>
    <w:rsid w:val="00804F2E"/>
    <w:rsid w:val="008052FF"/>
    <w:rsid w:val="00805626"/>
    <w:rsid w:val="00805721"/>
    <w:rsid w:val="00805C44"/>
    <w:rsid w:val="00805F46"/>
    <w:rsid w:val="00806F5D"/>
    <w:rsid w:val="008074C1"/>
    <w:rsid w:val="00807790"/>
    <w:rsid w:val="00807D3E"/>
    <w:rsid w:val="008107BE"/>
    <w:rsid w:val="00810B05"/>
    <w:rsid w:val="00810D1B"/>
    <w:rsid w:val="00810F68"/>
    <w:rsid w:val="00811016"/>
    <w:rsid w:val="008111D7"/>
    <w:rsid w:val="0081152F"/>
    <w:rsid w:val="00811B72"/>
    <w:rsid w:val="00811DED"/>
    <w:rsid w:val="0081301E"/>
    <w:rsid w:val="00813387"/>
    <w:rsid w:val="00813E26"/>
    <w:rsid w:val="008142BC"/>
    <w:rsid w:val="0081472B"/>
    <w:rsid w:val="008147E9"/>
    <w:rsid w:val="00814F8E"/>
    <w:rsid w:val="00816C1D"/>
    <w:rsid w:val="00817343"/>
    <w:rsid w:val="008176C6"/>
    <w:rsid w:val="00817E3F"/>
    <w:rsid w:val="008200D5"/>
    <w:rsid w:val="0082022C"/>
    <w:rsid w:val="008202F0"/>
    <w:rsid w:val="008206DF"/>
    <w:rsid w:val="00820ECF"/>
    <w:rsid w:val="00820F99"/>
    <w:rsid w:val="00822F2F"/>
    <w:rsid w:val="00822F38"/>
    <w:rsid w:val="008233EB"/>
    <w:rsid w:val="0082521D"/>
    <w:rsid w:val="0082560E"/>
    <w:rsid w:val="008256A7"/>
    <w:rsid w:val="00825B06"/>
    <w:rsid w:val="00825C8D"/>
    <w:rsid w:val="00825EA7"/>
    <w:rsid w:val="0082606D"/>
    <w:rsid w:val="00826ACD"/>
    <w:rsid w:val="0082730F"/>
    <w:rsid w:val="0082736A"/>
    <w:rsid w:val="008278B0"/>
    <w:rsid w:val="00827EBD"/>
    <w:rsid w:val="00830AFC"/>
    <w:rsid w:val="00830BAB"/>
    <w:rsid w:val="00830D8C"/>
    <w:rsid w:val="00831295"/>
    <w:rsid w:val="00831B76"/>
    <w:rsid w:val="00831C6B"/>
    <w:rsid w:val="00831E00"/>
    <w:rsid w:val="0083207C"/>
    <w:rsid w:val="008327DA"/>
    <w:rsid w:val="008335BE"/>
    <w:rsid w:val="00833646"/>
    <w:rsid w:val="00833E35"/>
    <w:rsid w:val="0083403C"/>
    <w:rsid w:val="00834A03"/>
    <w:rsid w:val="0083501E"/>
    <w:rsid w:val="008351FB"/>
    <w:rsid w:val="00835866"/>
    <w:rsid w:val="00835B3D"/>
    <w:rsid w:val="00835D35"/>
    <w:rsid w:val="00836993"/>
    <w:rsid w:val="00836AEA"/>
    <w:rsid w:val="00837560"/>
    <w:rsid w:val="008378CF"/>
    <w:rsid w:val="00837E31"/>
    <w:rsid w:val="00837E45"/>
    <w:rsid w:val="008403DF"/>
    <w:rsid w:val="0084041B"/>
    <w:rsid w:val="0084144F"/>
    <w:rsid w:val="008414AA"/>
    <w:rsid w:val="00841CDA"/>
    <w:rsid w:val="008425BD"/>
    <w:rsid w:val="00842D54"/>
    <w:rsid w:val="00843184"/>
    <w:rsid w:val="0084381E"/>
    <w:rsid w:val="008438D7"/>
    <w:rsid w:val="00844272"/>
    <w:rsid w:val="0084476E"/>
    <w:rsid w:val="00845D36"/>
    <w:rsid w:val="00847652"/>
    <w:rsid w:val="008501EE"/>
    <w:rsid w:val="008505B3"/>
    <w:rsid w:val="00851F53"/>
    <w:rsid w:val="0085267E"/>
    <w:rsid w:val="00852C29"/>
    <w:rsid w:val="0085408E"/>
    <w:rsid w:val="00854AD8"/>
    <w:rsid w:val="0085500A"/>
    <w:rsid w:val="008555C0"/>
    <w:rsid w:val="00855F30"/>
    <w:rsid w:val="0085643F"/>
    <w:rsid w:val="00857A04"/>
    <w:rsid w:val="00857E7F"/>
    <w:rsid w:val="00860097"/>
    <w:rsid w:val="00860B0A"/>
    <w:rsid w:val="00860DA9"/>
    <w:rsid w:val="00860E0B"/>
    <w:rsid w:val="0086171A"/>
    <w:rsid w:val="008617FE"/>
    <w:rsid w:val="00861C1C"/>
    <w:rsid w:val="00862B99"/>
    <w:rsid w:val="00862BF1"/>
    <w:rsid w:val="00863695"/>
    <w:rsid w:val="008636E2"/>
    <w:rsid w:val="008638C5"/>
    <w:rsid w:val="008638DB"/>
    <w:rsid w:val="00863C8B"/>
    <w:rsid w:val="008644C6"/>
    <w:rsid w:val="00864599"/>
    <w:rsid w:val="008649BD"/>
    <w:rsid w:val="00864F84"/>
    <w:rsid w:val="00865085"/>
    <w:rsid w:val="00866228"/>
    <w:rsid w:val="008668E7"/>
    <w:rsid w:val="00866985"/>
    <w:rsid w:val="00867027"/>
    <w:rsid w:val="00867546"/>
    <w:rsid w:val="00870853"/>
    <w:rsid w:val="00870C5D"/>
    <w:rsid w:val="0087113D"/>
    <w:rsid w:val="00871AFB"/>
    <w:rsid w:val="008725CF"/>
    <w:rsid w:val="008729D6"/>
    <w:rsid w:val="00872E9B"/>
    <w:rsid w:val="00875553"/>
    <w:rsid w:val="008755CD"/>
    <w:rsid w:val="008757AA"/>
    <w:rsid w:val="0087647F"/>
    <w:rsid w:val="0087783C"/>
    <w:rsid w:val="00877A7A"/>
    <w:rsid w:val="00877D10"/>
    <w:rsid w:val="00877D99"/>
    <w:rsid w:val="0088044C"/>
    <w:rsid w:val="00880482"/>
    <w:rsid w:val="008809B8"/>
    <w:rsid w:val="00880BBF"/>
    <w:rsid w:val="008810D4"/>
    <w:rsid w:val="00881666"/>
    <w:rsid w:val="008816B5"/>
    <w:rsid w:val="008816D0"/>
    <w:rsid w:val="00881AA2"/>
    <w:rsid w:val="00881F5A"/>
    <w:rsid w:val="008830F7"/>
    <w:rsid w:val="008839EE"/>
    <w:rsid w:val="00883BD0"/>
    <w:rsid w:val="00884263"/>
    <w:rsid w:val="00886239"/>
    <w:rsid w:val="008866B6"/>
    <w:rsid w:val="00886718"/>
    <w:rsid w:val="00886E93"/>
    <w:rsid w:val="008870A4"/>
    <w:rsid w:val="0088756C"/>
    <w:rsid w:val="008876D7"/>
    <w:rsid w:val="008901D9"/>
    <w:rsid w:val="00890C90"/>
    <w:rsid w:val="008915A0"/>
    <w:rsid w:val="008915EC"/>
    <w:rsid w:val="0089168E"/>
    <w:rsid w:val="008919A6"/>
    <w:rsid w:val="00891AA7"/>
    <w:rsid w:val="00891F1B"/>
    <w:rsid w:val="0089268E"/>
    <w:rsid w:val="00893063"/>
    <w:rsid w:val="00894051"/>
    <w:rsid w:val="00894839"/>
    <w:rsid w:val="00894C60"/>
    <w:rsid w:val="008951C6"/>
    <w:rsid w:val="0089524A"/>
    <w:rsid w:val="00895563"/>
    <w:rsid w:val="00895BE4"/>
    <w:rsid w:val="00895F5B"/>
    <w:rsid w:val="008963A1"/>
    <w:rsid w:val="00896463"/>
    <w:rsid w:val="00896AE4"/>
    <w:rsid w:val="00896E84"/>
    <w:rsid w:val="00896ECA"/>
    <w:rsid w:val="008978BC"/>
    <w:rsid w:val="008A0D1E"/>
    <w:rsid w:val="008A1039"/>
    <w:rsid w:val="008A1306"/>
    <w:rsid w:val="008A1CA7"/>
    <w:rsid w:val="008A1F5E"/>
    <w:rsid w:val="008A21AC"/>
    <w:rsid w:val="008A244C"/>
    <w:rsid w:val="008A2503"/>
    <w:rsid w:val="008A2EEC"/>
    <w:rsid w:val="008A2FED"/>
    <w:rsid w:val="008A3CE3"/>
    <w:rsid w:val="008A3F64"/>
    <w:rsid w:val="008A4B2E"/>
    <w:rsid w:val="008A547A"/>
    <w:rsid w:val="008A5A48"/>
    <w:rsid w:val="008A5B49"/>
    <w:rsid w:val="008A5EC3"/>
    <w:rsid w:val="008A7C49"/>
    <w:rsid w:val="008B027E"/>
    <w:rsid w:val="008B04A2"/>
    <w:rsid w:val="008B0A7B"/>
    <w:rsid w:val="008B11E9"/>
    <w:rsid w:val="008B14F9"/>
    <w:rsid w:val="008B283A"/>
    <w:rsid w:val="008B29F6"/>
    <w:rsid w:val="008B2C81"/>
    <w:rsid w:val="008B3693"/>
    <w:rsid w:val="008B413C"/>
    <w:rsid w:val="008B49D2"/>
    <w:rsid w:val="008B4E6A"/>
    <w:rsid w:val="008B5C69"/>
    <w:rsid w:val="008B61CF"/>
    <w:rsid w:val="008B624B"/>
    <w:rsid w:val="008B65BC"/>
    <w:rsid w:val="008B67D6"/>
    <w:rsid w:val="008B6D92"/>
    <w:rsid w:val="008B70F3"/>
    <w:rsid w:val="008B71AC"/>
    <w:rsid w:val="008B73D4"/>
    <w:rsid w:val="008B75DD"/>
    <w:rsid w:val="008B7E7E"/>
    <w:rsid w:val="008C16D9"/>
    <w:rsid w:val="008C1C88"/>
    <w:rsid w:val="008C1DA9"/>
    <w:rsid w:val="008C21BB"/>
    <w:rsid w:val="008C2ABD"/>
    <w:rsid w:val="008C36B4"/>
    <w:rsid w:val="008C5221"/>
    <w:rsid w:val="008C6221"/>
    <w:rsid w:val="008C703A"/>
    <w:rsid w:val="008D0A39"/>
    <w:rsid w:val="008D0A59"/>
    <w:rsid w:val="008D0E31"/>
    <w:rsid w:val="008D0F17"/>
    <w:rsid w:val="008D10A9"/>
    <w:rsid w:val="008D118D"/>
    <w:rsid w:val="008D11EE"/>
    <w:rsid w:val="008D121F"/>
    <w:rsid w:val="008D1256"/>
    <w:rsid w:val="008D22A4"/>
    <w:rsid w:val="008D2D2A"/>
    <w:rsid w:val="008D388D"/>
    <w:rsid w:val="008D3978"/>
    <w:rsid w:val="008D46B2"/>
    <w:rsid w:val="008D4733"/>
    <w:rsid w:val="008D4A4D"/>
    <w:rsid w:val="008D5113"/>
    <w:rsid w:val="008D51D9"/>
    <w:rsid w:val="008D5416"/>
    <w:rsid w:val="008D543C"/>
    <w:rsid w:val="008D5E53"/>
    <w:rsid w:val="008D6828"/>
    <w:rsid w:val="008D719B"/>
    <w:rsid w:val="008E019C"/>
    <w:rsid w:val="008E12ED"/>
    <w:rsid w:val="008E155D"/>
    <w:rsid w:val="008E1B3D"/>
    <w:rsid w:val="008E20D0"/>
    <w:rsid w:val="008E2400"/>
    <w:rsid w:val="008E28F1"/>
    <w:rsid w:val="008E3400"/>
    <w:rsid w:val="008E36AB"/>
    <w:rsid w:val="008E38CA"/>
    <w:rsid w:val="008E4224"/>
    <w:rsid w:val="008E6569"/>
    <w:rsid w:val="008E784D"/>
    <w:rsid w:val="008F0971"/>
    <w:rsid w:val="008F0EA9"/>
    <w:rsid w:val="008F1300"/>
    <w:rsid w:val="008F18E9"/>
    <w:rsid w:val="008F1D8E"/>
    <w:rsid w:val="008F1DBC"/>
    <w:rsid w:val="008F2514"/>
    <w:rsid w:val="008F37A0"/>
    <w:rsid w:val="008F46B2"/>
    <w:rsid w:val="008F47FE"/>
    <w:rsid w:val="008F5345"/>
    <w:rsid w:val="008F562C"/>
    <w:rsid w:val="008F670F"/>
    <w:rsid w:val="008F6A39"/>
    <w:rsid w:val="008F71AA"/>
    <w:rsid w:val="008F7476"/>
    <w:rsid w:val="008F7711"/>
    <w:rsid w:val="008F7AB0"/>
    <w:rsid w:val="009002D4"/>
    <w:rsid w:val="009004E4"/>
    <w:rsid w:val="00900A7C"/>
    <w:rsid w:val="00900CAB"/>
    <w:rsid w:val="009010A4"/>
    <w:rsid w:val="009016B6"/>
    <w:rsid w:val="00901CC4"/>
    <w:rsid w:val="009020AB"/>
    <w:rsid w:val="00902634"/>
    <w:rsid w:val="009031B3"/>
    <w:rsid w:val="00903488"/>
    <w:rsid w:val="00903FDF"/>
    <w:rsid w:val="00904745"/>
    <w:rsid w:val="009050F4"/>
    <w:rsid w:val="00905A0F"/>
    <w:rsid w:val="00905AF4"/>
    <w:rsid w:val="00905F33"/>
    <w:rsid w:val="009060E4"/>
    <w:rsid w:val="009063D1"/>
    <w:rsid w:val="00906D0C"/>
    <w:rsid w:val="00906F25"/>
    <w:rsid w:val="00907185"/>
    <w:rsid w:val="0090738E"/>
    <w:rsid w:val="00907650"/>
    <w:rsid w:val="009077B9"/>
    <w:rsid w:val="009077D4"/>
    <w:rsid w:val="009101BA"/>
    <w:rsid w:val="00910CC8"/>
    <w:rsid w:val="009113B8"/>
    <w:rsid w:val="00911B08"/>
    <w:rsid w:val="00911F4D"/>
    <w:rsid w:val="00911F8B"/>
    <w:rsid w:val="0091259F"/>
    <w:rsid w:val="00912661"/>
    <w:rsid w:val="0091289E"/>
    <w:rsid w:val="00913406"/>
    <w:rsid w:val="0091471B"/>
    <w:rsid w:val="00914BD9"/>
    <w:rsid w:val="00914C3B"/>
    <w:rsid w:val="00915475"/>
    <w:rsid w:val="00915912"/>
    <w:rsid w:val="00915CF8"/>
    <w:rsid w:val="0091689D"/>
    <w:rsid w:val="00916912"/>
    <w:rsid w:val="00916C01"/>
    <w:rsid w:val="009175A4"/>
    <w:rsid w:val="00917EEC"/>
    <w:rsid w:val="009206E6"/>
    <w:rsid w:val="00920850"/>
    <w:rsid w:val="00921B1B"/>
    <w:rsid w:val="009224A3"/>
    <w:rsid w:val="00922C05"/>
    <w:rsid w:val="00922D70"/>
    <w:rsid w:val="0092313B"/>
    <w:rsid w:val="0092378B"/>
    <w:rsid w:val="00923BB1"/>
    <w:rsid w:val="00923C7E"/>
    <w:rsid w:val="009241BF"/>
    <w:rsid w:val="0092430B"/>
    <w:rsid w:val="0092467A"/>
    <w:rsid w:val="00925D70"/>
    <w:rsid w:val="0092654B"/>
    <w:rsid w:val="00926855"/>
    <w:rsid w:val="00926B17"/>
    <w:rsid w:val="00927A29"/>
    <w:rsid w:val="00927CBA"/>
    <w:rsid w:val="00930355"/>
    <w:rsid w:val="009310B0"/>
    <w:rsid w:val="0093121A"/>
    <w:rsid w:val="0093121C"/>
    <w:rsid w:val="00931DA5"/>
    <w:rsid w:val="009340DC"/>
    <w:rsid w:val="00934910"/>
    <w:rsid w:val="00935497"/>
    <w:rsid w:val="009362CD"/>
    <w:rsid w:val="009362CF"/>
    <w:rsid w:val="009362FE"/>
    <w:rsid w:val="00936B1C"/>
    <w:rsid w:val="00936DA1"/>
    <w:rsid w:val="00937182"/>
    <w:rsid w:val="009371A4"/>
    <w:rsid w:val="00937418"/>
    <w:rsid w:val="00937B90"/>
    <w:rsid w:val="00937CDB"/>
    <w:rsid w:val="00940675"/>
    <w:rsid w:val="00940F93"/>
    <w:rsid w:val="0094189F"/>
    <w:rsid w:val="009419F3"/>
    <w:rsid w:val="00942373"/>
    <w:rsid w:val="00942777"/>
    <w:rsid w:val="009428A3"/>
    <w:rsid w:val="00944871"/>
    <w:rsid w:val="0094497D"/>
    <w:rsid w:val="009449D5"/>
    <w:rsid w:val="00945598"/>
    <w:rsid w:val="009455E2"/>
    <w:rsid w:val="00946364"/>
    <w:rsid w:val="00946916"/>
    <w:rsid w:val="009469C8"/>
    <w:rsid w:val="00946DA9"/>
    <w:rsid w:val="0094707F"/>
    <w:rsid w:val="00947BCB"/>
    <w:rsid w:val="00947BE5"/>
    <w:rsid w:val="00947E35"/>
    <w:rsid w:val="009508DE"/>
    <w:rsid w:val="00951942"/>
    <w:rsid w:val="00952B46"/>
    <w:rsid w:val="00952E1A"/>
    <w:rsid w:val="00953F53"/>
    <w:rsid w:val="009541AD"/>
    <w:rsid w:val="00954C87"/>
    <w:rsid w:val="00955FF2"/>
    <w:rsid w:val="00956C2E"/>
    <w:rsid w:val="00957BA9"/>
    <w:rsid w:val="00957E0F"/>
    <w:rsid w:val="009625B4"/>
    <w:rsid w:val="0096297C"/>
    <w:rsid w:val="00964593"/>
    <w:rsid w:val="00966578"/>
    <w:rsid w:val="009665A7"/>
    <w:rsid w:val="00966FAC"/>
    <w:rsid w:val="0096743B"/>
    <w:rsid w:val="00967B85"/>
    <w:rsid w:val="00970640"/>
    <w:rsid w:val="00971387"/>
    <w:rsid w:val="009723C0"/>
    <w:rsid w:val="0097243D"/>
    <w:rsid w:val="0097245F"/>
    <w:rsid w:val="00973163"/>
    <w:rsid w:val="00974271"/>
    <w:rsid w:val="00974558"/>
    <w:rsid w:val="0097511A"/>
    <w:rsid w:val="009755CA"/>
    <w:rsid w:val="00976B21"/>
    <w:rsid w:val="0097792F"/>
    <w:rsid w:val="0098051D"/>
    <w:rsid w:val="0098107D"/>
    <w:rsid w:val="00981D98"/>
    <w:rsid w:val="00981F0C"/>
    <w:rsid w:val="00981F57"/>
    <w:rsid w:val="00982B3E"/>
    <w:rsid w:val="00982CE1"/>
    <w:rsid w:val="00982E30"/>
    <w:rsid w:val="009835AE"/>
    <w:rsid w:val="009852D5"/>
    <w:rsid w:val="00985344"/>
    <w:rsid w:val="00985C1F"/>
    <w:rsid w:val="00986A5F"/>
    <w:rsid w:val="00987B7E"/>
    <w:rsid w:val="00987F17"/>
    <w:rsid w:val="009902CB"/>
    <w:rsid w:val="00991070"/>
    <w:rsid w:val="009912BE"/>
    <w:rsid w:val="009912CE"/>
    <w:rsid w:val="00991534"/>
    <w:rsid w:val="00991619"/>
    <w:rsid w:val="0099165F"/>
    <w:rsid w:val="0099170F"/>
    <w:rsid w:val="00991E41"/>
    <w:rsid w:val="00992DB2"/>
    <w:rsid w:val="00992F7A"/>
    <w:rsid w:val="00993036"/>
    <w:rsid w:val="0099434B"/>
    <w:rsid w:val="00994627"/>
    <w:rsid w:val="009949CB"/>
    <w:rsid w:val="00994DC0"/>
    <w:rsid w:val="009954CB"/>
    <w:rsid w:val="00995AC3"/>
    <w:rsid w:val="0099616D"/>
    <w:rsid w:val="009963AA"/>
    <w:rsid w:val="00996615"/>
    <w:rsid w:val="0099672B"/>
    <w:rsid w:val="00997298"/>
    <w:rsid w:val="009972DA"/>
    <w:rsid w:val="009978FE"/>
    <w:rsid w:val="009A0664"/>
    <w:rsid w:val="009A1100"/>
    <w:rsid w:val="009A1E38"/>
    <w:rsid w:val="009A308C"/>
    <w:rsid w:val="009A4A39"/>
    <w:rsid w:val="009A4BB2"/>
    <w:rsid w:val="009A4EE0"/>
    <w:rsid w:val="009A5246"/>
    <w:rsid w:val="009A5363"/>
    <w:rsid w:val="009A5880"/>
    <w:rsid w:val="009A5BC0"/>
    <w:rsid w:val="009A5FBE"/>
    <w:rsid w:val="009A6683"/>
    <w:rsid w:val="009A6A3D"/>
    <w:rsid w:val="009A6E47"/>
    <w:rsid w:val="009A70D5"/>
    <w:rsid w:val="009A73D2"/>
    <w:rsid w:val="009B04F9"/>
    <w:rsid w:val="009B1152"/>
    <w:rsid w:val="009B11F5"/>
    <w:rsid w:val="009B22C0"/>
    <w:rsid w:val="009B253E"/>
    <w:rsid w:val="009B268E"/>
    <w:rsid w:val="009B2983"/>
    <w:rsid w:val="009B2CCE"/>
    <w:rsid w:val="009B2D64"/>
    <w:rsid w:val="009B4980"/>
    <w:rsid w:val="009B527B"/>
    <w:rsid w:val="009B5447"/>
    <w:rsid w:val="009B6BD3"/>
    <w:rsid w:val="009B78E2"/>
    <w:rsid w:val="009C004C"/>
    <w:rsid w:val="009C065D"/>
    <w:rsid w:val="009C157B"/>
    <w:rsid w:val="009C18E3"/>
    <w:rsid w:val="009C1D4B"/>
    <w:rsid w:val="009C2681"/>
    <w:rsid w:val="009C2D9A"/>
    <w:rsid w:val="009C2DDF"/>
    <w:rsid w:val="009C346E"/>
    <w:rsid w:val="009C39C0"/>
    <w:rsid w:val="009C3BC4"/>
    <w:rsid w:val="009C3BD6"/>
    <w:rsid w:val="009C4374"/>
    <w:rsid w:val="009C5454"/>
    <w:rsid w:val="009C5E39"/>
    <w:rsid w:val="009C65B2"/>
    <w:rsid w:val="009C66E4"/>
    <w:rsid w:val="009C6B69"/>
    <w:rsid w:val="009C71B9"/>
    <w:rsid w:val="009C748E"/>
    <w:rsid w:val="009D006D"/>
    <w:rsid w:val="009D0489"/>
    <w:rsid w:val="009D0665"/>
    <w:rsid w:val="009D1F9A"/>
    <w:rsid w:val="009D2342"/>
    <w:rsid w:val="009D2882"/>
    <w:rsid w:val="009D292F"/>
    <w:rsid w:val="009D2EB0"/>
    <w:rsid w:val="009D31FA"/>
    <w:rsid w:val="009D37A0"/>
    <w:rsid w:val="009D3A8A"/>
    <w:rsid w:val="009D3E5A"/>
    <w:rsid w:val="009D48D5"/>
    <w:rsid w:val="009D5BC7"/>
    <w:rsid w:val="009D6ADF"/>
    <w:rsid w:val="009D6E9F"/>
    <w:rsid w:val="009D785F"/>
    <w:rsid w:val="009E095D"/>
    <w:rsid w:val="009E0A2F"/>
    <w:rsid w:val="009E11A5"/>
    <w:rsid w:val="009E1A76"/>
    <w:rsid w:val="009E1B6B"/>
    <w:rsid w:val="009E1F7B"/>
    <w:rsid w:val="009E2705"/>
    <w:rsid w:val="009E297B"/>
    <w:rsid w:val="009E3AEE"/>
    <w:rsid w:val="009E4234"/>
    <w:rsid w:val="009E4954"/>
    <w:rsid w:val="009E549D"/>
    <w:rsid w:val="009E55FF"/>
    <w:rsid w:val="009E578D"/>
    <w:rsid w:val="009E68BA"/>
    <w:rsid w:val="009E6DD6"/>
    <w:rsid w:val="009E71F2"/>
    <w:rsid w:val="009E7541"/>
    <w:rsid w:val="009E7CBF"/>
    <w:rsid w:val="009F00D6"/>
    <w:rsid w:val="009F0787"/>
    <w:rsid w:val="009F0D55"/>
    <w:rsid w:val="009F0E0C"/>
    <w:rsid w:val="009F179F"/>
    <w:rsid w:val="009F18A5"/>
    <w:rsid w:val="009F1A8A"/>
    <w:rsid w:val="009F1C87"/>
    <w:rsid w:val="009F2704"/>
    <w:rsid w:val="009F3011"/>
    <w:rsid w:val="009F5853"/>
    <w:rsid w:val="009F632E"/>
    <w:rsid w:val="009F6445"/>
    <w:rsid w:val="009F6ACD"/>
    <w:rsid w:val="009F73B3"/>
    <w:rsid w:val="00A00E04"/>
    <w:rsid w:val="00A00E6A"/>
    <w:rsid w:val="00A01C18"/>
    <w:rsid w:val="00A01E63"/>
    <w:rsid w:val="00A03089"/>
    <w:rsid w:val="00A03160"/>
    <w:rsid w:val="00A03B63"/>
    <w:rsid w:val="00A0443A"/>
    <w:rsid w:val="00A052C0"/>
    <w:rsid w:val="00A0582A"/>
    <w:rsid w:val="00A05C70"/>
    <w:rsid w:val="00A06050"/>
    <w:rsid w:val="00A06202"/>
    <w:rsid w:val="00A06909"/>
    <w:rsid w:val="00A072EA"/>
    <w:rsid w:val="00A073F4"/>
    <w:rsid w:val="00A074CA"/>
    <w:rsid w:val="00A07D43"/>
    <w:rsid w:val="00A10F08"/>
    <w:rsid w:val="00A11EE7"/>
    <w:rsid w:val="00A11F46"/>
    <w:rsid w:val="00A12425"/>
    <w:rsid w:val="00A13352"/>
    <w:rsid w:val="00A15F3E"/>
    <w:rsid w:val="00A165B6"/>
    <w:rsid w:val="00A167A0"/>
    <w:rsid w:val="00A1683E"/>
    <w:rsid w:val="00A169CF"/>
    <w:rsid w:val="00A17294"/>
    <w:rsid w:val="00A173A6"/>
    <w:rsid w:val="00A206F5"/>
    <w:rsid w:val="00A20834"/>
    <w:rsid w:val="00A21CC2"/>
    <w:rsid w:val="00A22479"/>
    <w:rsid w:val="00A230CB"/>
    <w:rsid w:val="00A239A5"/>
    <w:rsid w:val="00A245A4"/>
    <w:rsid w:val="00A254A8"/>
    <w:rsid w:val="00A25DFD"/>
    <w:rsid w:val="00A26218"/>
    <w:rsid w:val="00A26293"/>
    <w:rsid w:val="00A269D7"/>
    <w:rsid w:val="00A26F03"/>
    <w:rsid w:val="00A27BB6"/>
    <w:rsid w:val="00A27EA8"/>
    <w:rsid w:val="00A27F78"/>
    <w:rsid w:val="00A30105"/>
    <w:rsid w:val="00A301CD"/>
    <w:rsid w:val="00A30F4D"/>
    <w:rsid w:val="00A314BB"/>
    <w:rsid w:val="00A31CFD"/>
    <w:rsid w:val="00A31E1C"/>
    <w:rsid w:val="00A32188"/>
    <w:rsid w:val="00A32AED"/>
    <w:rsid w:val="00A33E2C"/>
    <w:rsid w:val="00A35078"/>
    <w:rsid w:val="00A35DFC"/>
    <w:rsid w:val="00A362A0"/>
    <w:rsid w:val="00A363AC"/>
    <w:rsid w:val="00A3763D"/>
    <w:rsid w:val="00A37E4D"/>
    <w:rsid w:val="00A37F7B"/>
    <w:rsid w:val="00A40B4A"/>
    <w:rsid w:val="00A40C77"/>
    <w:rsid w:val="00A40ECF"/>
    <w:rsid w:val="00A41592"/>
    <w:rsid w:val="00A42ACF"/>
    <w:rsid w:val="00A42C61"/>
    <w:rsid w:val="00A43026"/>
    <w:rsid w:val="00A43B9F"/>
    <w:rsid w:val="00A43D80"/>
    <w:rsid w:val="00A43EB7"/>
    <w:rsid w:val="00A442F3"/>
    <w:rsid w:val="00A4484A"/>
    <w:rsid w:val="00A44E3B"/>
    <w:rsid w:val="00A44EC2"/>
    <w:rsid w:val="00A4560C"/>
    <w:rsid w:val="00A47382"/>
    <w:rsid w:val="00A47513"/>
    <w:rsid w:val="00A47A88"/>
    <w:rsid w:val="00A50B24"/>
    <w:rsid w:val="00A50CD3"/>
    <w:rsid w:val="00A5284E"/>
    <w:rsid w:val="00A52951"/>
    <w:rsid w:val="00A5368A"/>
    <w:rsid w:val="00A53A0C"/>
    <w:rsid w:val="00A53B7E"/>
    <w:rsid w:val="00A53ED3"/>
    <w:rsid w:val="00A54B52"/>
    <w:rsid w:val="00A54BA2"/>
    <w:rsid w:val="00A54D78"/>
    <w:rsid w:val="00A54EDE"/>
    <w:rsid w:val="00A556D7"/>
    <w:rsid w:val="00A55803"/>
    <w:rsid w:val="00A55B80"/>
    <w:rsid w:val="00A56075"/>
    <w:rsid w:val="00A566C8"/>
    <w:rsid w:val="00A579DC"/>
    <w:rsid w:val="00A57B1E"/>
    <w:rsid w:val="00A601D0"/>
    <w:rsid w:val="00A611C0"/>
    <w:rsid w:val="00A613F1"/>
    <w:rsid w:val="00A6206A"/>
    <w:rsid w:val="00A62592"/>
    <w:rsid w:val="00A626D8"/>
    <w:rsid w:val="00A6287E"/>
    <w:rsid w:val="00A6336C"/>
    <w:rsid w:val="00A634B8"/>
    <w:rsid w:val="00A642A9"/>
    <w:rsid w:val="00A6443D"/>
    <w:rsid w:val="00A646F8"/>
    <w:rsid w:val="00A64D91"/>
    <w:rsid w:val="00A64FBE"/>
    <w:rsid w:val="00A653FE"/>
    <w:rsid w:val="00A655AE"/>
    <w:rsid w:val="00A65BAB"/>
    <w:rsid w:val="00A66354"/>
    <w:rsid w:val="00A66C0C"/>
    <w:rsid w:val="00A66D7A"/>
    <w:rsid w:val="00A67086"/>
    <w:rsid w:val="00A67373"/>
    <w:rsid w:val="00A702A0"/>
    <w:rsid w:val="00A70783"/>
    <w:rsid w:val="00A708CB"/>
    <w:rsid w:val="00A71189"/>
    <w:rsid w:val="00A718CF"/>
    <w:rsid w:val="00A71A2E"/>
    <w:rsid w:val="00A71D64"/>
    <w:rsid w:val="00A73AA3"/>
    <w:rsid w:val="00A73F76"/>
    <w:rsid w:val="00A7457E"/>
    <w:rsid w:val="00A7477E"/>
    <w:rsid w:val="00A75A3F"/>
    <w:rsid w:val="00A7661E"/>
    <w:rsid w:val="00A77077"/>
    <w:rsid w:val="00A7728B"/>
    <w:rsid w:val="00A7730E"/>
    <w:rsid w:val="00A77741"/>
    <w:rsid w:val="00A777DE"/>
    <w:rsid w:val="00A77FA0"/>
    <w:rsid w:val="00A77FE8"/>
    <w:rsid w:val="00A80073"/>
    <w:rsid w:val="00A80DE1"/>
    <w:rsid w:val="00A8101A"/>
    <w:rsid w:val="00A811F8"/>
    <w:rsid w:val="00A8186E"/>
    <w:rsid w:val="00A823FB"/>
    <w:rsid w:val="00A82955"/>
    <w:rsid w:val="00A82B04"/>
    <w:rsid w:val="00A82C93"/>
    <w:rsid w:val="00A82FE2"/>
    <w:rsid w:val="00A8305F"/>
    <w:rsid w:val="00A839FE"/>
    <w:rsid w:val="00A84C68"/>
    <w:rsid w:val="00A85EB9"/>
    <w:rsid w:val="00A85FF7"/>
    <w:rsid w:val="00A8653F"/>
    <w:rsid w:val="00A86EE6"/>
    <w:rsid w:val="00A870EA"/>
    <w:rsid w:val="00A8771D"/>
    <w:rsid w:val="00A8782E"/>
    <w:rsid w:val="00A87906"/>
    <w:rsid w:val="00A914DC"/>
    <w:rsid w:val="00A92EFC"/>
    <w:rsid w:val="00A93529"/>
    <w:rsid w:val="00A9365C"/>
    <w:rsid w:val="00A937EF"/>
    <w:rsid w:val="00A93840"/>
    <w:rsid w:val="00A93CA3"/>
    <w:rsid w:val="00A946AA"/>
    <w:rsid w:val="00A9563C"/>
    <w:rsid w:val="00A95C77"/>
    <w:rsid w:val="00A96925"/>
    <w:rsid w:val="00A96CE4"/>
    <w:rsid w:val="00A97DA9"/>
    <w:rsid w:val="00AA0676"/>
    <w:rsid w:val="00AA21F8"/>
    <w:rsid w:val="00AA26DC"/>
    <w:rsid w:val="00AA2B1C"/>
    <w:rsid w:val="00AA4026"/>
    <w:rsid w:val="00AA5A1A"/>
    <w:rsid w:val="00AA5A68"/>
    <w:rsid w:val="00AA5B74"/>
    <w:rsid w:val="00AA5E80"/>
    <w:rsid w:val="00AA5FEE"/>
    <w:rsid w:val="00AA69AC"/>
    <w:rsid w:val="00AA6DB0"/>
    <w:rsid w:val="00AA7142"/>
    <w:rsid w:val="00AA742C"/>
    <w:rsid w:val="00AA7D77"/>
    <w:rsid w:val="00AB0155"/>
    <w:rsid w:val="00AB1990"/>
    <w:rsid w:val="00AB289E"/>
    <w:rsid w:val="00AB40E6"/>
    <w:rsid w:val="00AB48A6"/>
    <w:rsid w:val="00AB4A05"/>
    <w:rsid w:val="00AB5A47"/>
    <w:rsid w:val="00AB5DB0"/>
    <w:rsid w:val="00AB6074"/>
    <w:rsid w:val="00AB6856"/>
    <w:rsid w:val="00AB6DBF"/>
    <w:rsid w:val="00AB78F4"/>
    <w:rsid w:val="00AB7D32"/>
    <w:rsid w:val="00AC0456"/>
    <w:rsid w:val="00AC0503"/>
    <w:rsid w:val="00AC11DB"/>
    <w:rsid w:val="00AC1A91"/>
    <w:rsid w:val="00AC1AC4"/>
    <w:rsid w:val="00AC2044"/>
    <w:rsid w:val="00AC2647"/>
    <w:rsid w:val="00AC280F"/>
    <w:rsid w:val="00AC2C8E"/>
    <w:rsid w:val="00AC30F8"/>
    <w:rsid w:val="00AC3ABD"/>
    <w:rsid w:val="00AC3B1C"/>
    <w:rsid w:val="00AC44AB"/>
    <w:rsid w:val="00AC4EF4"/>
    <w:rsid w:val="00AC531A"/>
    <w:rsid w:val="00AC569E"/>
    <w:rsid w:val="00AC5FE7"/>
    <w:rsid w:val="00AC64BD"/>
    <w:rsid w:val="00AC6961"/>
    <w:rsid w:val="00AC6E0E"/>
    <w:rsid w:val="00AC7761"/>
    <w:rsid w:val="00AD0E67"/>
    <w:rsid w:val="00AD156E"/>
    <w:rsid w:val="00AD18C6"/>
    <w:rsid w:val="00AD1D06"/>
    <w:rsid w:val="00AD1D9E"/>
    <w:rsid w:val="00AD29E0"/>
    <w:rsid w:val="00AD30D8"/>
    <w:rsid w:val="00AD3381"/>
    <w:rsid w:val="00AD3A8F"/>
    <w:rsid w:val="00AD4431"/>
    <w:rsid w:val="00AD44F1"/>
    <w:rsid w:val="00AD57C5"/>
    <w:rsid w:val="00AD5C1C"/>
    <w:rsid w:val="00AD64DA"/>
    <w:rsid w:val="00AD6A2E"/>
    <w:rsid w:val="00AD6D18"/>
    <w:rsid w:val="00AD6F0C"/>
    <w:rsid w:val="00AD6F2B"/>
    <w:rsid w:val="00AD7074"/>
    <w:rsid w:val="00AD7B3F"/>
    <w:rsid w:val="00AD7B75"/>
    <w:rsid w:val="00AD7C6D"/>
    <w:rsid w:val="00AE06C6"/>
    <w:rsid w:val="00AE08D3"/>
    <w:rsid w:val="00AE2B1F"/>
    <w:rsid w:val="00AE2BD3"/>
    <w:rsid w:val="00AE2C0E"/>
    <w:rsid w:val="00AE311F"/>
    <w:rsid w:val="00AE51EA"/>
    <w:rsid w:val="00AE53CF"/>
    <w:rsid w:val="00AE595C"/>
    <w:rsid w:val="00AE5A72"/>
    <w:rsid w:val="00AE670F"/>
    <w:rsid w:val="00AE6D71"/>
    <w:rsid w:val="00AF0019"/>
    <w:rsid w:val="00AF0418"/>
    <w:rsid w:val="00AF05B3"/>
    <w:rsid w:val="00AF0C4C"/>
    <w:rsid w:val="00AF0E46"/>
    <w:rsid w:val="00AF2003"/>
    <w:rsid w:val="00AF26E6"/>
    <w:rsid w:val="00AF2FF6"/>
    <w:rsid w:val="00AF34BA"/>
    <w:rsid w:val="00AF3E57"/>
    <w:rsid w:val="00AF421A"/>
    <w:rsid w:val="00AF5810"/>
    <w:rsid w:val="00AF60E4"/>
    <w:rsid w:val="00AF691A"/>
    <w:rsid w:val="00AF6BF2"/>
    <w:rsid w:val="00AF6F7D"/>
    <w:rsid w:val="00B01724"/>
    <w:rsid w:val="00B0184A"/>
    <w:rsid w:val="00B01A8A"/>
    <w:rsid w:val="00B02414"/>
    <w:rsid w:val="00B0271C"/>
    <w:rsid w:val="00B02750"/>
    <w:rsid w:val="00B02AA4"/>
    <w:rsid w:val="00B040F0"/>
    <w:rsid w:val="00B0444E"/>
    <w:rsid w:val="00B04C36"/>
    <w:rsid w:val="00B050F7"/>
    <w:rsid w:val="00B056E3"/>
    <w:rsid w:val="00B058D4"/>
    <w:rsid w:val="00B05DE7"/>
    <w:rsid w:val="00B060F0"/>
    <w:rsid w:val="00B06370"/>
    <w:rsid w:val="00B06AAD"/>
    <w:rsid w:val="00B07C24"/>
    <w:rsid w:val="00B103DE"/>
    <w:rsid w:val="00B106F9"/>
    <w:rsid w:val="00B109C1"/>
    <w:rsid w:val="00B10FB4"/>
    <w:rsid w:val="00B11805"/>
    <w:rsid w:val="00B11A6D"/>
    <w:rsid w:val="00B11B4D"/>
    <w:rsid w:val="00B11DBE"/>
    <w:rsid w:val="00B12003"/>
    <w:rsid w:val="00B12987"/>
    <w:rsid w:val="00B1388C"/>
    <w:rsid w:val="00B14393"/>
    <w:rsid w:val="00B14E48"/>
    <w:rsid w:val="00B158E4"/>
    <w:rsid w:val="00B16515"/>
    <w:rsid w:val="00B16F1E"/>
    <w:rsid w:val="00B2002F"/>
    <w:rsid w:val="00B20322"/>
    <w:rsid w:val="00B204EB"/>
    <w:rsid w:val="00B2070E"/>
    <w:rsid w:val="00B2143F"/>
    <w:rsid w:val="00B217D9"/>
    <w:rsid w:val="00B21A89"/>
    <w:rsid w:val="00B22EBF"/>
    <w:rsid w:val="00B2325F"/>
    <w:rsid w:val="00B23619"/>
    <w:rsid w:val="00B237CA"/>
    <w:rsid w:val="00B24EB3"/>
    <w:rsid w:val="00B24FDE"/>
    <w:rsid w:val="00B25376"/>
    <w:rsid w:val="00B257E8"/>
    <w:rsid w:val="00B25C85"/>
    <w:rsid w:val="00B25DDB"/>
    <w:rsid w:val="00B25E17"/>
    <w:rsid w:val="00B26320"/>
    <w:rsid w:val="00B26664"/>
    <w:rsid w:val="00B266C2"/>
    <w:rsid w:val="00B26883"/>
    <w:rsid w:val="00B26A8A"/>
    <w:rsid w:val="00B26DD2"/>
    <w:rsid w:val="00B26F1F"/>
    <w:rsid w:val="00B27899"/>
    <w:rsid w:val="00B3021A"/>
    <w:rsid w:val="00B3052C"/>
    <w:rsid w:val="00B30A74"/>
    <w:rsid w:val="00B30DA4"/>
    <w:rsid w:val="00B30E83"/>
    <w:rsid w:val="00B3169B"/>
    <w:rsid w:val="00B31D56"/>
    <w:rsid w:val="00B32EF6"/>
    <w:rsid w:val="00B330D7"/>
    <w:rsid w:val="00B35379"/>
    <w:rsid w:val="00B359A1"/>
    <w:rsid w:val="00B36059"/>
    <w:rsid w:val="00B3608F"/>
    <w:rsid w:val="00B36B39"/>
    <w:rsid w:val="00B36B51"/>
    <w:rsid w:val="00B36F63"/>
    <w:rsid w:val="00B37153"/>
    <w:rsid w:val="00B375C0"/>
    <w:rsid w:val="00B4052B"/>
    <w:rsid w:val="00B4075E"/>
    <w:rsid w:val="00B40774"/>
    <w:rsid w:val="00B40B9B"/>
    <w:rsid w:val="00B41108"/>
    <w:rsid w:val="00B417B2"/>
    <w:rsid w:val="00B418A9"/>
    <w:rsid w:val="00B42170"/>
    <w:rsid w:val="00B42526"/>
    <w:rsid w:val="00B429D1"/>
    <w:rsid w:val="00B42D7B"/>
    <w:rsid w:val="00B43080"/>
    <w:rsid w:val="00B43110"/>
    <w:rsid w:val="00B4461F"/>
    <w:rsid w:val="00B447E6"/>
    <w:rsid w:val="00B44843"/>
    <w:rsid w:val="00B44C01"/>
    <w:rsid w:val="00B44D05"/>
    <w:rsid w:val="00B45828"/>
    <w:rsid w:val="00B4644D"/>
    <w:rsid w:val="00B46762"/>
    <w:rsid w:val="00B5034E"/>
    <w:rsid w:val="00B51D92"/>
    <w:rsid w:val="00B525B9"/>
    <w:rsid w:val="00B53324"/>
    <w:rsid w:val="00B53529"/>
    <w:rsid w:val="00B53D58"/>
    <w:rsid w:val="00B54548"/>
    <w:rsid w:val="00B5471A"/>
    <w:rsid w:val="00B555B0"/>
    <w:rsid w:val="00B5568C"/>
    <w:rsid w:val="00B55884"/>
    <w:rsid w:val="00B55B34"/>
    <w:rsid w:val="00B55C84"/>
    <w:rsid w:val="00B55D00"/>
    <w:rsid w:val="00B55F52"/>
    <w:rsid w:val="00B566B7"/>
    <w:rsid w:val="00B56B74"/>
    <w:rsid w:val="00B575FC"/>
    <w:rsid w:val="00B57B01"/>
    <w:rsid w:val="00B57D0B"/>
    <w:rsid w:val="00B57FF8"/>
    <w:rsid w:val="00B60206"/>
    <w:rsid w:val="00B60405"/>
    <w:rsid w:val="00B606D3"/>
    <w:rsid w:val="00B61771"/>
    <w:rsid w:val="00B62F98"/>
    <w:rsid w:val="00B63B16"/>
    <w:rsid w:val="00B6553E"/>
    <w:rsid w:val="00B65AFA"/>
    <w:rsid w:val="00B65F31"/>
    <w:rsid w:val="00B6608F"/>
    <w:rsid w:val="00B662B5"/>
    <w:rsid w:val="00B66880"/>
    <w:rsid w:val="00B67041"/>
    <w:rsid w:val="00B67DC2"/>
    <w:rsid w:val="00B70A99"/>
    <w:rsid w:val="00B712B5"/>
    <w:rsid w:val="00B71826"/>
    <w:rsid w:val="00B71AA3"/>
    <w:rsid w:val="00B73153"/>
    <w:rsid w:val="00B734EB"/>
    <w:rsid w:val="00B735FA"/>
    <w:rsid w:val="00B73896"/>
    <w:rsid w:val="00B743F8"/>
    <w:rsid w:val="00B74BED"/>
    <w:rsid w:val="00B74DC5"/>
    <w:rsid w:val="00B753AA"/>
    <w:rsid w:val="00B75C07"/>
    <w:rsid w:val="00B75FB1"/>
    <w:rsid w:val="00B7655D"/>
    <w:rsid w:val="00B76843"/>
    <w:rsid w:val="00B80104"/>
    <w:rsid w:val="00B803EF"/>
    <w:rsid w:val="00B81414"/>
    <w:rsid w:val="00B815E3"/>
    <w:rsid w:val="00B816A5"/>
    <w:rsid w:val="00B8171D"/>
    <w:rsid w:val="00B81887"/>
    <w:rsid w:val="00B81BE2"/>
    <w:rsid w:val="00B82C58"/>
    <w:rsid w:val="00B83369"/>
    <w:rsid w:val="00B83464"/>
    <w:rsid w:val="00B8467E"/>
    <w:rsid w:val="00B848A4"/>
    <w:rsid w:val="00B85844"/>
    <w:rsid w:val="00B872B0"/>
    <w:rsid w:val="00B8746F"/>
    <w:rsid w:val="00B9016C"/>
    <w:rsid w:val="00B90701"/>
    <w:rsid w:val="00B9071D"/>
    <w:rsid w:val="00B90CCB"/>
    <w:rsid w:val="00B91014"/>
    <w:rsid w:val="00B9153A"/>
    <w:rsid w:val="00B91E93"/>
    <w:rsid w:val="00B92B96"/>
    <w:rsid w:val="00B92DB0"/>
    <w:rsid w:val="00B92E79"/>
    <w:rsid w:val="00B934F5"/>
    <w:rsid w:val="00B93537"/>
    <w:rsid w:val="00B9367D"/>
    <w:rsid w:val="00B940D6"/>
    <w:rsid w:val="00B94535"/>
    <w:rsid w:val="00B9518B"/>
    <w:rsid w:val="00B96106"/>
    <w:rsid w:val="00B96AD1"/>
    <w:rsid w:val="00B9748E"/>
    <w:rsid w:val="00B975D0"/>
    <w:rsid w:val="00B97E8B"/>
    <w:rsid w:val="00BA056E"/>
    <w:rsid w:val="00BA0A3E"/>
    <w:rsid w:val="00BA0F88"/>
    <w:rsid w:val="00BA1718"/>
    <w:rsid w:val="00BA1ADB"/>
    <w:rsid w:val="00BA2393"/>
    <w:rsid w:val="00BA24BA"/>
    <w:rsid w:val="00BA24C5"/>
    <w:rsid w:val="00BA4FB8"/>
    <w:rsid w:val="00BA54D5"/>
    <w:rsid w:val="00BA5687"/>
    <w:rsid w:val="00BA59C5"/>
    <w:rsid w:val="00BA5C94"/>
    <w:rsid w:val="00BA6560"/>
    <w:rsid w:val="00BA6B6B"/>
    <w:rsid w:val="00BA70B3"/>
    <w:rsid w:val="00BA7137"/>
    <w:rsid w:val="00BA7208"/>
    <w:rsid w:val="00BA72F1"/>
    <w:rsid w:val="00BA7440"/>
    <w:rsid w:val="00BB07E7"/>
    <w:rsid w:val="00BB0805"/>
    <w:rsid w:val="00BB16DC"/>
    <w:rsid w:val="00BB1962"/>
    <w:rsid w:val="00BB1BA4"/>
    <w:rsid w:val="00BB1E87"/>
    <w:rsid w:val="00BB264C"/>
    <w:rsid w:val="00BB292F"/>
    <w:rsid w:val="00BB2998"/>
    <w:rsid w:val="00BB2BAE"/>
    <w:rsid w:val="00BB332D"/>
    <w:rsid w:val="00BB42FC"/>
    <w:rsid w:val="00BB5368"/>
    <w:rsid w:val="00BB550C"/>
    <w:rsid w:val="00BB5B24"/>
    <w:rsid w:val="00BB5E08"/>
    <w:rsid w:val="00BB5EDB"/>
    <w:rsid w:val="00BB6CE2"/>
    <w:rsid w:val="00BB6F64"/>
    <w:rsid w:val="00BB757B"/>
    <w:rsid w:val="00BB7D4F"/>
    <w:rsid w:val="00BC010B"/>
    <w:rsid w:val="00BC046A"/>
    <w:rsid w:val="00BC0F6D"/>
    <w:rsid w:val="00BC1B86"/>
    <w:rsid w:val="00BC2789"/>
    <w:rsid w:val="00BC389D"/>
    <w:rsid w:val="00BC3C86"/>
    <w:rsid w:val="00BC4272"/>
    <w:rsid w:val="00BC5B03"/>
    <w:rsid w:val="00BC5FDA"/>
    <w:rsid w:val="00BC61D2"/>
    <w:rsid w:val="00BC6B48"/>
    <w:rsid w:val="00BC6EBF"/>
    <w:rsid w:val="00BC7103"/>
    <w:rsid w:val="00BC798D"/>
    <w:rsid w:val="00BD0BDC"/>
    <w:rsid w:val="00BD132E"/>
    <w:rsid w:val="00BD1546"/>
    <w:rsid w:val="00BD28E8"/>
    <w:rsid w:val="00BD2AD9"/>
    <w:rsid w:val="00BD31B6"/>
    <w:rsid w:val="00BD334F"/>
    <w:rsid w:val="00BD34DB"/>
    <w:rsid w:val="00BD4136"/>
    <w:rsid w:val="00BD55B7"/>
    <w:rsid w:val="00BD5699"/>
    <w:rsid w:val="00BD56C3"/>
    <w:rsid w:val="00BD58C3"/>
    <w:rsid w:val="00BD6629"/>
    <w:rsid w:val="00BD68A6"/>
    <w:rsid w:val="00BD6ED8"/>
    <w:rsid w:val="00BD7F5A"/>
    <w:rsid w:val="00BE081F"/>
    <w:rsid w:val="00BE1412"/>
    <w:rsid w:val="00BE1FE4"/>
    <w:rsid w:val="00BE307D"/>
    <w:rsid w:val="00BE31A4"/>
    <w:rsid w:val="00BE3F93"/>
    <w:rsid w:val="00BE4420"/>
    <w:rsid w:val="00BE4888"/>
    <w:rsid w:val="00BE48E1"/>
    <w:rsid w:val="00BE5AC2"/>
    <w:rsid w:val="00BE625B"/>
    <w:rsid w:val="00BE74AC"/>
    <w:rsid w:val="00BE7A71"/>
    <w:rsid w:val="00BE7DE0"/>
    <w:rsid w:val="00BE7EC4"/>
    <w:rsid w:val="00BF0184"/>
    <w:rsid w:val="00BF0392"/>
    <w:rsid w:val="00BF16A1"/>
    <w:rsid w:val="00BF2493"/>
    <w:rsid w:val="00BF2FDF"/>
    <w:rsid w:val="00BF3316"/>
    <w:rsid w:val="00BF33E2"/>
    <w:rsid w:val="00BF3431"/>
    <w:rsid w:val="00BF3AEB"/>
    <w:rsid w:val="00BF4605"/>
    <w:rsid w:val="00BF4CC2"/>
    <w:rsid w:val="00BF4D11"/>
    <w:rsid w:val="00BF4F01"/>
    <w:rsid w:val="00BF58C3"/>
    <w:rsid w:val="00BF5DE5"/>
    <w:rsid w:val="00BF6495"/>
    <w:rsid w:val="00BF6F35"/>
    <w:rsid w:val="00BF7B2F"/>
    <w:rsid w:val="00C00843"/>
    <w:rsid w:val="00C00CAE"/>
    <w:rsid w:val="00C018AE"/>
    <w:rsid w:val="00C01BAD"/>
    <w:rsid w:val="00C01EF2"/>
    <w:rsid w:val="00C01F7F"/>
    <w:rsid w:val="00C0232C"/>
    <w:rsid w:val="00C02503"/>
    <w:rsid w:val="00C02D8D"/>
    <w:rsid w:val="00C03368"/>
    <w:rsid w:val="00C03E4B"/>
    <w:rsid w:val="00C043D4"/>
    <w:rsid w:val="00C04449"/>
    <w:rsid w:val="00C05177"/>
    <w:rsid w:val="00C05D0E"/>
    <w:rsid w:val="00C07266"/>
    <w:rsid w:val="00C075E2"/>
    <w:rsid w:val="00C078B0"/>
    <w:rsid w:val="00C07BB7"/>
    <w:rsid w:val="00C07CA3"/>
    <w:rsid w:val="00C10027"/>
    <w:rsid w:val="00C1018D"/>
    <w:rsid w:val="00C10678"/>
    <w:rsid w:val="00C12737"/>
    <w:rsid w:val="00C12AD2"/>
    <w:rsid w:val="00C130B5"/>
    <w:rsid w:val="00C1379A"/>
    <w:rsid w:val="00C13A23"/>
    <w:rsid w:val="00C13F14"/>
    <w:rsid w:val="00C14662"/>
    <w:rsid w:val="00C149DF"/>
    <w:rsid w:val="00C156F0"/>
    <w:rsid w:val="00C15781"/>
    <w:rsid w:val="00C16139"/>
    <w:rsid w:val="00C16F40"/>
    <w:rsid w:val="00C175E4"/>
    <w:rsid w:val="00C17AAB"/>
    <w:rsid w:val="00C17CB5"/>
    <w:rsid w:val="00C2021C"/>
    <w:rsid w:val="00C2055F"/>
    <w:rsid w:val="00C21CF2"/>
    <w:rsid w:val="00C21D6F"/>
    <w:rsid w:val="00C2221E"/>
    <w:rsid w:val="00C222FB"/>
    <w:rsid w:val="00C22893"/>
    <w:rsid w:val="00C22F00"/>
    <w:rsid w:val="00C232AF"/>
    <w:rsid w:val="00C23A97"/>
    <w:rsid w:val="00C23DB2"/>
    <w:rsid w:val="00C23E0B"/>
    <w:rsid w:val="00C241FA"/>
    <w:rsid w:val="00C25862"/>
    <w:rsid w:val="00C25A73"/>
    <w:rsid w:val="00C269D3"/>
    <w:rsid w:val="00C304FA"/>
    <w:rsid w:val="00C30F42"/>
    <w:rsid w:val="00C3138B"/>
    <w:rsid w:val="00C31594"/>
    <w:rsid w:val="00C31BEC"/>
    <w:rsid w:val="00C33348"/>
    <w:rsid w:val="00C33B3A"/>
    <w:rsid w:val="00C33EAB"/>
    <w:rsid w:val="00C3650D"/>
    <w:rsid w:val="00C3761C"/>
    <w:rsid w:val="00C4054E"/>
    <w:rsid w:val="00C40D60"/>
    <w:rsid w:val="00C41A3B"/>
    <w:rsid w:val="00C41AA8"/>
    <w:rsid w:val="00C41B06"/>
    <w:rsid w:val="00C41DAD"/>
    <w:rsid w:val="00C42854"/>
    <w:rsid w:val="00C42CA6"/>
    <w:rsid w:val="00C42EE5"/>
    <w:rsid w:val="00C43EA8"/>
    <w:rsid w:val="00C44768"/>
    <w:rsid w:val="00C44C25"/>
    <w:rsid w:val="00C451D7"/>
    <w:rsid w:val="00C4583D"/>
    <w:rsid w:val="00C45995"/>
    <w:rsid w:val="00C45F99"/>
    <w:rsid w:val="00C4610F"/>
    <w:rsid w:val="00C46679"/>
    <w:rsid w:val="00C46D68"/>
    <w:rsid w:val="00C47167"/>
    <w:rsid w:val="00C50C7C"/>
    <w:rsid w:val="00C50D12"/>
    <w:rsid w:val="00C5120A"/>
    <w:rsid w:val="00C51AE4"/>
    <w:rsid w:val="00C526BB"/>
    <w:rsid w:val="00C5414A"/>
    <w:rsid w:val="00C54AAA"/>
    <w:rsid w:val="00C54AE8"/>
    <w:rsid w:val="00C54C5D"/>
    <w:rsid w:val="00C54C65"/>
    <w:rsid w:val="00C55876"/>
    <w:rsid w:val="00C5620F"/>
    <w:rsid w:val="00C563E1"/>
    <w:rsid w:val="00C564C0"/>
    <w:rsid w:val="00C572A5"/>
    <w:rsid w:val="00C5756C"/>
    <w:rsid w:val="00C57B99"/>
    <w:rsid w:val="00C60007"/>
    <w:rsid w:val="00C60429"/>
    <w:rsid w:val="00C6100F"/>
    <w:rsid w:val="00C613A3"/>
    <w:rsid w:val="00C61615"/>
    <w:rsid w:val="00C62617"/>
    <w:rsid w:val="00C62710"/>
    <w:rsid w:val="00C63122"/>
    <w:rsid w:val="00C64267"/>
    <w:rsid w:val="00C6455B"/>
    <w:rsid w:val="00C64AB4"/>
    <w:rsid w:val="00C65181"/>
    <w:rsid w:val="00C66CFD"/>
    <w:rsid w:val="00C679D0"/>
    <w:rsid w:val="00C67E64"/>
    <w:rsid w:val="00C70070"/>
    <w:rsid w:val="00C7009B"/>
    <w:rsid w:val="00C71091"/>
    <w:rsid w:val="00C714C1"/>
    <w:rsid w:val="00C71B46"/>
    <w:rsid w:val="00C725B3"/>
    <w:rsid w:val="00C72825"/>
    <w:rsid w:val="00C72BC2"/>
    <w:rsid w:val="00C72BF4"/>
    <w:rsid w:val="00C7357E"/>
    <w:rsid w:val="00C743BE"/>
    <w:rsid w:val="00C7497E"/>
    <w:rsid w:val="00C74B54"/>
    <w:rsid w:val="00C75490"/>
    <w:rsid w:val="00C75780"/>
    <w:rsid w:val="00C75BD9"/>
    <w:rsid w:val="00C75F29"/>
    <w:rsid w:val="00C76D71"/>
    <w:rsid w:val="00C76EA6"/>
    <w:rsid w:val="00C76EF7"/>
    <w:rsid w:val="00C77018"/>
    <w:rsid w:val="00C77083"/>
    <w:rsid w:val="00C771C3"/>
    <w:rsid w:val="00C772A8"/>
    <w:rsid w:val="00C77320"/>
    <w:rsid w:val="00C77761"/>
    <w:rsid w:val="00C7784A"/>
    <w:rsid w:val="00C77DC1"/>
    <w:rsid w:val="00C77F55"/>
    <w:rsid w:val="00C8011A"/>
    <w:rsid w:val="00C8017E"/>
    <w:rsid w:val="00C80471"/>
    <w:rsid w:val="00C81042"/>
    <w:rsid w:val="00C81270"/>
    <w:rsid w:val="00C8155A"/>
    <w:rsid w:val="00C81714"/>
    <w:rsid w:val="00C81AB9"/>
    <w:rsid w:val="00C81BE5"/>
    <w:rsid w:val="00C82C77"/>
    <w:rsid w:val="00C82DA9"/>
    <w:rsid w:val="00C82E23"/>
    <w:rsid w:val="00C83145"/>
    <w:rsid w:val="00C842D9"/>
    <w:rsid w:val="00C84538"/>
    <w:rsid w:val="00C8582D"/>
    <w:rsid w:val="00C85A0B"/>
    <w:rsid w:val="00C85A2E"/>
    <w:rsid w:val="00C85D5D"/>
    <w:rsid w:val="00C86451"/>
    <w:rsid w:val="00C869C6"/>
    <w:rsid w:val="00C869F3"/>
    <w:rsid w:val="00C86EDA"/>
    <w:rsid w:val="00C876F4"/>
    <w:rsid w:val="00C8772D"/>
    <w:rsid w:val="00C9068C"/>
    <w:rsid w:val="00C90772"/>
    <w:rsid w:val="00C90A5E"/>
    <w:rsid w:val="00C90B63"/>
    <w:rsid w:val="00C90F00"/>
    <w:rsid w:val="00C9116E"/>
    <w:rsid w:val="00C9186F"/>
    <w:rsid w:val="00C91AC6"/>
    <w:rsid w:val="00C91B20"/>
    <w:rsid w:val="00C91EC0"/>
    <w:rsid w:val="00C93167"/>
    <w:rsid w:val="00C9344B"/>
    <w:rsid w:val="00C93813"/>
    <w:rsid w:val="00C94AD0"/>
    <w:rsid w:val="00C94B43"/>
    <w:rsid w:val="00C94D87"/>
    <w:rsid w:val="00C95368"/>
    <w:rsid w:val="00C95428"/>
    <w:rsid w:val="00C95D19"/>
    <w:rsid w:val="00C9704B"/>
    <w:rsid w:val="00C972B7"/>
    <w:rsid w:val="00CA0217"/>
    <w:rsid w:val="00CA050D"/>
    <w:rsid w:val="00CA0794"/>
    <w:rsid w:val="00CA1A39"/>
    <w:rsid w:val="00CA2741"/>
    <w:rsid w:val="00CA3CE0"/>
    <w:rsid w:val="00CA506E"/>
    <w:rsid w:val="00CA531E"/>
    <w:rsid w:val="00CA7714"/>
    <w:rsid w:val="00CA7993"/>
    <w:rsid w:val="00CB031A"/>
    <w:rsid w:val="00CB03E6"/>
    <w:rsid w:val="00CB094E"/>
    <w:rsid w:val="00CB15D4"/>
    <w:rsid w:val="00CB17AD"/>
    <w:rsid w:val="00CB18A6"/>
    <w:rsid w:val="00CB1EA7"/>
    <w:rsid w:val="00CB2041"/>
    <w:rsid w:val="00CB2761"/>
    <w:rsid w:val="00CB2988"/>
    <w:rsid w:val="00CB29F0"/>
    <w:rsid w:val="00CB2EC6"/>
    <w:rsid w:val="00CB2FE7"/>
    <w:rsid w:val="00CB3059"/>
    <w:rsid w:val="00CB369B"/>
    <w:rsid w:val="00CB3906"/>
    <w:rsid w:val="00CB3B12"/>
    <w:rsid w:val="00CB3C90"/>
    <w:rsid w:val="00CB44E2"/>
    <w:rsid w:val="00CB4A57"/>
    <w:rsid w:val="00CB4B08"/>
    <w:rsid w:val="00CB55A6"/>
    <w:rsid w:val="00CB580E"/>
    <w:rsid w:val="00CB5F58"/>
    <w:rsid w:val="00CB63B0"/>
    <w:rsid w:val="00CB674D"/>
    <w:rsid w:val="00CB7B21"/>
    <w:rsid w:val="00CC03C8"/>
    <w:rsid w:val="00CC07DB"/>
    <w:rsid w:val="00CC0A65"/>
    <w:rsid w:val="00CC0D63"/>
    <w:rsid w:val="00CC0F36"/>
    <w:rsid w:val="00CC15A3"/>
    <w:rsid w:val="00CC169E"/>
    <w:rsid w:val="00CC3256"/>
    <w:rsid w:val="00CC4C9C"/>
    <w:rsid w:val="00CC56DB"/>
    <w:rsid w:val="00CC57E5"/>
    <w:rsid w:val="00CC5E6B"/>
    <w:rsid w:val="00CC6655"/>
    <w:rsid w:val="00CC66F2"/>
    <w:rsid w:val="00CC6BC8"/>
    <w:rsid w:val="00CC70A2"/>
    <w:rsid w:val="00CC7460"/>
    <w:rsid w:val="00CC7AE4"/>
    <w:rsid w:val="00CD0072"/>
    <w:rsid w:val="00CD0851"/>
    <w:rsid w:val="00CD0A55"/>
    <w:rsid w:val="00CD0D06"/>
    <w:rsid w:val="00CD10F6"/>
    <w:rsid w:val="00CD1274"/>
    <w:rsid w:val="00CD131F"/>
    <w:rsid w:val="00CD1353"/>
    <w:rsid w:val="00CD1C34"/>
    <w:rsid w:val="00CD1DAE"/>
    <w:rsid w:val="00CD2407"/>
    <w:rsid w:val="00CD28C6"/>
    <w:rsid w:val="00CD2A57"/>
    <w:rsid w:val="00CD31A0"/>
    <w:rsid w:val="00CD34E5"/>
    <w:rsid w:val="00CD3F0F"/>
    <w:rsid w:val="00CD4A30"/>
    <w:rsid w:val="00CD4AD6"/>
    <w:rsid w:val="00CD4D38"/>
    <w:rsid w:val="00CD4D66"/>
    <w:rsid w:val="00CD5188"/>
    <w:rsid w:val="00CD63FF"/>
    <w:rsid w:val="00CD6795"/>
    <w:rsid w:val="00CD6801"/>
    <w:rsid w:val="00CD6E32"/>
    <w:rsid w:val="00CD7361"/>
    <w:rsid w:val="00CD74A0"/>
    <w:rsid w:val="00CD78F3"/>
    <w:rsid w:val="00CD7954"/>
    <w:rsid w:val="00CE07DF"/>
    <w:rsid w:val="00CE111F"/>
    <w:rsid w:val="00CE11BD"/>
    <w:rsid w:val="00CE144D"/>
    <w:rsid w:val="00CE1A77"/>
    <w:rsid w:val="00CE20CD"/>
    <w:rsid w:val="00CE32FC"/>
    <w:rsid w:val="00CE38E3"/>
    <w:rsid w:val="00CE3C4C"/>
    <w:rsid w:val="00CE3FA8"/>
    <w:rsid w:val="00CE452E"/>
    <w:rsid w:val="00CE49AA"/>
    <w:rsid w:val="00CE4E15"/>
    <w:rsid w:val="00CE572A"/>
    <w:rsid w:val="00CE6919"/>
    <w:rsid w:val="00CE7BA8"/>
    <w:rsid w:val="00CF06F9"/>
    <w:rsid w:val="00CF0E74"/>
    <w:rsid w:val="00CF2C4E"/>
    <w:rsid w:val="00CF2D45"/>
    <w:rsid w:val="00CF2EA9"/>
    <w:rsid w:val="00CF2EAA"/>
    <w:rsid w:val="00CF3023"/>
    <w:rsid w:val="00CF339A"/>
    <w:rsid w:val="00CF366C"/>
    <w:rsid w:val="00CF37E3"/>
    <w:rsid w:val="00CF4124"/>
    <w:rsid w:val="00CF4AA6"/>
    <w:rsid w:val="00CF6029"/>
    <w:rsid w:val="00CF65F0"/>
    <w:rsid w:val="00CF6AC2"/>
    <w:rsid w:val="00D00C3A"/>
    <w:rsid w:val="00D0124C"/>
    <w:rsid w:val="00D013C4"/>
    <w:rsid w:val="00D01953"/>
    <w:rsid w:val="00D01F59"/>
    <w:rsid w:val="00D02484"/>
    <w:rsid w:val="00D02EB7"/>
    <w:rsid w:val="00D02F0D"/>
    <w:rsid w:val="00D02F6E"/>
    <w:rsid w:val="00D03128"/>
    <w:rsid w:val="00D03951"/>
    <w:rsid w:val="00D045C7"/>
    <w:rsid w:val="00D0467B"/>
    <w:rsid w:val="00D04AC4"/>
    <w:rsid w:val="00D04DBF"/>
    <w:rsid w:val="00D0521E"/>
    <w:rsid w:val="00D05314"/>
    <w:rsid w:val="00D05789"/>
    <w:rsid w:val="00D05800"/>
    <w:rsid w:val="00D05F8D"/>
    <w:rsid w:val="00D06024"/>
    <w:rsid w:val="00D0617A"/>
    <w:rsid w:val="00D066D7"/>
    <w:rsid w:val="00D06BB2"/>
    <w:rsid w:val="00D07217"/>
    <w:rsid w:val="00D079E0"/>
    <w:rsid w:val="00D10739"/>
    <w:rsid w:val="00D10AF3"/>
    <w:rsid w:val="00D10E09"/>
    <w:rsid w:val="00D12244"/>
    <w:rsid w:val="00D137A2"/>
    <w:rsid w:val="00D140CC"/>
    <w:rsid w:val="00D152D8"/>
    <w:rsid w:val="00D17269"/>
    <w:rsid w:val="00D1754A"/>
    <w:rsid w:val="00D205A8"/>
    <w:rsid w:val="00D20D4B"/>
    <w:rsid w:val="00D21687"/>
    <w:rsid w:val="00D21DB5"/>
    <w:rsid w:val="00D22015"/>
    <w:rsid w:val="00D227B2"/>
    <w:rsid w:val="00D22AC0"/>
    <w:rsid w:val="00D22CB6"/>
    <w:rsid w:val="00D22F85"/>
    <w:rsid w:val="00D233F0"/>
    <w:rsid w:val="00D2344C"/>
    <w:rsid w:val="00D23656"/>
    <w:rsid w:val="00D2393D"/>
    <w:rsid w:val="00D239AB"/>
    <w:rsid w:val="00D23CF2"/>
    <w:rsid w:val="00D2446C"/>
    <w:rsid w:val="00D24544"/>
    <w:rsid w:val="00D2582D"/>
    <w:rsid w:val="00D26091"/>
    <w:rsid w:val="00D269DA"/>
    <w:rsid w:val="00D26D4F"/>
    <w:rsid w:val="00D26DF9"/>
    <w:rsid w:val="00D26E9C"/>
    <w:rsid w:val="00D27291"/>
    <w:rsid w:val="00D278C4"/>
    <w:rsid w:val="00D27B7F"/>
    <w:rsid w:val="00D30C0B"/>
    <w:rsid w:val="00D31139"/>
    <w:rsid w:val="00D316A2"/>
    <w:rsid w:val="00D31BE5"/>
    <w:rsid w:val="00D33CA4"/>
    <w:rsid w:val="00D34BF8"/>
    <w:rsid w:val="00D34CAE"/>
    <w:rsid w:val="00D34DAB"/>
    <w:rsid w:val="00D35368"/>
    <w:rsid w:val="00D357D8"/>
    <w:rsid w:val="00D379D7"/>
    <w:rsid w:val="00D37E1B"/>
    <w:rsid w:val="00D40436"/>
    <w:rsid w:val="00D404B7"/>
    <w:rsid w:val="00D41361"/>
    <w:rsid w:val="00D415CE"/>
    <w:rsid w:val="00D4295A"/>
    <w:rsid w:val="00D42E79"/>
    <w:rsid w:val="00D4391F"/>
    <w:rsid w:val="00D43F18"/>
    <w:rsid w:val="00D44194"/>
    <w:rsid w:val="00D4511E"/>
    <w:rsid w:val="00D46299"/>
    <w:rsid w:val="00D46F6F"/>
    <w:rsid w:val="00D47070"/>
    <w:rsid w:val="00D477EA"/>
    <w:rsid w:val="00D47D68"/>
    <w:rsid w:val="00D47D99"/>
    <w:rsid w:val="00D47E3A"/>
    <w:rsid w:val="00D50BD3"/>
    <w:rsid w:val="00D50E23"/>
    <w:rsid w:val="00D51B84"/>
    <w:rsid w:val="00D52264"/>
    <w:rsid w:val="00D5241D"/>
    <w:rsid w:val="00D52A12"/>
    <w:rsid w:val="00D52FC8"/>
    <w:rsid w:val="00D53D82"/>
    <w:rsid w:val="00D547E6"/>
    <w:rsid w:val="00D54DB6"/>
    <w:rsid w:val="00D54E29"/>
    <w:rsid w:val="00D556CB"/>
    <w:rsid w:val="00D557A2"/>
    <w:rsid w:val="00D55D1F"/>
    <w:rsid w:val="00D55DA5"/>
    <w:rsid w:val="00D56023"/>
    <w:rsid w:val="00D56D4F"/>
    <w:rsid w:val="00D57239"/>
    <w:rsid w:val="00D578A7"/>
    <w:rsid w:val="00D57D65"/>
    <w:rsid w:val="00D6045D"/>
    <w:rsid w:val="00D604AD"/>
    <w:rsid w:val="00D60860"/>
    <w:rsid w:val="00D60C0B"/>
    <w:rsid w:val="00D61A3D"/>
    <w:rsid w:val="00D62BDD"/>
    <w:rsid w:val="00D62D0F"/>
    <w:rsid w:val="00D631E2"/>
    <w:rsid w:val="00D63248"/>
    <w:rsid w:val="00D63B20"/>
    <w:rsid w:val="00D63B57"/>
    <w:rsid w:val="00D64895"/>
    <w:rsid w:val="00D64CB9"/>
    <w:rsid w:val="00D65102"/>
    <w:rsid w:val="00D655BB"/>
    <w:rsid w:val="00D6560A"/>
    <w:rsid w:val="00D66394"/>
    <w:rsid w:val="00D6774F"/>
    <w:rsid w:val="00D67E98"/>
    <w:rsid w:val="00D67FC5"/>
    <w:rsid w:val="00D741F2"/>
    <w:rsid w:val="00D74B91"/>
    <w:rsid w:val="00D74D7C"/>
    <w:rsid w:val="00D7512F"/>
    <w:rsid w:val="00D7517F"/>
    <w:rsid w:val="00D76DC3"/>
    <w:rsid w:val="00D76DE8"/>
    <w:rsid w:val="00D76F2A"/>
    <w:rsid w:val="00D77FBB"/>
    <w:rsid w:val="00D80453"/>
    <w:rsid w:val="00D80E76"/>
    <w:rsid w:val="00D81BA3"/>
    <w:rsid w:val="00D81DE5"/>
    <w:rsid w:val="00D8236E"/>
    <w:rsid w:val="00D8269E"/>
    <w:rsid w:val="00D82CC9"/>
    <w:rsid w:val="00D82D00"/>
    <w:rsid w:val="00D834D8"/>
    <w:rsid w:val="00D83558"/>
    <w:rsid w:val="00D8385C"/>
    <w:rsid w:val="00D83B93"/>
    <w:rsid w:val="00D844BD"/>
    <w:rsid w:val="00D84D57"/>
    <w:rsid w:val="00D86170"/>
    <w:rsid w:val="00D866A9"/>
    <w:rsid w:val="00D86BD8"/>
    <w:rsid w:val="00D86C1F"/>
    <w:rsid w:val="00D86EDF"/>
    <w:rsid w:val="00D872C3"/>
    <w:rsid w:val="00D87383"/>
    <w:rsid w:val="00D8776E"/>
    <w:rsid w:val="00D87D23"/>
    <w:rsid w:val="00D900CB"/>
    <w:rsid w:val="00D9057E"/>
    <w:rsid w:val="00D905B6"/>
    <w:rsid w:val="00D919E3"/>
    <w:rsid w:val="00D93918"/>
    <w:rsid w:val="00D9456F"/>
    <w:rsid w:val="00D94B7E"/>
    <w:rsid w:val="00D95125"/>
    <w:rsid w:val="00D95359"/>
    <w:rsid w:val="00D95E4F"/>
    <w:rsid w:val="00D96174"/>
    <w:rsid w:val="00D96239"/>
    <w:rsid w:val="00D9627A"/>
    <w:rsid w:val="00D96473"/>
    <w:rsid w:val="00D96692"/>
    <w:rsid w:val="00D97415"/>
    <w:rsid w:val="00DA00C2"/>
    <w:rsid w:val="00DA0177"/>
    <w:rsid w:val="00DA0197"/>
    <w:rsid w:val="00DA03DA"/>
    <w:rsid w:val="00DA0C44"/>
    <w:rsid w:val="00DA0E7A"/>
    <w:rsid w:val="00DA22BB"/>
    <w:rsid w:val="00DA252B"/>
    <w:rsid w:val="00DA299D"/>
    <w:rsid w:val="00DA2FD7"/>
    <w:rsid w:val="00DA3949"/>
    <w:rsid w:val="00DA42FB"/>
    <w:rsid w:val="00DA5C2A"/>
    <w:rsid w:val="00DA5F13"/>
    <w:rsid w:val="00DA5FC6"/>
    <w:rsid w:val="00DA6073"/>
    <w:rsid w:val="00DA6988"/>
    <w:rsid w:val="00DA7D55"/>
    <w:rsid w:val="00DB0460"/>
    <w:rsid w:val="00DB0736"/>
    <w:rsid w:val="00DB14BC"/>
    <w:rsid w:val="00DB165C"/>
    <w:rsid w:val="00DB19B4"/>
    <w:rsid w:val="00DB1A52"/>
    <w:rsid w:val="00DB1EC9"/>
    <w:rsid w:val="00DB318B"/>
    <w:rsid w:val="00DB36FE"/>
    <w:rsid w:val="00DB4846"/>
    <w:rsid w:val="00DB4A39"/>
    <w:rsid w:val="00DB4E7B"/>
    <w:rsid w:val="00DB6842"/>
    <w:rsid w:val="00DB7862"/>
    <w:rsid w:val="00DB7CDB"/>
    <w:rsid w:val="00DC06EA"/>
    <w:rsid w:val="00DC0720"/>
    <w:rsid w:val="00DC0E52"/>
    <w:rsid w:val="00DC103A"/>
    <w:rsid w:val="00DC1116"/>
    <w:rsid w:val="00DC18DA"/>
    <w:rsid w:val="00DC1AE4"/>
    <w:rsid w:val="00DC1EA2"/>
    <w:rsid w:val="00DC21F4"/>
    <w:rsid w:val="00DC2F6E"/>
    <w:rsid w:val="00DC30CE"/>
    <w:rsid w:val="00DC3797"/>
    <w:rsid w:val="00DC3B68"/>
    <w:rsid w:val="00DC3C8B"/>
    <w:rsid w:val="00DC3DD5"/>
    <w:rsid w:val="00DC43FF"/>
    <w:rsid w:val="00DC4403"/>
    <w:rsid w:val="00DC4C7F"/>
    <w:rsid w:val="00DC4E81"/>
    <w:rsid w:val="00DC4F46"/>
    <w:rsid w:val="00DC5526"/>
    <w:rsid w:val="00DC6373"/>
    <w:rsid w:val="00DC6666"/>
    <w:rsid w:val="00DC6C27"/>
    <w:rsid w:val="00DC707A"/>
    <w:rsid w:val="00DC768E"/>
    <w:rsid w:val="00DC78A9"/>
    <w:rsid w:val="00DD09FE"/>
    <w:rsid w:val="00DD0A0A"/>
    <w:rsid w:val="00DD0E08"/>
    <w:rsid w:val="00DD106F"/>
    <w:rsid w:val="00DD1379"/>
    <w:rsid w:val="00DD13C6"/>
    <w:rsid w:val="00DD173D"/>
    <w:rsid w:val="00DD37E9"/>
    <w:rsid w:val="00DD41E1"/>
    <w:rsid w:val="00DD4E9F"/>
    <w:rsid w:val="00DD52B3"/>
    <w:rsid w:val="00DD6019"/>
    <w:rsid w:val="00DD6973"/>
    <w:rsid w:val="00DD7153"/>
    <w:rsid w:val="00DD750F"/>
    <w:rsid w:val="00DD756B"/>
    <w:rsid w:val="00DE0039"/>
    <w:rsid w:val="00DE0130"/>
    <w:rsid w:val="00DE0EFB"/>
    <w:rsid w:val="00DE1546"/>
    <w:rsid w:val="00DE26E7"/>
    <w:rsid w:val="00DE27B9"/>
    <w:rsid w:val="00DE2E5D"/>
    <w:rsid w:val="00DE2E90"/>
    <w:rsid w:val="00DE3630"/>
    <w:rsid w:val="00DE39B3"/>
    <w:rsid w:val="00DE44A1"/>
    <w:rsid w:val="00DE515B"/>
    <w:rsid w:val="00DE5206"/>
    <w:rsid w:val="00DE54D1"/>
    <w:rsid w:val="00DE624A"/>
    <w:rsid w:val="00DE7D72"/>
    <w:rsid w:val="00DF0D7D"/>
    <w:rsid w:val="00DF1C15"/>
    <w:rsid w:val="00DF1F8A"/>
    <w:rsid w:val="00DF2BEB"/>
    <w:rsid w:val="00DF2D27"/>
    <w:rsid w:val="00DF351C"/>
    <w:rsid w:val="00DF3A66"/>
    <w:rsid w:val="00DF623D"/>
    <w:rsid w:val="00DF6329"/>
    <w:rsid w:val="00DF68EA"/>
    <w:rsid w:val="00DF6B02"/>
    <w:rsid w:val="00DF6CDC"/>
    <w:rsid w:val="00DF7AD1"/>
    <w:rsid w:val="00E0003A"/>
    <w:rsid w:val="00E00279"/>
    <w:rsid w:val="00E00621"/>
    <w:rsid w:val="00E00895"/>
    <w:rsid w:val="00E00F72"/>
    <w:rsid w:val="00E01AE5"/>
    <w:rsid w:val="00E01C0D"/>
    <w:rsid w:val="00E02242"/>
    <w:rsid w:val="00E031E3"/>
    <w:rsid w:val="00E0360C"/>
    <w:rsid w:val="00E03650"/>
    <w:rsid w:val="00E03B23"/>
    <w:rsid w:val="00E041F4"/>
    <w:rsid w:val="00E04686"/>
    <w:rsid w:val="00E0494D"/>
    <w:rsid w:val="00E05C7A"/>
    <w:rsid w:val="00E06634"/>
    <w:rsid w:val="00E077CC"/>
    <w:rsid w:val="00E10313"/>
    <w:rsid w:val="00E10592"/>
    <w:rsid w:val="00E10B6D"/>
    <w:rsid w:val="00E116B4"/>
    <w:rsid w:val="00E12872"/>
    <w:rsid w:val="00E12BDB"/>
    <w:rsid w:val="00E13A3B"/>
    <w:rsid w:val="00E13A97"/>
    <w:rsid w:val="00E14587"/>
    <w:rsid w:val="00E14FB9"/>
    <w:rsid w:val="00E153B7"/>
    <w:rsid w:val="00E15424"/>
    <w:rsid w:val="00E1548A"/>
    <w:rsid w:val="00E1565A"/>
    <w:rsid w:val="00E15A00"/>
    <w:rsid w:val="00E15B7F"/>
    <w:rsid w:val="00E15C87"/>
    <w:rsid w:val="00E161F7"/>
    <w:rsid w:val="00E1622A"/>
    <w:rsid w:val="00E16BB4"/>
    <w:rsid w:val="00E16C5D"/>
    <w:rsid w:val="00E17F48"/>
    <w:rsid w:val="00E211DC"/>
    <w:rsid w:val="00E22819"/>
    <w:rsid w:val="00E2301D"/>
    <w:rsid w:val="00E24683"/>
    <w:rsid w:val="00E248D3"/>
    <w:rsid w:val="00E25076"/>
    <w:rsid w:val="00E25522"/>
    <w:rsid w:val="00E25A5D"/>
    <w:rsid w:val="00E25C32"/>
    <w:rsid w:val="00E263A0"/>
    <w:rsid w:val="00E26960"/>
    <w:rsid w:val="00E271CD"/>
    <w:rsid w:val="00E27597"/>
    <w:rsid w:val="00E275BB"/>
    <w:rsid w:val="00E27F9E"/>
    <w:rsid w:val="00E3012D"/>
    <w:rsid w:val="00E303B2"/>
    <w:rsid w:val="00E30636"/>
    <w:rsid w:val="00E31595"/>
    <w:rsid w:val="00E317D0"/>
    <w:rsid w:val="00E31A8C"/>
    <w:rsid w:val="00E32320"/>
    <w:rsid w:val="00E32A2E"/>
    <w:rsid w:val="00E32BD4"/>
    <w:rsid w:val="00E330B1"/>
    <w:rsid w:val="00E332BA"/>
    <w:rsid w:val="00E33C73"/>
    <w:rsid w:val="00E34168"/>
    <w:rsid w:val="00E34B74"/>
    <w:rsid w:val="00E35571"/>
    <w:rsid w:val="00E35AF6"/>
    <w:rsid w:val="00E3656C"/>
    <w:rsid w:val="00E369F8"/>
    <w:rsid w:val="00E400B8"/>
    <w:rsid w:val="00E4025B"/>
    <w:rsid w:val="00E402D1"/>
    <w:rsid w:val="00E403C4"/>
    <w:rsid w:val="00E4261D"/>
    <w:rsid w:val="00E42BC9"/>
    <w:rsid w:val="00E44088"/>
    <w:rsid w:val="00E44C04"/>
    <w:rsid w:val="00E44D0E"/>
    <w:rsid w:val="00E45530"/>
    <w:rsid w:val="00E4597B"/>
    <w:rsid w:val="00E45B25"/>
    <w:rsid w:val="00E46BBD"/>
    <w:rsid w:val="00E470D5"/>
    <w:rsid w:val="00E47657"/>
    <w:rsid w:val="00E50323"/>
    <w:rsid w:val="00E507EF"/>
    <w:rsid w:val="00E51653"/>
    <w:rsid w:val="00E52523"/>
    <w:rsid w:val="00E526D0"/>
    <w:rsid w:val="00E52967"/>
    <w:rsid w:val="00E52A12"/>
    <w:rsid w:val="00E52DC6"/>
    <w:rsid w:val="00E52EE1"/>
    <w:rsid w:val="00E53954"/>
    <w:rsid w:val="00E5441E"/>
    <w:rsid w:val="00E546AC"/>
    <w:rsid w:val="00E54DC6"/>
    <w:rsid w:val="00E5549C"/>
    <w:rsid w:val="00E55635"/>
    <w:rsid w:val="00E56DD2"/>
    <w:rsid w:val="00E5764A"/>
    <w:rsid w:val="00E57EEB"/>
    <w:rsid w:val="00E6089D"/>
    <w:rsid w:val="00E60AE8"/>
    <w:rsid w:val="00E613EF"/>
    <w:rsid w:val="00E62018"/>
    <w:rsid w:val="00E624AF"/>
    <w:rsid w:val="00E630C8"/>
    <w:rsid w:val="00E63AC7"/>
    <w:rsid w:val="00E64A28"/>
    <w:rsid w:val="00E65108"/>
    <w:rsid w:val="00E66245"/>
    <w:rsid w:val="00E666E4"/>
    <w:rsid w:val="00E70230"/>
    <w:rsid w:val="00E70815"/>
    <w:rsid w:val="00E71360"/>
    <w:rsid w:val="00E71539"/>
    <w:rsid w:val="00E72055"/>
    <w:rsid w:val="00E7295C"/>
    <w:rsid w:val="00E72F81"/>
    <w:rsid w:val="00E75838"/>
    <w:rsid w:val="00E75F3A"/>
    <w:rsid w:val="00E76734"/>
    <w:rsid w:val="00E76A17"/>
    <w:rsid w:val="00E774AF"/>
    <w:rsid w:val="00E777C0"/>
    <w:rsid w:val="00E77BDB"/>
    <w:rsid w:val="00E77C52"/>
    <w:rsid w:val="00E77F7F"/>
    <w:rsid w:val="00E77FC9"/>
    <w:rsid w:val="00E80286"/>
    <w:rsid w:val="00E80D68"/>
    <w:rsid w:val="00E818D2"/>
    <w:rsid w:val="00E81A96"/>
    <w:rsid w:val="00E81AFD"/>
    <w:rsid w:val="00E82075"/>
    <w:rsid w:val="00E82CCF"/>
    <w:rsid w:val="00E83364"/>
    <w:rsid w:val="00E836BA"/>
    <w:rsid w:val="00E838E2"/>
    <w:rsid w:val="00E83990"/>
    <w:rsid w:val="00E83A71"/>
    <w:rsid w:val="00E840C1"/>
    <w:rsid w:val="00E846BB"/>
    <w:rsid w:val="00E84B89"/>
    <w:rsid w:val="00E84BF4"/>
    <w:rsid w:val="00E85CC3"/>
    <w:rsid w:val="00E86F9D"/>
    <w:rsid w:val="00E870C0"/>
    <w:rsid w:val="00E87EEC"/>
    <w:rsid w:val="00E904CA"/>
    <w:rsid w:val="00E90721"/>
    <w:rsid w:val="00E90981"/>
    <w:rsid w:val="00E90EAD"/>
    <w:rsid w:val="00E91600"/>
    <w:rsid w:val="00E91903"/>
    <w:rsid w:val="00E91B68"/>
    <w:rsid w:val="00E92749"/>
    <w:rsid w:val="00E92A82"/>
    <w:rsid w:val="00E92ADA"/>
    <w:rsid w:val="00E93AB3"/>
    <w:rsid w:val="00E93E5C"/>
    <w:rsid w:val="00E940AC"/>
    <w:rsid w:val="00E94E5C"/>
    <w:rsid w:val="00E9506E"/>
    <w:rsid w:val="00E954B4"/>
    <w:rsid w:val="00E96226"/>
    <w:rsid w:val="00E9684A"/>
    <w:rsid w:val="00E9688F"/>
    <w:rsid w:val="00E969FF"/>
    <w:rsid w:val="00E96C2A"/>
    <w:rsid w:val="00E96D7C"/>
    <w:rsid w:val="00E9709A"/>
    <w:rsid w:val="00EA063D"/>
    <w:rsid w:val="00EA06A7"/>
    <w:rsid w:val="00EA0D5D"/>
    <w:rsid w:val="00EA1841"/>
    <w:rsid w:val="00EA241E"/>
    <w:rsid w:val="00EA3036"/>
    <w:rsid w:val="00EA3AF1"/>
    <w:rsid w:val="00EA3CE7"/>
    <w:rsid w:val="00EA3F7B"/>
    <w:rsid w:val="00EA4571"/>
    <w:rsid w:val="00EA4897"/>
    <w:rsid w:val="00EA5336"/>
    <w:rsid w:val="00EA57F1"/>
    <w:rsid w:val="00EA5F46"/>
    <w:rsid w:val="00EA61C5"/>
    <w:rsid w:val="00EA6D69"/>
    <w:rsid w:val="00EA7C64"/>
    <w:rsid w:val="00EB01A6"/>
    <w:rsid w:val="00EB0B5E"/>
    <w:rsid w:val="00EB0BC2"/>
    <w:rsid w:val="00EB0DBD"/>
    <w:rsid w:val="00EB131E"/>
    <w:rsid w:val="00EB185D"/>
    <w:rsid w:val="00EB186B"/>
    <w:rsid w:val="00EB18B8"/>
    <w:rsid w:val="00EB2185"/>
    <w:rsid w:val="00EB221E"/>
    <w:rsid w:val="00EB3971"/>
    <w:rsid w:val="00EB3CD9"/>
    <w:rsid w:val="00EB434A"/>
    <w:rsid w:val="00EB4A97"/>
    <w:rsid w:val="00EB5ECC"/>
    <w:rsid w:val="00EB674B"/>
    <w:rsid w:val="00EB6AD3"/>
    <w:rsid w:val="00EB6D1F"/>
    <w:rsid w:val="00EB783A"/>
    <w:rsid w:val="00EB7ADD"/>
    <w:rsid w:val="00EC019C"/>
    <w:rsid w:val="00EC09AA"/>
    <w:rsid w:val="00EC2A94"/>
    <w:rsid w:val="00EC33FF"/>
    <w:rsid w:val="00EC50BE"/>
    <w:rsid w:val="00EC5315"/>
    <w:rsid w:val="00EC5CC0"/>
    <w:rsid w:val="00EC64BA"/>
    <w:rsid w:val="00EC6B1B"/>
    <w:rsid w:val="00EC6DF8"/>
    <w:rsid w:val="00EC71DF"/>
    <w:rsid w:val="00EC72C9"/>
    <w:rsid w:val="00EC77BC"/>
    <w:rsid w:val="00EC7908"/>
    <w:rsid w:val="00EC7D13"/>
    <w:rsid w:val="00ED0737"/>
    <w:rsid w:val="00ED0A91"/>
    <w:rsid w:val="00ED141F"/>
    <w:rsid w:val="00ED1742"/>
    <w:rsid w:val="00ED1D64"/>
    <w:rsid w:val="00ED2318"/>
    <w:rsid w:val="00ED2B7F"/>
    <w:rsid w:val="00ED2D4B"/>
    <w:rsid w:val="00ED3AFC"/>
    <w:rsid w:val="00ED3E64"/>
    <w:rsid w:val="00ED3EA0"/>
    <w:rsid w:val="00ED3F88"/>
    <w:rsid w:val="00ED502B"/>
    <w:rsid w:val="00ED519C"/>
    <w:rsid w:val="00ED66EE"/>
    <w:rsid w:val="00ED6C7F"/>
    <w:rsid w:val="00ED7211"/>
    <w:rsid w:val="00ED7503"/>
    <w:rsid w:val="00ED7AF8"/>
    <w:rsid w:val="00ED7B79"/>
    <w:rsid w:val="00ED7C6C"/>
    <w:rsid w:val="00ED7D4C"/>
    <w:rsid w:val="00EE0335"/>
    <w:rsid w:val="00EE1983"/>
    <w:rsid w:val="00EE1FB1"/>
    <w:rsid w:val="00EE2A8E"/>
    <w:rsid w:val="00EE2B60"/>
    <w:rsid w:val="00EE2BD4"/>
    <w:rsid w:val="00EE3203"/>
    <w:rsid w:val="00EE3390"/>
    <w:rsid w:val="00EE3601"/>
    <w:rsid w:val="00EE39F1"/>
    <w:rsid w:val="00EE3C30"/>
    <w:rsid w:val="00EE4BE7"/>
    <w:rsid w:val="00EE5616"/>
    <w:rsid w:val="00EE5B1D"/>
    <w:rsid w:val="00EE5C7A"/>
    <w:rsid w:val="00EE5CEE"/>
    <w:rsid w:val="00EE767D"/>
    <w:rsid w:val="00EF031E"/>
    <w:rsid w:val="00EF03B7"/>
    <w:rsid w:val="00EF180D"/>
    <w:rsid w:val="00EF246B"/>
    <w:rsid w:val="00EF2BAE"/>
    <w:rsid w:val="00EF46D0"/>
    <w:rsid w:val="00EF4A11"/>
    <w:rsid w:val="00EF51F9"/>
    <w:rsid w:val="00EF658D"/>
    <w:rsid w:val="00F00694"/>
    <w:rsid w:val="00F0073B"/>
    <w:rsid w:val="00F01C87"/>
    <w:rsid w:val="00F02132"/>
    <w:rsid w:val="00F02DCB"/>
    <w:rsid w:val="00F0323C"/>
    <w:rsid w:val="00F03939"/>
    <w:rsid w:val="00F03A59"/>
    <w:rsid w:val="00F042D5"/>
    <w:rsid w:val="00F049A4"/>
    <w:rsid w:val="00F059AD"/>
    <w:rsid w:val="00F06680"/>
    <w:rsid w:val="00F069D6"/>
    <w:rsid w:val="00F06B29"/>
    <w:rsid w:val="00F06DBF"/>
    <w:rsid w:val="00F073B3"/>
    <w:rsid w:val="00F07A0C"/>
    <w:rsid w:val="00F10604"/>
    <w:rsid w:val="00F1091C"/>
    <w:rsid w:val="00F10E26"/>
    <w:rsid w:val="00F12507"/>
    <w:rsid w:val="00F1295C"/>
    <w:rsid w:val="00F129A2"/>
    <w:rsid w:val="00F12C1A"/>
    <w:rsid w:val="00F12E6B"/>
    <w:rsid w:val="00F12EE0"/>
    <w:rsid w:val="00F1309F"/>
    <w:rsid w:val="00F1339B"/>
    <w:rsid w:val="00F13F9D"/>
    <w:rsid w:val="00F1430C"/>
    <w:rsid w:val="00F1436E"/>
    <w:rsid w:val="00F14A8A"/>
    <w:rsid w:val="00F15789"/>
    <w:rsid w:val="00F16B9D"/>
    <w:rsid w:val="00F176D6"/>
    <w:rsid w:val="00F17EA1"/>
    <w:rsid w:val="00F20383"/>
    <w:rsid w:val="00F2070C"/>
    <w:rsid w:val="00F20BA2"/>
    <w:rsid w:val="00F217E5"/>
    <w:rsid w:val="00F21EE6"/>
    <w:rsid w:val="00F21F77"/>
    <w:rsid w:val="00F220E9"/>
    <w:rsid w:val="00F227BD"/>
    <w:rsid w:val="00F22A60"/>
    <w:rsid w:val="00F22A6B"/>
    <w:rsid w:val="00F22F2D"/>
    <w:rsid w:val="00F238C5"/>
    <w:rsid w:val="00F24FE8"/>
    <w:rsid w:val="00F253D2"/>
    <w:rsid w:val="00F2559C"/>
    <w:rsid w:val="00F26889"/>
    <w:rsid w:val="00F26CED"/>
    <w:rsid w:val="00F26DF5"/>
    <w:rsid w:val="00F26E93"/>
    <w:rsid w:val="00F272E6"/>
    <w:rsid w:val="00F273D1"/>
    <w:rsid w:val="00F27B62"/>
    <w:rsid w:val="00F30F04"/>
    <w:rsid w:val="00F30FE5"/>
    <w:rsid w:val="00F329CD"/>
    <w:rsid w:val="00F33352"/>
    <w:rsid w:val="00F3419F"/>
    <w:rsid w:val="00F3517D"/>
    <w:rsid w:val="00F35635"/>
    <w:rsid w:val="00F37DE0"/>
    <w:rsid w:val="00F40055"/>
    <w:rsid w:val="00F4030F"/>
    <w:rsid w:val="00F40D30"/>
    <w:rsid w:val="00F418B6"/>
    <w:rsid w:val="00F418C6"/>
    <w:rsid w:val="00F419DA"/>
    <w:rsid w:val="00F41B14"/>
    <w:rsid w:val="00F4311D"/>
    <w:rsid w:val="00F4312B"/>
    <w:rsid w:val="00F4315A"/>
    <w:rsid w:val="00F43161"/>
    <w:rsid w:val="00F4330C"/>
    <w:rsid w:val="00F4341F"/>
    <w:rsid w:val="00F434D2"/>
    <w:rsid w:val="00F43EFF"/>
    <w:rsid w:val="00F44AF0"/>
    <w:rsid w:val="00F451F4"/>
    <w:rsid w:val="00F452A6"/>
    <w:rsid w:val="00F462A7"/>
    <w:rsid w:val="00F46EA5"/>
    <w:rsid w:val="00F47590"/>
    <w:rsid w:val="00F47C1F"/>
    <w:rsid w:val="00F47F5F"/>
    <w:rsid w:val="00F5088F"/>
    <w:rsid w:val="00F50AC0"/>
    <w:rsid w:val="00F50E32"/>
    <w:rsid w:val="00F514D4"/>
    <w:rsid w:val="00F5227F"/>
    <w:rsid w:val="00F52501"/>
    <w:rsid w:val="00F52644"/>
    <w:rsid w:val="00F52F52"/>
    <w:rsid w:val="00F53E2E"/>
    <w:rsid w:val="00F54181"/>
    <w:rsid w:val="00F54B9D"/>
    <w:rsid w:val="00F54DC4"/>
    <w:rsid w:val="00F555F5"/>
    <w:rsid w:val="00F564C5"/>
    <w:rsid w:val="00F56B3F"/>
    <w:rsid w:val="00F570DF"/>
    <w:rsid w:val="00F57299"/>
    <w:rsid w:val="00F57FCF"/>
    <w:rsid w:val="00F60569"/>
    <w:rsid w:val="00F618A1"/>
    <w:rsid w:val="00F61A4B"/>
    <w:rsid w:val="00F61C05"/>
    <w:rsid w:val="00F62148"/>
    <w:rsid w:val="00F6252A"/>
    <w:rsid w:val="00F62BB0"/>
    <w:rsid w:val="00F63541"/>
    <w:rsid w:val="00F6370C"/>
    <w:rsid w:val="00F64079"/>
    <w:rsid w:val="00F64BD4"/>
    <w:rsid w:val="00F64E47"/>
    <w:rsid w:val="00F6597C"/>
    <w:rsid w:val="00F65C2E"/>
    <w:rsid w:val="00F65E92"/>
    <w:rsid w:val="00F66E42"/>
    <w:rsid w:val="00F670DA"/>
    <w:rsid w:val="00F6729E"/>
    <w:rsid w:val="00F67E89"/>
    <w:rsid w:val="00F67E99"/>
    <w:rsid w:val="00F700E9"/>
    <w:rsid w:val="00F70394"/>
    <w:rsid w:val="00F7116A"/>
    <w:rsid w:val="00F71332"/>
    <w:rsid w:val="00F72591"/>
    <w:rsid w:val="00F73435"/>
    <w:rsid w:val="00F73D00"/>
    <w:rsid w:val="00F7469F"/>
    <w:rsid w:val="00F74DD3"/>
    <w:rsid w:val="00F75C66"/>
    <w:rsid w:val="00F76715"/>
    <w:rsid w:val="00F77B3E"/>
    <w:rsid w:val="00F77ED6"/>
    <w:rsid w:val="00F77FAD"/>
    <w:rsid w:val="00F804EE"/>
    <w:rsid w:val="00F80670"/>
    <w:rsid w:val="00F820E4"/>
    <w:rsid w:val="00F82205"/>
    <w:rsid w:val="00F82833"/>
    <w:rsid w:val="00F82AA1"/>
    <w:rsid w:val="00F82C42"/>
    <w:rsid w:val="00F82F36"/>
    <w:rsid w:val="00F83264"/>
    <w:rsid w:val="00F83265"/>
    <w:rsid w:val="00F83F2F"/>
    <w:rsid w:val="00F841C0"/>
    <w:rsid w:val="00F84A7D"/>
    <w:rsid w:val="00F84BF4"/>
    <w:rsid w:val="00F8529A"/>
    <w:rsid w:val="00F85384"/>
    <w:rsid w:val="00F85D6D"/>
    <w:rsid w:val="00F8612C"/>
    <w:rsid w:val="00F8650E"/>
    <w:rsid w:val="00F86ED0"/>
    <w:rsid w:val="00F8733A"/>
    <w:rsid w:val="00F8747B"/>
    <w:rsid w:val="00F87B44"/>
    <w:rsid w:val="00F91678"/>
    <w:rsid w:val="00F91D8A"/>
    <w:rsid w:val="00F928ED"/>
    <w:rsid w:val="00F92DA8"/>
    <w:rsid w:val="00F92E42"/>
    <w:rsid w:val="00F93BE7"/>
    <w:rsid w:val="00F93C5E"/>
    <w:rsid w:val="00F93C95"/>
    <w:rsid w:val="00F941DD"/>
    <w:rsid w:val="00F961D6"/>
    <w:rsid w:val="00F96829"/>
    <w:rsid w:val="00F9799A"/>
    <w:rsid w:val="00FA09DD"/>
    <w:rsid w:val="00FA0C47"/>
    <w:rsid w:val="00FA109C"/>
    <w:rsid w:val="00FA1417"/>
    <w:rsid w:val="00FA173E"/>
    <w:rsid w:val="00FA1F89"/>
    <w:rsid w:val="00FA22AF"/>
    <w:rsid w:val="00FA2854"/>
    <w:rsid w:val="00FA383A"/>
    <w:rsid w:val="00FA4120"/>
    <w:rsid w:val="00FA4408"/>
    <w:rsid w:val="00FA46BA"/>
    <w:rsid w:val="00FA55BC"/>
    <w:rsid w:val="00FA562C"/>
    <w:rsid w:val="00FA57B7"/>
    <w:rsid w:val="00FA5A0B"/>
    <w:rsid w:val="00FA5FF5"/>
    <w:rsid w:val="00FA6037"/>
    <w:rsid w:val="00FA6E9E"/>
    <w:rsid w:val="00FA7383"/>
    <w:rsid w:val="00FA7557"/>
    <w:rsid w:val="00FA787A"/>
    <w:rsid w:val="00FA7CCC"/>
    <w:rsid w:val="00FB0004"/>
    <w:rsid w:val="00FB301C"/>
    <w:rsid w:val="00FB398B"/>
    <w:rsid w:val="00FB3D6B"/>
    <w:rsid w:val="00FB4041"/>
    <w:rsid w:val="00FB41EA"/>
    <w:rsid w:val="00FB4417"/>
    <w:rsid w:val="00FB4542"/>
    <w:rsid w:val="00FB52B1"/>
    <w:rsid w:val="00FB53D5"/>
    <w:rsid w:val="00FB561F"/>
    <w:rsid w:val="00FB5693"/>
    <w:rsid w:val="00FB58AE"/>
    <w:rsid w:val="00FB5D8E"/>
    <w:rsid w:val="00FB5FA8"/>
    <w:rsid w:val="00FB6111"/>
    <w:rsid w:val="00FB63E8"/>
    <w:rsid w:val="00FB6E65"/>
    <w:rsid w:val="00FB7570"/>
    <w:rsid w:val="00FB7C76"/>
    <w:rsid w:val="00FC01B7"/>
    <w:rsid w:val="00FC11CF"/>
    <w:rsid w:val="00FC133D"/>
    <w:rsid w:val="00FC1487"/>
    <w:rsid w:val="00FC16C1"/>
    <w:rsid w:val="00FC18DF"/>
    <w:rsid w:val="00FC1AC7"/>
    <w:rsid w:val="00FC1AD0"/>
    <w:rsid w:val="00FC1D14"/>
    <w:rsid w:val="00FC42BA"/>
    <w:rsid w:val="00FC42E6"/>
    <w:rsid w:val="00FC4979"/>
    <w:rsid w:val="00FC4A06"/>
    <w:rsid w:val="00FC4B50"/>
    <w:rsid w:val="00FC5219"/>
    <w:rsid w:val="00FC536A"/>
    <w:rsid w:val="00FC55BE"/>
    <w:rsid w:val="00FC5B83"/>
    <w:rsid w:val="00FC5BEB"/>
    <w:rsid w:val="00FC5E1E"/>
    <w:rsid w:val="00FC62C9"/>
    <w:rsid w:val="00FC71AE"/>
    <w:rsid w:val="00FC7290"/>
    <w:rsid w:val="00FD0606"/>
    <w:rsid w:val="00FD09E0"/>
    <w:rsid w:val="00FD1212"/>
    <w:rsid w:val="00FD1892"/>
    <w:rsid w:val="00FD1AE0"/>
    <w:rsid w:val="00FD1D8C"/>
    <w:rsid w:val="00FD23B4"/>
    <w:rsid w:val="00FD2452"/>
    <w:rsid w:val="00FD3FC9"/>
    <w:rsid w:val="00FD4AAD"/>
    <w:rsid w:val="00FD6FD1"/>
    <w:rsid w:val="00FD7374"/>
    <w:rsid w:val="00FD753D"/>
    <w:rsid w:val="00FD7AD4"/>
    <w:rsid w:val="00FD7CA9"/>
    <w:rsid w:val="00FE0E54"/>
    <w:rsid w:val="00FE107D"/>
    <w:rsid w:val="00FE13EF"/>
    <w:rsid w:val="00FE14A6"/>
    <w:rsid w:val="00FE177B"/>
    <w:rsid w:val="00FE19B4"/>
    <w:rsid w:val="00FE2463"/>
    <w:rsid w:val="00FE24B8"/>
    <w:rsid w:val="00FE279A"/>
    <w:rsid w:val="00FE27B8"/>
    <w:rsid w:val="00FE2DE8"/>
    <w:rsid w:val="00FE482E"/>
    <w:rsid w:val="00FE4CFA"/>
    <w:rsid w:val="00FE5D4F"/>
    <w:rsid w:val="00FE7015"/>
    <w:rsid w:val="00FE76D2"/>
    <w:rsid w:val="00FF0CA3"/>
    <w:rsid w:val="00FF23E9"/>
    <w:rsid w:val="00FF245C"/>
    <w:rsid w:val="00FF27EC"/>
    <w:rsid w:val="00FF2B3E"/>
    <w:rsid w:val="00FF2DEB"/>
    <w:rsid w:val="00FF44C1"/>
    <w:rsid w:val="00FF48E0"/>
    <w:rsid w:val="00FF5344"/>
    <w:rsid w:val="00FF5E22"/>
    <w:rsid w:val="00FF70D3"/>
    <w:rsid w:val="00FF789F"/>
    <w:rsid w:val="00FF7905"/>
    <w:rsid w:val="00FF79E6"/>
    <w:rsid w:val="00FF7E29"/>
    <w:rsid w:val="1C0ED4BE"/>
    <w:rsid w:val="2C3549E5"/>
    <w:rsid w:val="35E66C0C"/>
    <w:rsid w:val="5779A709"/>
    <w:rsid w:val="740693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00768"/>
  <w15:docId w15:val="{11B0996B-3BC7-43A2-AFDF-F66238325E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99" w:semiHidden="1" w:unhideWhenUsed="1"/>
    <w:lsdException w:name="header" w:uiPriority="99" w:semiHidden="1" w:unhideWhenUsed="1"/>
    <w:lsdException w:name="footer" w:uiPriority="99"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qFormat="1"/>
    <w:lsdException w:name="Emphasis" w:qFormat="1"/>
    <w:lsdException w:name="Document Map" w:uiPriority="99"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99"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uiPriority="99"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uiPriority="63"/>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uiPriority="62"/>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36B51"/>
    <w:rPr>
      <w:rFonts w:ascii="Arial" w:hAnsi="Arial"/>
      <w:sz w:val="22"/>
      <w:szCs w:val="24"/>
    </w:rPr>
  </w:style>
  <w:style w:type="paragraph" w:styleId="Heading1">
    <w:name w:val="heading 1"/>
    <w:aliases w:val="HD1,Style 26,h1,Attribute Heading 1,(I.),L1,Forward,Chapter Headline,Heading 1X,H1,Part"/>
    <w:basedOn w:val="Normal"/>
    <w:next w:val="Heading2"/>
    <w:link w:val="Heading1Char"/>
    <w:qFormat/>
    <w:rsid w:val="00567DAB"/>
    <w:pPr>
      <w:keepNext/>
      <w:keepLines/>
      <w:numPr>
        <w:numId w:val="2"/>
      </w:numPr>
      <w:spacing w:before="240"/>
      <w:jc w:val="both"/>
      <w:outlineLvl w:val="0"/>
    </w:pPr>
    <w:rPr>
      <w:b/>
      <w:bCs/>
      <w:szCs w:val="28"/>
    </w:rPr>
  </w:style>
  <w:style w:type="paragraph" w:styleId="Heading2">
    <w:name w:val="heading 2"/>
    <w:aliases w:val="Style 27,h2,Attribute Heading 2,(A.),Heading 2rh,Prophead 2,Major,M...,Heading 2- no#,BP2,H2,Major1,Major2,Major11,2,Heading Two,RFP Heading 2,Activity,l2,list + change bar,(1.1,1.2,1.3 etc),Ma᥊,Ma᥊_r,BLOCKHeading1.1,Bold 14,L2,L,2m,SD 2,1.01"/>
    <w:basedOn w:val="Normal"/>
    <w:link w:val="Heading2Char"/>
    <w:qFormat/>
    <w:rsid w:val="00525368"/>
    <w:pPr>
      <w:keepNext/>
      <w:numPr>
        <w:ilvl w:val="1"/>
        <w:numId w:val="2"/>
      </w:numPr>
      <w:spacing w:before="240"/>
      <w:jc w:val="both"/>
      <w:outlineLvl w:val="1"/>
    </w:pPr>
    <w:rPr>
      <w:bCs/>
      <w:szCs w:val="26"/>
    </w:rPr>
  </w:style>
  <w:style w:type="paragraph" w:styleId="Heading30">
    <w:name w:val="heading 3"/>
    <w:aliases w:val="Style 28,h3,Table Attribute Heading,H3,H31,H32,H33,H311,(1.),Header 3,Subsection,Heading 31,Heading 32,Heading 33,Heading 34,Heading 35,Heading 36,Minor,Prophead 3,Project 3,Proposa,Level 1 - 1,3,sub-sub,RFP Heading 3,Task,Tsk,HHHeading,H34,L3"/>
    <w:basedOn w:val="Normal"/>
    <w:link w:val="Heading3Char"/>
    <w:qFormat/>
    <w:rsid w:val="00567DAB"/>
    <w:pPr>
      <w:numPr>
        <w:ilvl w:val="2"/>
        <w:numId w:val="2"/>
      </w:numPr>
      <w:spacing w:before="240"/>
      <w:jc w:val="both"/>
      <w:outlineLvl w:val="2"/>
    </w:pPr>
    <w:rPr>
      <w:bCs/>
    </w:rPr>
  </w:style>
  <w:style w:type="paragraph" w:styleId="Heading4">
    <w:name w:val="heading 4"/>
    <w:aliases w:val="Heading 4 Char1,Heading 4 Char Char, Char Char Char,Char Char Char,Style 29,h4,(a.),(Alt+4),H41,(Alt+4)1,H42,(Alt+4)2,H43,(Alt+4)3,H44,(Alt+4)4,H45,(Alt+4)5,H411,(Alt+4)11,H421,(Alt+4)21,H431,(Alt+4)31,H46,(Alt+4)6,H412,(Alt+4)12,H422"/>
    <w:basedOn w:val="Normal"/>
    <w:link w:val="Heading4Char"/>
    <w:uiPriority w:val="9"/>
    <w:qFormat/>
    <w:rsid w:val="00567DAB"/>
    <w:pPr>
      <w:spacing w:before="240"/>
      <w:jc w:val="both"/>
      <w:outlineLvl w:val="3"/>
    </w:pPr>
    <w:rPr>
      <w:bCs/>
      <w:iCs/>
    </w:rPr>
  </w:style>
  <w:style w:type="paragraph" w:styleId="Heading5">
    <w:name w:val="heading 5"/>
    <w:aliases w:val="Style 30,((1)),h5,H 5"/>
    <w:basedOn w:val="Normal"/>
    <w:link w:val="Heading5Char"/>
    <w:uiPriority w:val="9"/>
    <w:qFormat/>
    <w:rsid w:val="00567DAB"/>
    <w:pPr>
      <w:spacing w:before="240"/>
      <w:jc w:val="both"/>
      <w:outlineLvl w:val="4"/>
    </w:pPr>
  </w:style>
  <w:style w:type="paragraph" w:styleId="Heading6">
    <w:name w:val="heading 6"/>
    <w:aliases w:val="Style 31,((a)),Heading 6 Numbered"/>
    <w:basedOn w:val="Normal"/>
    <w:link w:val="Heading6Char"/>
    <w:uiPriority w:val="9"/>
    <w:qFormat/>
    <w:rsid w:val="00567DAB"/>
    <w:pPr>
      <w:spacing w:before="240"/>
      <w:jc w:val="both"/>
      <w:outlineLvl w:val="5"/>
    </w:pPr>
    <w:rPr>
      <w:iCs/>
    </w:rPr>
  </w:style>
  <w:style w:type="paragraph" w:styleId="Heading7">
    <w:name w:val="heading 7"/>
    <w:aliases w:val="Style 32,a."/>
    <w:basedOn w:val="Normal"/>
    <w:link w:val="Heading7Char"/>
    <w:uiPriority w:val="9"/>
    <w:qFormat/>
    <w:rsid w:val="00567DAB"/>
    <w:pPr>
      <w:spacing w:before="240"/>
      <w:outlineLvl w:val="6"/>
    </w:pPr>
    <w:rPr>
      <w:iCs/>
    </w:rPr>
  </w:style>
  <w:style w:type="paragraph" w:styleId="Heading8">
    <w:name w:val="heading 8"/>
    <w:aliases w:val="Style 33"/>
    <w:basedOn w:val="Normal"/>
    <w:link w:val="Heading8Char"/>
    <w:uiPriority w:val="9"/>
    <w:qFormat/>
    <w:rsid w:val="00567DAB"/>
    <w:pPr>
      <w:spacing w:before="240"/>
      <w:outlineLvl w:val="7"/>
    </w:pPr>
    <w:rPr>
      <w:szCs w:val="20"/>
    </w:rPr>
  </w:style>
  <w:style w:type="paragraph" w:styleId="Heading9">
    <w:name w:val="heading 9"/>
    <w:aliases w:val="Style 34"/>
    <w:basedOn w:val="Normal"/>
    <w:link w:val="Heading9Char"/>
    <w:uiPriority w:val="9"/>
    <w:qFormat/>
    <w:rsid w:val="00567DAB"/>
    <w:pPr>
      <w:spacing w:before="240"/>
      <w:outlineLvl w:val="8"/>
    </w:pPr>
    <w:rPr>
      <w:iCs/>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aliases w:val="h"/>
    <w:basedOn w:val="Normal"/>
    <w:link w:val="HeaderChar"/>
    <w:uiPriority w:val="99"/>
    <w:rsid w:val="00B36B51"/>
    <w:pPr>
      <w:tabs>
        <w:tab w:val="center" w:pos="4680"/>
        <w:tab w:val="right" w:pos="9360"/>
      </w:tabs>
    </w:pPr>
    <w:rPr>
      <w:sz w:val="18"/>
    </w:rPr>
  </w:style>
  <w:style w:type="character" w:styleId="Heading9Char" w:customStyle="1">
    <w:name w:val="Heading 9 Char"/>
    <w:aliases w:val="Style 34 Char"/>
    <w:link w:val="Heading9"/>
    <w:uiPriority w:val="9"/>
    <w:rsid w:val="00567DAB"/>
    <w:rPr>
      <w:rFonts w:ascii="Arial" w:hAnsi="Arial"/>
      <w:iCs/>
      <w:sz w:val="22"/>
    </w:rPr>
  </w:style>
  <w:style w:type="paragraph" w:styleId="BodyText">
    <w:name w:val="Body Text"/>
    <w:aliases w:val="Body Text 1,bt,body text,BODY TEXT,RFP Body Text,t,txt1,T1,Title 1,bullet title,heading_txt,bodytxy2,Resume Body Text,b-heading 1/heading 2,Letter Body,Memo Body,heading1body-heading2body,bd,b14,BD,Fax Body,by,NoticeText-List,Bod,bo"/>
    <w:basedOn w:val="Normal"/>
    <w:link w:val="BodyTextChar"/>
    <w:rsid w:val="00D80E76"/>
    <w:pPr>
      <w:spacing w:after="120"/>
    </w:pPr>
  </w:style>
  <w:style w:type="character" w:styleId="BodyTextChar" w:customStyle="1">
    <w:name w:val="Body Text Char"/>
    <w:aliases w:val="Body Text 1 Char,bt Char,body text Char,BODY TEXT Char,RFP Body Text Char,t Char,txt1 Char,T1 Char,Title 1 Char,bullet title Char,heading_txt Char,bodytxy2 Char,Resume Body Text Char,b-heading 1/heading 2 Char,Letter Body Char,bd Char"/>
    <w:basedOn w:val="DefaultParagraphFont"/>
    <w:link w:val="BodyText"/>
    <w:rsid w:val="00D80E76"/>
  </w:style>
  <w:style w:type="character" w:styleId="Heading8Char" w:customStyle="1">
    <w:name w:val="Heading 8 Char"/>
    <w:aliases w:val="Style 33 Char"/>
    <w:link w:val="Heading8"/>
    <w:uiPriority w:val="9"/>
    <w:rsid w:val="00567DAB"/>
    <w:rPr>
      <w:rFonts w:ascii="Arial" w:hAnsi="Arial"/>
      <w:sz w:val="22"/>
    </w:rPr>
  </w:style>
  <w:style w:type="character" w:styleId="Heading7Char" w:customStyle="1">
    <w:name w:val="Heading 7 Char"/>
    <w:aliases w:val="Style 32 Char,a. Char"/>
    <w:link w:val="Heading7"/>
    <w:uiPriority w:val="9"/>
    <w:rsid w:val="00567DAB"/>
    <w:rPr>
      <w:rFonts w:ascii="Arial" w:hAnsi="Arial"/>
      <w:iCs/>
      <w:sz w:val="22"/>
      <w:szCs w:val="24"/>
    </w:rPr>
  </w:style>
  <w:style w:type="character" w:styleId="Heading6Char" w:customStyle="1">
    <w:name w:val="Heading 6 Char"/>
    <w:aliases w:val="Style 31 Char,((a)) Char,Heading 6 Numbered Char"/>
    <w:link w:val="Heading6"/>
    <w:uiPriority w:val="9"/>
    <w:rsid w:val="00567DAB"/>
    <w:rPr>
      <w:rFonts w:ascii="Arial" w:hAnsi="Arial"/>
      <w:iCs/>
      <w:sz w:val="22"/>
      <w:szCs w:val="24"/>
    </w:rPr>
  </w:style>
  <w:style w:type="character" w:styleId="Heading5Char" w:customStyle="1">
    <w:name w:val="Heading 5 Char"/>
    <w:aliases w:val="Style 30 Char,((1)) Char,h5 Char,H 5 Char"/>
    <w:link w:val="Heading5"/>
    <w:uiPriority w:val="9"/>
    <w:rsid w:val="00567DAB"/>
    <w:rPr>
      <w:rFonts w:ascii="Arial" w:hAnsi="Arial"/>
      <w:sz w:val="22"/>
      <w:szCs w:val="24"/>
    </w:rPr>
  </w:style>
  <w:style w:type="character" w:styleId="Heading4Char" w:customStyle="1">
    <w:name w:val="Heading 4 Char"/>
    <w:aliases w:val="Heading 4 Char1 Char,Heading 4 Char Char Char, Char Char Char Char,Char Char Char Char,Style 29 Char,h4 Char,(a.) Char,(Alt+4) Char,H41 Char,(Alt+4)1 Char,H42 Char,(Alt+4)2 Char,H43 Char,(Alt+4)3 Char,H44 Char,(Alt+4)4 Char,H45 Char"/>
    <w:link w:val="Heading4"/>
    <w:uiPriority w:val="9"/>
    <w:rsid w:val="00567DAB"/>
    <w:rPr>
      <w:rFonts w:ascii="Arial" w:hAnsi="Arial"/>
      <w:bCs/>
      <w:iCs/>
      <w:sz w:val="22"/>
      <w:szCs w:val="24"/>
    </w:rPr>
  </w:style>
  <w:style w:type="character" w:styleId="Heading3Char" w:customStyle="1">
    <w:name w:val="Heading 3 Char"/>
    <w:aliases w:val="Style 28 Char,h3 Char,Table Attribute Heading Char,H3 Char,H31 Char,H32 Char,H33 Char,H311 Char,(1.) Char,Header 3 Char,Subsection Char,Heading 31 Char,Heading 32 Char,Heading 33 Char,Heading 34 Char,Heading 35 Char,Heading 36 Char,3 Char"/>
    <w:link w:val="Heading30"/>
    <w:rsid w:val="00567DAB"/>
    <w:rPr>
      <w:rFonts w:ascii="Arial" w:hAnsi="Arial"/>
      <w:bCs/>
      <w:sz w:val="22"/>
      <w:szCs w:val="24"/>
    </w:rPr>
  </w:style>
  <w:style w:type="character" w:styleId="Heading2Char" w:customStyle="1">
    <w:name w:val="Heading 2 Char"/>
    <w:aliases w:val="Style 27 Char,h2 Char,Attribute Heading 2 Char,(A.) Char,Heading 2rh Char,Prophead 2 Char,Major Char,M... Char,Heading 2- no# Char,BP2 Char,H2 Char,Major1 Char,Major2 Char,Major11 Char,2 Char,Heading Two Char,RFP Heading 2 Char,l2 Char"/>
    <w:link w:val="Heading2"/>
    <w:rsid w:val="00525368"/>
    <w:rPr>
      <w:rFonts w:ascii="Arial" w:hAnsi="Arial"/>
      <w:bCs/>
      <w:sz w:val="22"/>
      <w:szCs w:val="26"/>
    </w:rPr>
  </w:style>
  <w:style w:type="character" w:styleId="Heading1Char" w:customStyle="1">
    <w:name w:val="Heading 1 Char"/>
    <w:aliases w:val="HD1 Char,Style 26 Char,h1 Char,Attribute Heading 1 Char,(I.) Char,L1 Char,Forward Char,Chapter Headline Char,Heading 1X Char,H1 Char,Part Char"/>
    <w:link w:val="Heading1"/>
    <w:rsid w:val="00567DAB"/>
    <w:rPr>
      <w:rFonts w:ascii="Arial" w:hAnsi="Arial"/>
      <w:b/>
      <w:bCs/>
      <w:sz w:val="22"/>
      <w:szCs w:val="28"/>
    </w:rPr>
  </w:style>
  <w:style w:type="character" w:styleId="HeaderChar" w:customStyle="1">
    <w:name w:val="Header Char"/>
    <w:aliases w:val="h Char"/>
    <w:basedOn w:val="DefaultParagraphFont"/>
    <w:link w:val="Header"/>
    <w:uiPriority w:val="99"/>
    <w:rsid w:val="00B36B51"/>
    <w:rPr>
      <w:rFonts w:ascii="Arial" w:hAnsi="Arial"/>
      <w:sz w:val="18"/>
      <w:szCs w:val="24"/>
    </w:rPr>
  </w:style>
  <w:style w:type="paragraph" w:styleId="Footer">
    <w:name w:val="footer"/>
    <w:basedOn w:val="Normal"/>
    <w:link w:val="FooterChar"/>
    <w:uiPriority w:val="99"/>
    <w:rsid w:val="00D80E76"/>
    <w:pPr>
      <w:tabs>
        <w:tab w:val="center" w:pos="4680"/>
        <w:tab w:val="right" w:pos="9360"/>
      </w:tabs>
    </w:pPr>
  </w:style>
  <w:style w:type="character" w:styleId="FooterChar" w:customStyle="1">
    <w:name w:val="Footer Char"/>
    <w:basedOn w:val="DefaultParagraphFont"/>
    <w:link w:val="Footer"/>
    <w:uiPriority w:val="99"/>
    <w:rsid w:val="00D80E76"/>
  </w:style>
  <w:style w:type="character" w:styleId="DocID" w:customStyle="1">
    <w:name w:val="DocID"/>
    <w:rsid w:val="00D80E76"/>
    <w:rPr>
      <w:sz w:val="16"/>
    </w:rPr>
  </w:style>
  <w:style w:type="paragraph" w:styleId="BlockText">
    <w:name w:val="Block Text"/>
    <w:basedOn w:val="Normal"/>
    <w:rsid w:val="00B06370"/>
    <w:pPr>
      <w:pBdr>
        <w:top w:val="single" w:color="4F81BD" w:sz="2" w:space="10" w:shadow="1" w:frame="1"/>
        <w:left w:val="single" w:color="4F81BD" w:sz="2" w:space="10" w:shadow="1" w:frame="1"/>
        <w:bottom w:val="single" w:color="4F81BD" w:sz="2" w:space="10" w:shadow="1" w:frame="1"/>
        <w:right w:val="single" w:color="4F81BD" w:sz="2" w:space="10" w:shadow="1" w:frame="1"/>
      </w:pBdr>
      <w:ind w:left="1152" w:right="1152"/>
    </w:pPr>
    <w:rPr>
      <w:i/>
      <w:iCs/>
    </w:rPr>
  </w:style>
  <w:style w:type="paragraph" w:styleId="EnvelopeAddress">
    <w:name w:val="envelope address"/>
    <w:basedOn w:val="Normal"/>
    <w:rsid w:val="00B06370"/>
    <w:pPr>
      <w:framePr w:w="7920" w:h="1980" w:hSpace="180" w:wrap="auto" w:hAnchor="page" w:xAlign="center" w:yAlign="bottom" w:hRule="exact"/>
      <w:ind w:left="2880"/>
    </w:pPr>
  </w:style>
  <w:style w:type="paragraph" w:styleId="EnvelopeReturn">
    <w:name w:val="envelope return"/>
    <w:basedOn w:val="Normal"/>
    <w:rsid w:val="00B06370"/>
    <w:rPr>
      <w:sz w:val="20"/>
      <w:szCs w:val="20"/>
    </w:rPr>
  </w:style>
  <w:style w:type="paragraph" w:styleId="Index1">
    <w:name w:val="index 1"/>
    <w:basedOn w:val="Normal"/>
    <w:next w:val="Normal"/>
    <w:autoRedefine/>
    <w:rsid w:val="00B06370"/>
    <w:pPr>
      <w:ind w:left="240" w:hanging="240"/>
    </w:pPr>
  </w:style>
  <w:style w:type="paragraph" w:styleId="IndexHeading">
    <w:name w:val="index heading"/>
    <w:basedOn w:val="Normal"/>
    <w:next w:val="Index1"/>
    <w:rsid w:val="00B06370"/>
    <w:rPr>
      <w:b/>
      <w:bCs/>
    </w:rPr>
  </w:style>
  <w:style w:type="table" w:styleId="MediumGrid21" w:customStyle="1">
    <w:name w:val="Medium Grid 21"/>
    <w:basedOn w:val="TableNormal"/>
    <w:rsid w:val="00B06370"/>
    <w:rPr>
      <w:color w:val="000000"/>
    </w:rPr>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E3FFFF"/>
      </w:tcPr>
    </w:tblStylePr>
    <w:tblStylePr w:type="firstCol">
      <w:rPr>
        <w:b/>
        <w:bCs/>
        <w:color w:val="000000"/>
      </w:rPr>
      <w:tblPr/>
      <w:tcPr>
        <w:tcBorders>
          <w:top w:val="nil"/>
          <w:left w:val="nil"/>
          <w:bottom w:val="nil"/>
          <w:right w:val="nil"/>
          <w:insideH w:val="nil"/>
          <w:insideV w:val="nil"/>
        </w:tcBorders>
        <w:shd w:val="clear" w:color="auto" w:fill="E3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color="000000" w:sz="6" w:space="0"/>
          <w:insideV w:val="single" w:color="000000" w:sz="6" w:space="0"/>
        </w:tcBorders>
        <w:shd w:val="clear" w:color="auto" w:fill="808080"/>
      </w:tcPr>
    </w:tblStylePr>
    <w:tblStylePr w:type="nwCell">
      <w:tblPr/>
      <w:tcPr>
        <w:shd w:val="clear" w:color="auto" w:fill="E3FFFF"/>
      </w:tcPr>
    </w:tblStylePr>
  </w:style>
  <w:style w:type="table" w:styleId="MediumGrid2-Accent1">
    <w:name w:val="Medium Grid 2 Accent 1"/>
    <w:basedOn w:val="TableNormal"/>
    <w:rsid w:val="00B06370"/>
    <w:rPr>
      <w:color w:val="000000"/>
    </w:rPr>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E3FFFF"/>
      </w:tcPr>
    </w:tblStylePr>
    <w:tblStylePr w:type="firstCol">
      <w:rPr>
        <w:b/>
        <w:bCs/>
        <w:color w:val="000000"/>
      </w:rPr>
      <w:tblPr/>
      <w:tcPr>
        <w:tcBorders>
          <w:top w:val="nil"/>
          <w:left w:val="nil"/>
          <w:bottom w:val="nil"/>
          <w:right w:val="nil"/>
          <w:insideH w:val="nil"/>
          <w:insideV w:val="nil"/>
        </w:tcBorders>
        <w:shd w:val="clear" w:color="auto" w:fill="E3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color="4F81BD" w:sz="6" w:space="0"/>
          <w:insideV w:val="single" w:color="4F81BD" w:sz="6" w:space="0"/>
        </w:tcBorders>
        <w:shd w:val="clear" w:color="auto" w:fill="A7BFDE"/>
      </w:tcPr>
    </w:tblStylePr>
    <w:tblStylePr w:type="nwCell">
      <w:tblPr/>
      <w:tcPr>
        <w:shd w:val="clear" w:color="auto" w:fill="E3FFFF"/>
      </w:tcPr>
    </w:tblStylePr>
  </w:style>
  <w:style w:type="table" w:styleId="MediumGrid2-Accent2">
    <w:name w:val="Medium Grid 2 Accent 2"/>
    <w:basedOn w:val="TableNormal"/>
    <w:rsid w:val="00B06370"/>
    <w:pPr>
      <w:numPr>
        <w:numId w:val="19"/>
      </w:numPr>
      <w:tabs>
        <w:tab w:val="num" w:pos="810"/>
      </w:tabs>
      <w:ind w:left="810" w:hanging="720"/>
    </w:pPr>
    <w:rPr>
      <w:color w:val="000000"/>
    </w:rPr>
    <w:tblPr>
      <w:tblStyleRowBandSize w:val="1"/>
      <w:tblStyleColBandSize w:val="1"/>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E3FFFF"/>
      </w:tcPr>
    </w:tblStylePr>
    <w:tblStylePr w:type="firstCol">
      <w:rPr>
        <w:b/>
        <w:bCs/>
        <w:color w:val="000000"/>
      </w:rPr>
      <w:tblPr/>
      <w:tcPr>
        <w:tcBorders>
          <w:top w:val="nil"/>
          <w:left w:val="nil"/>
          <w:bottom w:val="nil"/>
          <w:right w:val="nil"/>
          <w:insideH w:val="nil"/>
          <w:insideV w:val="nil"/>
        </w:tcBorders>
        <w:shd w:val="clear" w:color="auto" w:fill="E3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color="C0504D" w:sz="6" w:space="0"/>
          <w:insideV w:val="single" w:color="C0504D" w:sz="6" w:space="0"/>
        </w:tcBorders>
        <w:shd w:val="clear" w:color="auto" w:fill="DFA7A6"/>
      </w:tcPr>
    </w:tblStylePr>
    <w:tblStylePr w:type="nwCell">
      <w:tblPr/>
      <w:tcPr>
        <w:shd w:val="clear" w:color="auto" w:fill="E3FFFF"/>
      </w:tcPr>
    </w:tblStylePr>
  </w:style>
  <w:style w:type="table" w:styleId="MediumGrid2-Accent3">
    <w:name w:val="Medium Grid 2 Accent 3"/>
    <w:basedOn w:val="TableNormal"/>
    <w:rsid w:val="00B06370"/>
    <w:rPr>
      <w:color w:val="000000"/>
    </w:rPr>
    <w:tblPr>
      <w:tblStyleRowBandSize w:val="1"/>
      <w:tblStyleColBandSize w:val="1"/>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E3FFFF"/>
      </w:tcPr>
    </w:tblStylePr>
    <w:tblStylePr w:type="firstCol">
      <w:rPr>
        <w:b/>
        <w:bCs/>
        <w:color w:val="000000"/>
      </w:rPr>
      <w:tblPr/>
      <w:tcPr>
        <w:tcBorders>
          <w:top w:val="nil"/>
          <w:left w:val="nil"/>
          <w:bottom w:val="nil"/>
          <w:right w:val="nil"/>
          <w:insideH w:val="nil"/>
          <w:insideV w:val="nil"/>
        </w:tcBorders>
        <w:shd w:val="clear" w:color="auto" w:fill="E3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color="9BBB59" w:sz="6" w:space="0"/>
          <w:insideV w:val="single" w:color="9BBB59" w:sz="6" w:space="0"/>
        </w:tcBorders>
        <w:shd w:val="clear" w:color="auto" w:fill="CDDDAC"/>
      </w:tcPr>
    </w:tblStylePr>
    <w:tblStylePr w:type="nwCell">
      <w:tblPr/>
      <w:tcPr>
        <w:shd w:val="clear" w:color="auto" w:fill="E3FFFF"/>
      </w:tcPr>
    </w:tblStylePr>
  </w:style>
  <w:style w:type="table" w:styleId="MediumGrid2-Accent4">
    <w:name w:val="Medium Grid 2 Accent 4"/>
    <w:basedOn w:val="TableNormal"/>
    <w:rsid w:val="00B06370"/>
    <w:rPr>
      <w:color w:val="000000"/>
    </w:rPr>
    <w:tblPr>
      <w:tblStyleRowBandSize w:val="1"/>
      <w:tblStyleColBandSize w:val="1"/>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E3FFFF"/>
      </w:tcPr>
    </w:tblStylePr>
    <w:tblStylePr w:type="firstCol">
      <w:rPr>
        <w:b/>
        <w:bCs/>
        <w:color w:val="000000"/>
      </w:rPr>
      <w:tblPr/>
      <w:tcPr>
        <w:tcBorders>
          <w:top w:val="nil"/>
          <w:left w:val="nil"/>
          <w:bottom w:val="nil"/>
          <w:right w:val="nil"/>
          <w:insideH w:val="nil"/>
          <w:insideV w:val="nil"/>
        </w:tcBorders>
        <w:shd w:val="clear" w:color="auto" w:fill="E3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color="8064A2" w:sz="6" w:space="0"/>
          <w:insideV w:val="single" w:color="8064A2" w:sz="6" w:space="0"/>
        </w:tcBorders>
        <w:shd w:val="clear" w:color="auto" w:fill="BFB1D0"/>
      </w:tcPr>
    </w:tblStylePr>
    <w:tblStylePr w:type="nwCell">
      <w:tblPr/>
      <w:tcPr>
        <w:shd w:val="clear" w:color="auto" w:fill="E3FFFF"/>
      </w:tcPr>
    </w:tblStylePr>
  </w:style>
  <w:style w:type="table" w:styleId="MediumGrid2-Accent5">
    <w:name w:val="Medium Grid 2 Accent 5"/>
    <w:basedOn w:val="TableNormal"/>
    <w:rsid w:val="00B06370"/>
    <w:rPr>
      <w:color w:val="000000"/>
    </w:rPr>
    <w:tblPr>
      <w:tblStyleRowBandSize w:val="1"/>
      <w:tblStyleColBandSize w:val="1"/>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E3FFFF"/>
      </w:tcPr>
    </w:tblStylePr>
    <w:tblStylePr w:type="firstCol">
      <w:rPr>
        <w:b/>
        <w:bCs/>
        <w:color w:val="000000"/>
      </w:rPr>
      <w:tblPr/>
      <w:tcPr>
        <w:tcBorders>
          <w:top w:val="nil"/>
          <w:left w:val="nil"/>
          <w:bottom w:val="nil"/>
          <w:right w:val="nil"/>
          <w:insideH w:val="nil"/>
          <w:insideV w:val="nil"/>
        </w:tcBorders>
        <w:shd w:val="clear" w:color="auto" w:fill="E3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color="4BACC6" w:sz="6" w:space="0"/>
          <w:insideV w:val="single" w:color="4BACC6" w:sz="6" w:space="0"/>
        </w:tcBorders>
        <w:shd w:val="clear" w:color="auto" w:fill="A5D5E2"/>
      </w:tcPr>
    </w:tblStylePr>
    <w:tblStylePr w:type="nwCell">
      <w:tblPr/>
      <w:tcPr>
        <w:shd w:val="clear" w:color="auto" w:fill="E3FFFF"/>
      </w:tcPr>
    </w:tblStylePr>
  </w:style>
  <w:style w:type="table" w:styleId="MediumGrid2-Accent6">
    <w:name w:val="Medium Grid 2 Accent 6"/>
    <w:basedOn w:val="TableNormal"/>
    <w:rsid w:val="00B06370"/>
    <w:rPr>
      <w:color w:val="000000"/>
    </w:rPr>
    <w:tblPr>
      <w:tblStyleRowBandSize w:val="1"/>
      <w:tblStyleColBandSize w:val="1"/>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E3FFFF"/>
      </w:tcPr>
    </w:tblStylePr>
    <w:tblStylePr w:type="firstCol">
      <w:rPr>
        <w:b/>
        <w:bCs/>
        <w:color w:val="000000"/>
      </w:rPr>
      <w:tblPr/>
      <w:tcPr>
        <w:tcBorders>
          <w:top w:val="nil"/>
          <w:left w:val="nil"/>
          <w:bottom w:val="nil"/>
          <w:right w:val="nil"/>
          <w:insideH w:val="nil"/>
          <w:insideV w:val="nil"/>
        </w:tcBorders>
        <w:shd w:val="clear" w:color="auto" w:fill="E3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color="F79646" w:sz="6" w:space="0"/>
          <w:insideV w:val="single" w:color="F79646" w:sz="6" w:space="0"/>
        </w:tcBorders>
        <w:shd w:val="clear" w:color="auto" w:fill="FBCAA2"/>
      </w:tcPr>
    </w:tblStylePr>
    <w:tblStylePr w:type="nwCell">
      <w:tblPr/>
      <w:tcPr>
        <w:shd w:val="clear" w:color="auto" w:fill="E3FFFF"/>
      </w:tcPr>
    </w:tblStylePr>
  </w:style>
  <w:style w:type="table" w:styleId="MediumList21" w:customStyle="1">
    <w:name w:val="Medium List 21"/>
    <w:basedOn w:val="TableNormal"/>
    <w:rsid w:val="00B06370"/>
    <w:rPr>
      <w:color w:val="000000"/>
    </w:rPr>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nil"/>
          <w:bottom w:val="single" w:color="000000" w:sz="24" w:space="0"/>
          <w:right w:val="nil"/>
          <w:insideH w:val="nil"/>
          <w:insideV w:val="nil"/>
        </w:tcBorders>
        <w:shd w:val="clear" w:color="auto" w:fill="E3FFFF"/>
      </w:tcPr>
    </w:tblStylePr>
    <w:tblStylePr w:type="lastRow">
      <w:tblPr/>
      <w:tcPr>
        <w:tcBorders>
          <w:top w:val="single" w:color="000000" w:sz="8" w:space="0"/>
          <w:left w:val="nil"/>
          <w:bottom w:val="nil"/>
          <w:right w:val="nil"/>
          <w:insideH w:val="nil"/>
          <w:insideV w:val="nil"/>
        </w:tcBorders>
        <w:shd w:val="clear" w:color="auto" w:fill="E3FFFF"/>
      </w:tcPr>
    </w:tblStylePr>
    <w:tblStylePr w:type="firstCol">
      <w:tblPr/>
      <w:tcPr>
        <w:tcBorders>
          <w:top w:val="nil"/>
          <w:left w:val="nil"/>
          <w:bottom w:val="nil"/>
          <w:right w:val="single" w:color="000000" w:sz="8" w:space="0"/>
          <w:insideH w:val="nil"/>
          <w:insideV w:val="nil"/>
        </w:tcBorders>
        <w:shd w:val="clear" w:color="auto" w:fill="E3FFFF"/>
      </w:tcPr>
    </w:tblStylePr>
    <w:tblStylePr w:type="lastCol">
      <w:tblPr/>
      <w:tcPr>
        <w:tcBorders>
          <w:top w:val="nil"/>
          <w:left w:val="single" w:color="000000" w:sz="8" w:space="0"/>
          <w:bottom w:val="nil"/>
          <w:right w:val="nil"/>
          <w:insideH w:val="nil"/>
          <w:insideV w:val="nil"/>
        </w:tcBorders>
        <w:shd w:val="clear" w:color="auto" w:fill="E3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E3FFFF"/>
      </w:tcPr>
    </w:tblStylePr>
    <w:tblStylePr w:type="swCell">
      <w:tblPr/>
      <w:tcPr>
        <w:tcBorders>
          <w:top w:val="nil"/>
        </w:tcBorders>
      </w:tcPr>
    </w:tblStylePr>
  </w:style>
  <w:style w:type="table" w:styleId="MediumList2-Accent1">
    <w:name w:val="Medium List 2 Accent 1"/>
    <w:basedOn w:val="TableNormal"/>
    <w:rsid w:val="00B06370"/>
    <w:rPr>
      <w:color w:val="000000"/>
    </w:rPr>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nil"/>
          <w:bottom w:val="single" w:color="4F81BD" w:sz="24" w:space="0"/>
          <w:right w:val="nil"/>
          <w:insideH w:val="nil"/>
          <w:insideV w:val="nil"/>
        </w:tcBorders>
        <w:shd w:val="clear" w:color="auto" w:fill="E3FFFF"/>
      </w:tcPr>
    </w:tblStylePr>
    <w:tblStylePr w:type="lastRow">
      <w:tblPr/>
      <w:tcPr>
        <w:tcBorders>
          <w:top w:val="single" w:color="4F81BD" w:sz="8" w:space="0"/>
          <w:left w:val="nil"/>
          <w:bottom w:val="nil"/>
          <w:right w:val="nil"/>
          <w:insideH w:val="nil"/>
          <w:insideV w:val="nil"/>
        </w:tcBorders>
        <w:shd w:val="clear" w:color="auto" w:fill="E3FFFF"/>
      </w:tcPr>
    </w:tblStylePr>
    <w:tblStylePr w:type="firstCol">
      <w:tblPr/>
      <w:tcPr>
        <w:tcBorders>
          <w:top w:val="nil"/>
          <w:left w:val="nil"/>
          <w:bottom w:val="nil"/>
          <w:right w:val="single" w:color="4F81BD" w:sz="8" w:space="0"/>
          <w:insideH w:val="nil"/>
          <w:insideV w:val="nil"/>
        </w:tcBorders>
        <w:shd w:val="clear" w:color="auto" w:fill="E3FFFF"/>
      </w:tcPr>
    </w:tblStylePr>
    <w:tblStylePr w:type="lastCol">
      <w:tblPr/>
      <w:tcPr>
        <w:tcBorders>
          <w:top w:val="nil"/>
          <w:left w:val="single" w:color="4F81BD" w:sz="8" w:space="0"/>
          <w:bottom w:val="nil"/>
          <w:right w:val="nil"/>
          <w:insideH w:val="nil"/>
          <w:insideV w:val="nil"/>
        </w:tcBorders>
        <w:shd w:val="clear" w:color="auto" w:fill="E3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E3FFFF"/>
      </w:tcPr>
    </w:tblStylePr>
    <w:tblStylePr w:type="swCell">
      <w:tblPr/>
      <w:tcPr>
        <w:tcBorders>
          <w:top w:val="nil"/>
        </w:tcBorders>
      </w:tcPr>
    </w:tblStylePr>
  </w:style>
  <w:style w:type="table" w:styleId="MediumList2-Accent2">
    <w:name w:val="Medium List 2 Accent 2"/>
    <w:basedOn w:val="TableNormal"/>
    <w:rsid w:val="00B06370"/>
    <w:rPr>
      <w:color w:val="000000"/>
    </w:rPr>
    <w:tblPr>
      <w:tblStyleRowBandSize w:val="1"/>
      <w:tblStyleColBandSize w:val="1"/>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nil"/>
          <w:bottom w:val="single" w:color="C0504D" w:sz="24" w:space="0"/>
          <w:right w:val="nil"/>
          <w:insideH w:val="nil"/>
          <w:insideV w:val="nil"/>
        </w:tcBorders>
        <w:shd w:val="clear" w:color="auto" w:fill="E3FFFF"/>
      </w:tcPr>
    </w:tblStylePr>
    <w:tblStylePr w:type="lastRow">
      <w:tblPr/>
      <w:tcPr>
        <w:tcBorders>
          <w:top w:val="single" w:color="C0504D" w:sz="8" w:space="0"/>
          <w:left w:val="nil"/>
          <w:bottom w:val="nil"/>
          <w:right w:val="nil"/>
          <w:insideH w:val="nil"/>
          <w:insideV w:val="nil"/>
        </w:tcBorders>
        <w:shd w:val="clear" w:color="auto" w:fill="E3FFFF"/>
      </w:tcPr>
    </w:tblStylePr>
    <w:tblStylePr w:type="firstCol">
      <w:tblPr/>
      <w:tcPr>
        <w:tcBorders>
          <w:top w:val="nil"/>
          <w:left w:val="nil"/>
          <w:bottom w:val="nil"/>
          <w:right w:val="single" w:color="C0504D" w:sz="8" w:space="0"/>
          <w:insideH w:val="nil"/>
          <w:insideV w:val="nil"/>
        </w:tcBorders>
        <w:shd w:val="clear" w:color="auto" w:fill="E3FFFF"/>
      </w:tcPr>
    </w:tblStylePr>
    <w:tblStylePr w:type="lastCol">
      <w:tblPr/>
      <w:tcPr>
        <w:tcBorders>
          <w:top w:val="nil"/>
          <w:left w:val="single" w:color="C0504D" w:sz="8" w:space="0"/>
          <w:bottom w:val="nil"/>
          <w:right w:val="nil"/>
          <w:insideH w:val="nil"/>
          <w:insideV w:val="nil"/>
        </w:tcBorders>
        <w:shd w:val="clear" w:color="auto" w:fill="E3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E3FFFF"/>
      </w:tcPr>
    </w:tblStylePr>
    <w:tblStylePr w:type="swCell">
      <w:tblPr/>
      <w:tcPr>
        <w:tcBorders>
          <w:top w:val="nil"/>
        </w:tcBorders>
      </w:tcPr>
    </w:tblStylePr>
  </w:style>
  <w:style w:type="table" w:styleId="MediumList2-Accent3">
    <w:name w:val="Medium List 2 Accent 3"/>
    <w:basedOn w:val="TableNormal"/>
    <w:rsid w:val="00B06370"/>
    <w:rPr>
      <w:color w:val="000000"/>
    </w:rPr>
    <w:tblPr>
      <w:tblStyleRowBandSize w:val="1"/>
      <w:tblStyleColBandSize w:val="1"/>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nil"/>
          <w:bottom w:val="single" w:color="9BBB59" w:sz="24" w:space="0"/>
          <w:right w:val="nil"/>
          <w:insideH w:val="nil"/>
          <w:insideV w:val="nil"/>
        </w:tcBorders>
        <w:shd w:val="clear" w:color="auto" w:fill="E3FFFF"/>
      </w:tcPr>
    </w:tblStylePr>
    <w:tblStylePr w:type="lastRow">
      <w:tblPr/>
      <w:tcPr>
        <w:tcBorders>
          <w:top w:val="single" w:color="9BBB59" w:sz="8" w:space="0"/>
          <w:left w:val="nil"/>
          <w:bottom w:val="nil"/>
          <w:right w:val="nil"/>
          <w:insideH w:val="nil"/>
          <w:insideV w:val="nil"/>
        </w:tcBorders>
        <w:shd w:val="clear" w:color="auto" w:fill="E3FFFF"/>
      </w:tcPr>
    </w:tblStylePr>
    <w:tblStylePr w:type="firstCol">
      <w:tblPr/>
      <w:tcPr>
        <w:tcBorders>
          <w:top w:val="nil"/>
          <w:left w:val="nil"/>
          <w:bottom w:val="nil"/>
          <w:right w:val="single" w:color="9BBB59" w:sz="8" w:space="0"/>
          <w:insideH w:val="nil"/>
          <w:insideV w:val="nil"/>
        </w:tcBorders>
        <w:shd w:val="clear" w:color="auto" w:fill="E3FFFF"/>
      </w:tcPr>
    </w:tblStylePr>
    <w:tblStylePr w:type="lastCol">
      <w:tblPr/>
      <w:tcPr>
        <w:tcBorders>
          <w:top w:val="nil"/>
          <w:left w:val="single" w:color="9BBB59" w:sz="8" w:space="0"/>
          <w:bottom w:val="nil"/>
          <w:right w:val="nil"/>
          <w:insideH w:val="nil"/>
          <w:insideV w:val="nil"/>
        </w:tcBorders>
        <w:shd w:val="clear" w:color="auto" w:fill="E3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E3FFFF"/>
      </w:tcPr>
    </w:tblStylePr>
    <w:tblStylePr w:type="swCell">
      <w:tblPr/>
      <w:tcPr>
        <w:tcBorders>
          <w:top w:val="nil"/>
        </w:tcBorders>
      </w:tcPr>
    </w:tblStylePr>
  </w:style>
  <w:style w:type="table" w:styleId="MediumList2-Accent4">
    <w:name w:val="Medium List 2 Accent 4"/>
    <w:basedOn w:val="TableNormal"/>
    <w:rsid w:val="00B06370"/>
    <w:rPr>
      <w:color w:val="000000"/>
    </w:rPr>
    <w:tblPr>
      <w:tblStyleRowBandSize w:val="1"/>
      <w:tblStyleColBandSize w:val="1"/>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nil"/>
          <w:bottom w:val="single" w:color="8064A2" w:sz="24" w:space="0"/>
          <w:right w:val="nil"/>
          <w:insideH w:val="nil"/>
          <w:insideV w:val="nil"/>
        </w:tcBorders>
        <w:shd w:val="clear" w:color="auto" w:fill="E3FFFF"/>
      </w:tcPr>
    </w:tblStylePr>
    <w:tblStylePr w:type="lastRow">
      <w:tblPr/>
      <w:tcPr>
        <w:tcBorders>
          <w:top w:val="single" w:color="8064A2" w:sz="8" w:space="0"/>
          <w:left w:val="nil"/>
          <w:bottom w:val="nil"/>
          <w:right w:val="nil"/>
          <w:insideH w:val="nil"/>
          <w:insideV w:val="nil"/>
        </w:tcBorders>
        <w:shd w:val="clear" w:color="auto" w:fill="E3FFFF"/>
      </w:tcPr>
    </w:tblStylePr>
    <w:tblStylePr w:type="firstCol">
      <w:tblPr/>
      <w:tcPr>
        <w:tcBorders>
          <w:top w:val="nil"/>
          <w:left w:val="nil"/>
          <w:bottom w:val="nil"/>
          <w:right w:val="single" w:color="8064A2" w:sz="8" w:space="0"/>
          <w:insideH w:val="nil"/>
          <w:insideV w:val="nil"/>
        </w:tcBorders>
        <w:shd w:val="clear" w:color="auto" w:fill="E3FFFF"/>
      </w:tcPr>
    </w:tblStylePr>
    <w:tblStylePr w:type="lastCol">
      <w:tblPr/>
      <w:tcPr>
        <w:tcBorders>
          <w:top w:val="nil"/>
          <w:left w:val="single" w:color="8064A2" w:sz="8" w:space="0"/>
          <w:bottom w:val="nil"/>
          <w:right w:val="nil"/>
          <w:insideH w:val="nil"/>
          <w:insideV w:val="nil"/>
        </w:tcBorders>
        <w:shd w:val="clear" w:color="auto" w:fill="E3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E3FFFF"/>
      </w:tcPr>
    </w:tblStylePr>
    <w:tblStylePr w:type="swCell">
      <w:tblPr/>
      <w:tcPr>
        <w:tcBorders>
          <w:top w:val="nil"/>
        </w:tcBorders>
      </w:tcPr>
    </w:tblStylePr>
  </w:style>
  <w:style w:type="table" w:styleId="MediumList2-Accent5">
    <w:name w:val="Medium List 2 Accent 5"/>
    <w:basedOn w:val="TableNormal"/>
    <w:rsid w:val="00B06370"/>
    <w:rPr>
      <w:color w:val="000000"/>
    </w:rPr>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nil"/>
          <w:bottom w:val="single" w:color="4BACC6" w:sz="24" w:space="0"/>
          <w:right w:val="nil"/>
          <w:insideH w:val="nil"/>
          <w:insideV w:val="nil"/>
        </w:tcBorders>
        <w:shd w:val="clear" w:color="auto" w:fill="E3FFFF"/>
      </w:tcPr>
    </w:tblStylePr>
    <w:tblStylePr w:type="lastRow">
      <w:tblPr/>
      <w:tcPr>
        <w:tcBorders>
          <w:top w:val="single" w:color="4BACC6" w:sz="8" w:space="0"/>
          <w:left w:val="nil"/>
          <w:bottom w:val="nil"/>
          <w:right w:val="nil"/>
          <w:insideH w:val="nil"/>
          <w:insideV w:val="nil"/>
        </w:tcBorders>
        <w:shd w:val="clear" w:color="auto" w:fill="E3FFFF"/>
      </w:tcPr>
    </w:tblStylePr>
    <w:tblStylePr w:type="firstCol">
      <w:tblPr/>
      <w:tcPr>
        <w:tcBorders>
          <w:top w:val="nil"/>
          <w:left w:val="nil"/>
          <w:bottom w:val="nil"/>
          <w:right w:val="single" w:color="4BACC6" w:sz="8" w:space="0"/>
          <w:insideH w:val="nil"/>
          <w:insideV w:val="nil"/>
        </w:tcBorders>
        <w:shd w:val="clear" w:color="auto" w:fill="E3FFFF"/>
      </w:tcPr>
    </w:tblStylePr>
    <w:tblStylePr w:type="lastCol">
      <w:tblPr/>
      <w:tcPr>
        <w:tcBorders>
          <w:top w:val="nil"/>
          <w:left w:val="single" w:color="4BACC6" w:sz="8" w:space="0"/>
          <w:bottom w:val="nil"/>
          <w:right w:val="nil"/>
          <w:insideH w:val="nil"/>
          <w:insideV w:val="nil"/>
        </w:tcBorders>
        <w:shd w:val="clear" w:color="auto" w:fill="E3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E3FFFF"/>
      </w:tcPr>
    </w:tblStylePr>
    <w:tblStylePr w:type="swCell">
      <w:tblPr/>
      <w:tcPr>
        <w:tcBorders>
          <w:top w:val="nil"/>
        </w:tcBorders>
      </w:tcPr>
    </w:tblStylePr>
  </w:style>
  <w:style w:type="table" w:styleId="MediumList2-Accent6">
    <w:name w:val="Medium List 2 Accent 6"/>
    <w:basedOn w:val="TableNormal"/>
    <w:rsid w:val="00B06370"/>
    <w:rPr>
      <w:color w:val="000000"/>
    </w:rPr>
    <w:tblPr>
      <w:tblStyleRowBandSize w:val="1"/>
      <w:tblStyleColBandSize w:val="1"/>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nil"/>
          <w:bottom w:val="single" w:color="F79646" w:sz="24" w:space="0"/>
          <w:right w:val="nil"/>
          <w:insideH w:val="nil"/>
          <w:insideV w:val="nil"/>
        </w:tcBorders>
        <w:shd w:val="clear" w:color="auto" w:fill="E3FFFF"/>
      </w:tcPr>
    </w:tblStylePr>
    <w:tblStylePr w:type="lastRow">
      <w:tblPr/>
      <w:tcPr>
        <w:tcBorders>
          <w:top w:val="single" w:color="F79646" w:sz="8" w:space="0"/>
          <w:left w:val="nil"/>
          <w:bottom w:val="nil"/>
          <w:right w:val="nil"/>
          <w:insideH w:val="nil"/>
          <w:insideV w:val="nil"/>
        </w:tcBorders>
        <w:shd w:val="clear" w:color="auto" w:fill="E3FFFF"/>
      </w:tcPr>
    </w:tblStylePr>
    <w:tblStylePr w:type="firstCol">
      <w:tblPr/>
      <w:tcPr>
        <w:tcBorders>
          <w:top w:val="nil"/>
          <w:left w:val="nil"/>
          <w:bottom w:val="nil"/>
          <w:right w:val="single" w:color="F79646" w:sz="8" w:space="0"/>
          <w:insideH w:val="nil"/>
          <w:insideV w:val="nil"/>
        </w:tcBorders>
        <w:shd w:val="clear" w:color="auto" w:fill="E3FFFF"/>
      </w:tcPr>
    </w:tblStylePr>
    <w:tblStylePr w:type="lastCol">
      <w:tblPr/>
      <w:tcPr>
        <w:tcBorders>
          <w:top w:val="nil"/>
          <w:left w:val="single" w:color="F79646" w:sz="8" w:space="0"/>
          <w:bottom w:val="nil"/>
          <w:right w:val="nil"/>
          <w:insideH w:val="nil"/>
          <w:insideV w:val="nil"/>
        </w:tcBorders>
        <w:shd w:val="clear" w:color="auto" w:fill="E3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E3FFFF"/>
      </w:tcPr>
    </w:tblStylePr>
    <w:tblStylePr w:type="swCell">
      <w:tblPr/>
      <w:tcPr>
        <w:tcBorders>
          <w:top w:val="nil"/>
        </w:tcBorders>
      </w:tcPr>
    </w:tblStylePr>
  </w:style>
  <w:style w:type="paragraph" w:styleId="Title">
    <w:name w:val="Title"/>
    <w:basedOn w:val="Normal"/>
    <w:next w:val="Normal"/>
    <w:link w:val="TitleChar"/>
    <w:qFormat/>
    <w:rsid w:val="00133D92"/>
    <w:pPr>
      <w:pBdr>
        <w:bottom w:val="single" w:color="4F81BD" w:sz="8" w:space="4"/>
      </w:pBdr>
      <w:spacing w:after="300"/>
      <w:contextualSpacing/>
    </w:pPr>
    <w:rPr>
      <w:color w:val="17365D"/>
      <w:spacing w:val="5"/>
      <w:kern w:val="28"/>
      <w:sz w:val="52"/>
      <w:szCs w:val="52"/>
    </w:rPr>
  </w:style>
  <w:style w:type="character" w:styleId="TitleChar" w:customStyle="1">
    <w:name w:val="Title Char"/>
    <w:link w:val="Title"/>
    <w:rsid w:val="00133D92"/>
    <w:rPr>
      <w:rFonts w:eastAsia="Times New Roman" w:cs="Times New Roman"/>
      <w:color w:val="17365D"/>
      <w:spacing w:val="5"/>
      <w:kern w:val="28"/>
      <w:sz w:val="52"/>
      <w:szCs w:val="52"/>
    </w:rPr>
  </w:style>
  <w:style w:type="paragraph" w:styleId="Subtitle">
    <w:name w:val="Subtitle"/>
    <w:basedOn w:val="Normal"/>
    <w:next w:val="Normal"/>
    <w:link w:val="SubtitleChar"/>
    <w:qFormat/>
    <w:rsid w:val="00133D92"/>
    <w:pPr>
      <w:numPr>
        <w:ilvl w:val="1"/>
      </w:numPr>
    </w:pPr>
    <w:rPr>
      <w:i/>
      <w:iCs/>
      <w:spacing w:val="15"/>
    </w:rPr>
  </w:style>
  <w:style w:type="paragraph" w:styleId="TOAHeading">
    <w:name w:val="toa heading"/>
    <w:basedOn w:val="Normal"/>
    <w:next w:val="Normal"/>
    <w:rsid w:val="0089268E"/>
    <w:pPr>
      <w:spacing w:before="240"/>
      <w:jc w:val="both"/>
    </w:pPr>
    <w:rPr>
      <w:b/>
      <w:bCs/>
      <w:u w:val="single"/>
    </w:rPr>
  </w:style>
  <w:style w:type="paragraph" w:styleId="TOCHeading">
    <w:name w:val="TOC Heading"/>
    <w:basedOn w:val="Heading1"/>
    <w:next w:val="Normal"/>
    <w:uiPriority w:val="39"/>
    <w:qFormat/>
    <w:rsid w:val="00B06370"/>
    <w:pPr>
      <w:spacing w:before="480"/>
      <w:outlineLvl w:val="9"/>
    </w:pPr>
    <w:rPr>
      <w:sz w:val="28"/>
    </w:rPr>
  </w:style>
  <w:style w:type="paragraph" w:styleId="Body" w:customStyle="1">
    <w:name w:val="Body"/>
    <w:basedOn w:val="Normal"/>
    <w:rsid w:val="00567DAB"/>
    <w:pPr>
      <w:suppressAutoHyphens/>
      <w:spacing w:before="240"/>
      <w:ind w:firstLine="720"/>
    </w:pPr>
  </w:style>
  <w:style w:type="paragraph" w:styleId="Body1" w:customStyle="1">
    <w:name w:val="Body 1"/>
    <w:basedOn w:val="Normal"/>
    <w:rsid w:val="00567DAB"/>
    <w:pPr>
      <w:spacing w:before="240"/>
      <w:ind w:firstLine="1440"/>
    </w:pPr>
  </w:style>
  <w:style w:type="paragraph" w:styleId="Body1Double" w:customStyle="1">
    <w:name w:val="Body 1 Double"/>
    <w:basedOn w:val="Body1"/>
    <w:rsid w:val="00567DAB"/>
    <w:pPr>
      <w:spacing w:before="0" w:line="480" w:lineRule="auto"/>
    </w:pPr>
  </w:style>
  <w:style w:type="paragraph" w:styleId="BodyDouble" w:customStyle="1">
    <w:name w:val="Body Double"/>
    <w:basedOn w:val="Body"/>
    <w:rsid w:val="00567DAB"/>
    <w:pPr>
      <w:spacing w:before="0" w:line="480" w:lineRule="auto"/>
    </w:pPr>
  </w:style>
  <w:style w:type="paragraph" w:styleId="Center" w:customStyle="1">
    <w:name w:val="Center"/>
    <w:basedOn w:val="Normal"/>
    <w:next w:val="Body"/>
    <w:rsid w:val="00567DAB"/>
    <w:pPr>
      <w:keepNext/>
      <w:spacing w:before="240"/>
      <w:jc w:val="center"/>
    </w:pPr>
  </w:style>
  <w:style w:type="paragraph" w:styleId="CenterBold" w:customStyle="1">
    <w:name w:val="Center Bold"/>
    <w:basedOn w:val="Normal"/>
    <w:next w:val="Body"/>
    <w:uiPriority w:val="99"/>
    <w:rsid w:val="00567DAB"/>
    <w:pPr>
      <w:keepNext/>
      <w:spacing w:before="240"/>
      <w:jc w:val="center"/>
    </w:pPr>
    <w:rPr>
      <w:b/>
    </w:rPr>
  </w:style>
  <w:style w:type="paragraph" w:styleId="CenterBoldUnd" w:customStyle="1">
    <w:name w:val="Center Bold Und"/>
    <w:basedOn w:val="Normal"/>
    <w:next w:val="Body"/>
    <w:rsid w:val="00567DAB"/>
    <w:pPr>
      <w:keepNext/>
      <w:spacing w:before="240"/>
      <w:jc w:val="center"/>
    </w:pPr>
    <w:rPr>
      <w:b/>
      <w:u w:val="single"/>
    </w:rPr>
  </w:style>
  <w:style w:type="paragraph" w:styleId="CenterUnd" w:customStyle="1">
    <w:name w:val="Center Und"/>
    <w:basedOn w:val="Normal"/>
    <w:next w:val="Body"/>
    <w:rsid w:val="00567DAB"/>
    <w:pPr>
      <w:keepNext/>
      <w:spacing w:before="240"/>
      <w:jc w:val="center"/>
    </w:pPr>
    <w:rPr>
      <w:u w:val="single"/>
    </w:rPr>
  </w:style>
  <w:style w:type="paragraph" w:styleId="FlushLeft" w:customStyle="1">
    <w:name w:val="Flush Left"/>
    <w:basedOn w:val="Normal"/>
    <w:rsid w:val="00567DAB"/>
    <w:pPr>
      <w:spacing w:before="240"/>
    </w:pPr>
  </w:style>
  <w:style w:type="paragraph" w:styleId="EndnoteText">
    <w:name w:val="endnote text"/>
    <w:basedOn w:val="Normal"/>
    <w:link w:val="EndnoteTextChar"/>
    <w:rsid w:val="0069198D"/>
    <w:pPr>
      <w:tabs>
        <w:tab w:val="left" w:pos="4680"/>
      </w:tabs>
      <w:ind w:firstLine="720"/>
      <w:jc w:val="both"/>
    </w:pPr>
    <w:rPr>
      <w:szCs w:val="20"/>
    </w:rPr>
  </w:style>
  <w:style w:type="character" w:styleId="EndnoteTextChar" w:customStyle="1">
    <w:name w:val="Endnote Text Char"/>
    <w:link w:val="EndnoteText"/>
    <w:rsid w:val="0069198D"/>
    <w:rPr>
      <w:szCs w:val="20"/>
    </w:rPr>
  </w:style>
  <w:style w:type="paragraph" w:styleId="FlushLeftBoldUnderlined" w:customStyle="1">
    <w:name w:val="Flush Left Bold Underlined"/>
    <w:basedOn w:val="FlushLeft"/>
    <w:next w:val="FlushLeft"/>
    <w:link w:val="FlushLeftBoldUnderlinedChar"/>
    <w:rsid w:val="00567DAB"/>
    <w:rPr>
      <w:b/>
      <w:u w:val="single"/>
    </w:rPr>
  </w:style>
  <w:style w:type="paragraph" w:styleId="FlushLeftDouble" w:customStyle="1">
    <w:name w:val="Flush Left Double"/>
    <w:basedOn w:val="FlushLeft"/>
    <w:rsid w:val="00567DAB"/>
    <w:pPr>
      <w:spacing w:before="0" w:line="480" w:lineRule="auto"/>
    </w:pPr>
  </w:style>
  <w:style w:type="paragraph" w:styleId="FlushRight" w:customStyle="1">
    <w:name w:val="Flush Right"/>
    <w:basedOn w:val="Normal"/>
    <w:next w:val="FlushLeft"/>
    <w:rsid w:val="00567DAB"/>
    <w:pPr>
      <w:spacing w:before="240"/>
      <w:jc w:val="right"/>
    </w:pPr>
  </w:style>
  <w:style w:type="character" w:styleId="PageNumber">
    <w:name w:val="page number"/>
    <w:basedOn w:val="DefaultParagraphFont"/>
    <w:rsid w:val="002A5857"/>
  </w:style>
  <w:style w:type="paragraph" w:styleId="Hanging" w:customStyle="1">
    <w:name w:val="Hanging"/>
    <w:basedOn w:val="Normal"/>
    <w:rsid w:val="00567DAB"/>
    <w:pPr>
      <w:spacing w:before="240"/>
      <w:ind w:left="720" w:hanging="720"/>
    </w:pPr>
  </w:style>
  <w:style w:type="paragraph" w:styleId="FootnoteText">
    <w:name w:val="footnote text"/>
    <w:basedOn w:val="Normal"/>
    <w:link w:val="FootnoteTextChar"/>
    <w:rsid w:val="000802D4"/>
    <w:pPr>
      <w:tabs>
        <w:tab w:val="left" w:pos="1080"/>
      </w:tabs>
      <w:spacing w:before="120"/>
      <w:ind w:firstLine="720"/>
      <w:jc w:val="both"/>
    </w:pPr>
    <w:rPr>
      <w:szCs w:val="20"/>
    </w:rPr>
  </w:style>
  <w:style w:type="character" w:styleId="FootnoteTextChar" w:customStyle="1">
    <w:name w:val="Footnote Text Char"/>
    <w:link w:val="FootnoteText"/>
    <w:rsid w:val="000802D4"/>
    <w:rPr>
      <w:szCs w:val="20"/>
    </w:rPr>
  </w:style>
  <w:style w:type="paragraph" w:styleId="HeadingTitle" w:customStyle="1">
    <w:name w:val="Heading Title"/>
    <w:basedOn w:val="Normal"/>
    <w:next w:val="Body"/>
    <w:rsid w:val="000802D4"/>
    <w:pPr>
      <w:keepNext/>
      <w:keepLines/>
      <w:spacing w:before="240" w:after="240"/>
      <w:jc w:val="center"/>
    </w:pPr>
    <w:rPr>
      <w:u w:val="single"/>
    </w:rPr>
  </w:style>
  <w:style w:type="paragraph" w:styleId="Indent" w:customStyle="1">
    <w:name w:val="Indent"/>
    <w:basedOn w:val="Normal"/>
    <w:rsid w:val="00525368"/>
    <w:pPr>
      <w:spacing w:before="240"/>
      <w:ind w:left="720"/>
      <w:jc w:val="both"/>
    </w:pPr>
  </w:style>
  <w:style w:type="paragraph" w:styleId="Indent1" w:customStyle="1">
    <w:name w:val="Indent 1"/>
    <w:basedOn w:val="Normal"/>
    <w:rsid w:val="00567DAB"/>
    <w:pPr>
      <w:spacing w:before="240"/>
      <w:ind w:left="1440"/>
    </w:pPr>
  </w:style>
  <w:style w:type="paragraph" w:styleId="Indent15" w:customStyle="1">
    <w:name w:val="Indent 1.5"/>
    <w:basedOn w:val="Normal"/>
    <w:rsid w:val="00567DAB"/>
    <w:pPr>
      <w:suppressAutoHyphens/>
      <w:spacing w:before="240"/>
      <w:ind w:left="2160"/>
    </w:pPr>
  </w:style>
  <w:style w:type="paragraph" w:styleId="Quote1" w:customStyle="1">
    <w:name w:val="Quote 1"/>
    <w:basedOn w:val="Normal"/>
    <w:rsid w:val="00567DAB"/>
    <w:pPr>
      <w:spacing w:before="240"/>
      <w:ind w:left="1440" w:right="1440"/>
    </w:pPr>
  </w:style>
  <w:style w:type="paragraph" w:styleId="Quote">
    <w:name w:val="Quote"/>
    <w:basedOn w:val="Normal"/>
    <w:link w:val="QuoteChar"/>
    <w:qFormat/>
    <w:rsid w:val="00567DAB"/>
    <w:pPr>
      <w:spacing w:before="240"/>
      <w:ind w:left="720" w:right="720"/>
    </w:pPr>
    <w:rPr>
      <w:iCs/>
    </w:rPr>
  </w:style>
  <w:style w:type="character" w:styleId="QuoteChar" w:customStyle="1">
    <w:name w:val="Quote Char"/>
    <w:link w:val="Quote"/>
    <w:rsid w:val="00E96226"/>
    <w:rPr>
      <w:iCs/>
      <w:sz w:val="24"/>
      <w:szCs w:val="24"/>
    </w:rPr>
  </w:style>
  <w:style w:type="paragraph" w:styleId="RightHalf" w:customStyle="1">
    <w:name w:val="Right Half"/>
    <w:basedOn w:val="Normal"/>
    <w:rsid w:val="00567DAB"/>
    <w:pPr>
      <w:spacing w:before="240"/>
      <w:ind w:left="4320"/>
    </w:pPr>
  </w:style>
  <w:style w:type="paragraph" w:styleId="SendTo" w:customStyle="1">
    <w:name w:val="Send To"/>
    <w:basedOn w:val="Indent1"/>
    <w:rsid w:val="000A16DA"/>
  </w:style>
  <w:style w:type="paragraph" w:styleId="SigBlock1" w:customStyle="1">
    <w:name w:val="Sig Block 1"/>
    <w:basedOn w:val="Normal"/>
    <w:rsid w:val="00567DAB"/>
    <w:pPr>
      <w:keepLines/>
      <w:tabs>
        <w:tab w:val="left" w:pos="4680"/>
        <w:tab w:val="right" w:pos="9187"/>
      </w:tabs>
      <w:spacing w:before="480"/>
      <w:ind w:left="4320"/>
    </w:pPr>
  </w:style>
  <w:style w:type="paragraph" w:styleId="SigBlock2" w:customStyle="1">
    <w:name w:val="Sig Block 2"/>
    <w:basedOn w:val="Normal"/>
    <w:rsid w:val="00567DAB"/>
    <w:pPr>
      <w:keepLines/>
      <w:tabs>
        <w:tab w:val="left" w:pos="5587"/>
        <w:tab w:val="right" w:pos="9187"/>
      </w:tabs>
      <w:spacing w:before="480"/>
      <w:ind w:left="5040"/>
    </w:pPr>
  </w:style>
  <w:style w:type="paragraph" w:styleId="SigBlock3" w:customStyle="1">
    <w:name w:val="Sig Block 3"/>
    <w:basedOn w:val="Normal"/>
    <w:rsid w:val="00567DAB"/>
    <w:pPr>
      <w:keepLines/>
      <w:tabs>
        <w:tab w:val="left" w:pos="6307"/>
        <w:tab w:val="right" w:pos="9187"/>
      </w:tabs>
      <w:spacing w:before="480"/>
      <w:ind w:left="5760"/>
    </w:pPr>
  </w:style>
  <w:style w:type="paragraph" w:styleId="SigBlockHanging" w:customStyle="1">
    <w:name w:val="Sig Block Hanging"/>
    <w:basedOn w:val="SigBlock1"/>
    <w:rsid w:val="00D03951"/>
    <w:pPr>
      <w:ind w:hanging="4320"/>
    </w:pPr>
  </w:style>
  <w:style w:type="paragraph" w:styleId="SigBlockLeft" w:customStyle="1">
    <w:name w:val="Sig Block Left"/>
    <w:basedOn w:val="SigBlock1"/>
    <w:next w:val="FlushLeft"/>
    <w:rsid w:val="0089268E"/>
    <w:pPr>
      <w:tabs>
        <w:tab w:val="clear" w:pos="9187"/>
        <w:tab w:val="right" w:pos="2880"/>
        <w:tab w:val="right" w:pos="4320"/>
      </w:tabs>
      <w:ind w:left="0"/>
    </w:pPr>
  </w:style>
  <w:style w:type="paragraph" w:styleId="SigBlockTable" w:customStyle="1">
    <w:name w:val="Sig Block Table"/>
    <w:basedOn w:val="SigBlock1"/>
    <w:rsid w:val="0089268E"/>
    <w:pPr>
      <w:keepLines w:val="0"/>
      <w:tabs>
        <w:tab w:val="clear" w:pos="9187"/>
        <w:tab w:val="right" w:pos="4320"/>
      </w:tabs>
      <w:ind w:left="0"/>
    </w:pPr>
  </w:style>
  <w:style w:type="paragraph" w:styleId="Table" w:customStyle="1">
    <w:name w:val="Table"/>
    <w:basedOn w:val="Normal"/>
    <w:rsid w:val="0089268E"/>
    <w:pPr>
      <w:spacing w:before="120" w:after="120"/>
    </w:pPr>
  </w:style>
  <w:style w:type="paragraph" w:styleId="CenterDouble" w:customStyle="1">
    <w:name w:val="Center Double"/>
    <w:basedOn w:val="Normal"/>
    <w:next w:val="Body"/>
    <w:rsid w:val="00567DAB"/>
    <w:pPr>
      <w:keepNext/>
      <w:spacing w:line="480" w:lineRule="auto"/>
      <w:jc w:val="center"/>
    </w:pPr>
  </w:style>
  <w:style w:type="paragraph" w:styleId="TableofAuthorities">
    <w:name w:val="table of authorities"/>
    <w:basedOn w:val="Normal"/>
    <w:next w:val="Normal"/>
    <w:rsid w:val="0089268E"/>
    <w:pPr>
      <w:tabs>
        <w:tab w:val="right" w:leader="dot" w:pos="8928"/>
      </w:tabs>
      <w:ind w:left="720" w:right="1008" w:hanging="720"/>
      <w:jc w:val="both"/>
    </w:pPr>
    <w:rPr>
      <w:color w:val="000000"/>
    </w:rPr>
  </w:style>
  <w:style w:type="paragraph" w:styleId="TOC1">
    <w:name w:val="toc 1"/>
    <w:basedOn w:val="Normal"/>
    <w:next w:val="Normal"/>
    <w:autoRedefine/>
    <w:uiPriority w:val="39"/>
    <w:qFormat/>
    <w:rsid w:val="0089268E"/>
    <w:pPr>
      <w:tabs>
        <w:tab w:val="left" w:pos="720"/>
        <w:tab w:val="right" w:leader="dot" w:pos="9360"/>
      </w:tabs>
      <w:spacing w:before="240"/>
      <w:ind w:left="720" w:right="1008" w:hanging="720"/>
    </w:pPr>
  </w:style>
  <w:style w:type="paragraph" w:styleId="TOC2">
    <w:name w:val="toc 2"/>
    <w:basedOn w:val="Normal"/>
    <w:next w:val="Normal"/>
    <w:autoRedefine/>
    <w:uiPriority w:val="39"/>
    <w:qFormat/>
    <w:rsid w:val="0089268E"/>
    <w:pPr>
      <w:tabs>
        <w:tab w:val="left" w:pos="1440"/>
        <w:tab w:val="right" w:leader="dot" w:pos="9360"/>
      </w:tabs>
      <w:spacing w:before="240"/>
      <w:ind w:left="1440" w:right="1008" w:hanging="720"/>
    </w:pPr>
  </w:style>
  <w:style w:type="paragraph" w:styleId="TOC3">
    <w:name w:val="toc 3"/>
    <w:basedOn w:val="Normal"/>
    <w:next w:val="Normal"/>
    <w:autoRedefine/>
    <w:uiPriority w:val="39"/>
    <w:qFormat/>
    <w:rsid w:val="0089268E"/>
    <w:pPr>
      <w:tabs>
        <w:tab w:val="left" w:pos="2160"/>
        <w:tab w:val="right" w:leader="dot" w:pos="9360"/>
      </w:tabs>
      <w:spacing w:before="240"/>
      <w:ind w:left="2160" w:right="1008" w:hanging="720"/>
    </w:pPr>
  </w:style>
  <w:style w:type="paragraph" w:styleId="TOC4">
    <w:name w:val="toc 4"/>
    <w:basedOn w:val="Normal"/>
    <w:next w:val="Normal"/>
    <w:autoRedefine/>
    <w:uiPriority w:val="39"/>
    <w:rsid w:val="0089268E"/>
    <w:pPr>
      <w:tabs>
        <w:tab w:val="left" w:pos="2880"/>
        <w:tab w:val="right" w:leader="dot" w:pos="9360"/>
      </w:tabs>
      <w:spacing w:before="240"/>
      <w:ind w:left="2880" w:right="1008" w:hanging="720"/>
    </w:pPr>
  </w:style>
  <w:style w:type="paragraph" w:styleId="TOC5">
    <w:name w:val="toc 5"/>
    <w:basedOn w:val="Normal"/>
    <w:next w:val="Normal"/>
    <w:autoRedefine/>
    <w:uiPriority w:val="39"/>
    <w:rsid w:val="0089268E"/>
    <w:pPr>
      <w:tabs>
        <w:tab w:val="left" w:pos="3600"/>
        <w:tab w:val="right" w:leader="dot" w:pos="9360"/>
      </w:tabs>
      <w:spacing w:before="240"/>
      <w:ind w:left="3600" w:right="1008" w:hanging="720"/>
    </w:pPr>
  </w:style>
  <w:style w:type="paragraph" w:styleId="TOC6">
    <w:name w:val="toc 6"/>
    <w:basedOn w:val="Normal"/>
    <w:next w:val="Normal"/>
    <w:autoRedefine/>
    <w:uiPriority w:val="39"/>
    <w:rsid w:val="0089268E"/>
    <w:pPr>
      <w:tabs>
        <w:tab w:val="left" w:pos="4320"/>
        <w:tab w:val="right" w:leader="dot" w:pos="9360"/>
      </w:tabs>
      <w:spacing w:before="240"/>
      <w:ind w:left="4320" w:right="1008" w:hanging="720"/>
    </w:pPr>
  </w:style>
  <w:style w:type="paragraph" w:styleId="TOC7">
    <w:name w:val="toc 7"/>
    <w:basedOn w:val="Normal"/>
    <w:next w:val="Normal"/>
    <w:autoRedefine/>
    <w:uiPriority w:val="39"/>
    <w:rsid w:val="0089268E"/>
    <w:pPr>
      <w:tabs>
        <w:tab w:val="left" w:pos="5040"/>
        <w:tab w:val="right" w:leader="dot" w:pos="9360"/>
      </w:tabs>
      <w:spacing w:before="240"/>
      <w:ind w:left="5040" w:right="1008" w:hanging="720"/>
    </w:pPr>
  </w:style>
  <w:style w:type="paragraph" w:styleId="TOC8">
    <w:name w:val="toc 8"/>
    <w:basedOn w:val="Normal"/>
    <w:next w:val="Normal"/>
    <w:autoRedefine/>
    <w:uiPriority w:val="39"/>
    <w:rsid w:val="0089268E"/>
    <w:pPr>
      <w:tabs>
        <w:tab w:val="left" w:pos="5760"/>
        <w:tab w:val="right" w:leader="dot" w:pos="9360"/>
      </w:tabs>
      <w:spacing w:before="240"/>
      <w:ind w:left="5760" w:right="1008" w:hanging="720"/>
    </w:pPr>
  </w:style>
  <w:style w:type="paragraph" w:styleId="TOC9">
    <w:name w:val="toc 9"/>
    <w:basedOn w:val="Normal"/>
    <w:next w:val="Normal"/>
    <w:autoRedefine/>
    <w:uiPriority w:val="39"/>
    <w:rsid w:val="0089268E"/>
    <w:pPr>
      <w:tabs>
        <w:tab w:val="left" w:pos="6480"/>
        <w:tab w:val="right" w:leader="dot" w:pos="9360"/>
      </w:tabs>
      <w:spacing w:before="240"/>
      <w:ind w:left="6480" w:right="1008" w:hanging="720"/>
    </w:pPr>
  </w:style>
  <w:style w:type="paragraph" w:styleId="CenterDoubleBold" w:customStyle="1">
    <w:name w:val="Center Double Bold"/>
    <w:basedOn w:val="Normal"/>
    <w:next w:val="Body"/>
    <w:rsid w:val="00567DAB"/>
    <w:pPr>
      <w:keepNext/>
      <w:spacing w:line="480" w:lineRule="auto"/>
      <w:jc w:val="center"/>
    </w:pPr>
    <w:rPr>
      <w:b/>
    </w:rPr>
  </w:style>
  <w:style w:type="character" w:styleId="SubtitleChar" w:customStyle="1">
    <w:name w:val="Subtitle Char"/>
    <w:link w:val="Subtitle"/>
    <w:rsid w:val="00133D92"/>
    <w:rPr>
      <w:rFonts w:eastAsia="Times New Roman" w:cs="Times New Roman"/>
      <w:i/>
      <w:iCs/>
      <w:spacing w:val="15"/>
    </w:rPr>
  </w:style>
  <w:style w:type="paragraph" w:styleId="Auto1" w:customStyle="1">
    <w:name w:val="Auto 1"/>
    <w:basedOn w:val="Normal"/>
    <w:rsid w:val="00667FFC"/>
    <w:pPr>
      <w:numPr>
        <w:numId w:val="1"/>
      </w:numPr>
      <w:spacing w:before="240"/>
    </w:pPr>
  </w:style>
  <w:style w:type="paragraph" w:styleId="Auto2" w:customStyle="1">
    <w:name w:val="Auto 2"/>
    <w:basedOn w:val="Normal"/>
    <w:rsid w:val="00667FFC"/>
    <w:pPr>
      <w:numPr>
        <w:ilvl w:val="1"/>
        <w:numId w:val="1"/>
      </w:numPr>
      <w:spacing w:before="240"/>
    </w:pPr>
  </w:style>
  <w:style w:type="paragraph" w:styleId="Auto3" w:customStyle="1">
    <w:name w:val="Auto 3"/>
    <w:basedOn w:val="Normal"/>
    <w:rsid w:val="00667FFC"/>
    <w:pPr>
      <w:numPr>
        <w:ilvl w:val="2"/>
        <w:numId w:val="1"/>
      </w:numPr>
      <w:spacing w:before="240"/>
    </w:pPr>
  </w:style>
  <w:style w:type="paragraph" w:styleId="Auto4" w:customStyle="1">
    <w:name w:val="Auto 4"/>
    <w:basedOn w:val="Normal"/>
    <w:rsid w:val="00667FFC"/>
    <w:pPr>
      <w:numPr>
        <w:ilvl w:val="3"/>
        <w:numId w:val="1"/>
      </w:numPr>
      <w:spacing w:before="240"/>
    </w:pPr>
  </w:style>
  <w:style w:type="paragraph" w:styleId="FlushLeftBold" w:customStyle="1">
    <w:name w:val="Flush Left Bold"/>
    <w:basedOn w:val="FlushLeft"/>
    <w:next w:val="FlushLeft"/>
    <w:link w:val="FlushLeftBoldChar"/>
    <w:rsid w:val="005B51ED"/>
    <w:rPr>
      <w:b/>
    </w:rPr>
  </w:style>
  <w:style w:type="paragraph" w:styleId="FlushLeftBoldItalic" w:customStyle="1">
    <w:name w:val="Flush Left Bold Italic"/>
    <w:basedOn w:val="FlushLeft"/>
    <w:next w:val="FlushLeft"/>
    <w:link w:val="FlushLeftBoldItalicChar"/>
    <w:rsid w:val="005B51ED"/>
    <w:rPr>
      <w:b/>
      <w:i/>
    </w:rPr>
  </w:style>
  <w:style w:type="paragraph" w:styleId="FlushLeftItalic" w:customStyle="1">
    <w:name w:val="Flush Left Italic"/>
    <w:basedOn w:val="FlushLeft"/>
    <w:next w:val="FlushLeft"/>
    <w:link w:val="FlushLeftItalicChar"/>
    <w:rsid w:val="005B51ED"/>
    <w:rPr>
      <w:i/>
    </w:rPr>
  </w:style>
  <w:style w:type="paragraph" w:styleId="FlushLeftUnderline" w:customStyle="1">
    <w:name w:val="Flush Left Underline"/>
    <w:basedOn w:val="FlushLeft"/>
    <w:next w:val="FlushLeft"/>
    <w:link w:val="FlushLeftUnderlineChar"/>
    <w:rsid w:val="005B51ED"/>
    <w:rPr>
      <w:u w:val="single"/>
    </w:rPr>
  </w:style>
  <w:style w:type="paragraph" w:styleId="FlushLeftUnderlineItalic" w:customStyle="1">
    <w:name w:val="Flush Left Underline Italic"/>
    <w:basedOn w:val="FlushLeft"/>
    <w:next w:val="FlushLeft"/>
    <w:link w:val="FlushLeftUnderlineItalicChar"/>
    <w:rsid w:val="005B51ED"/>
    <w:rPr>
      <w:i/>
      <w:u w:val="single"/>
    </w:rPr>
  </w:style>
  <w:style w:type="paragraph" w:styleId="FlushLeftBoldUnderlineItalic" w:customStyle="1">
    <w:name w:val="Flush Left Bold Underline Italic"/>
    <w:basedOn w:val="FlushLeft"/>
    <w:next w:val="FlushLeft"/>
    <w:link w:val="FlushLeftBoldUnderlineItalicChar"/>
    <w:rsid w:val="005B51ED"/>
    <w:rPr>
      <w:b/>
      <w:i/>
      <w:u w:val="single"/>
    </w:rPr>
  </w:style>
  <w:style w:type="paragraph" w:styleId="Bullet" w:customStyle="1">
    <w:name w:val="Bullet"/>
    <w:basedOn w:val="FlushLeft"/>
    <w:rsid w:val="00315688"/>
    <w:pPr>
      <w:numPr>
        <w:numId w:val="3"/>
      </w:numPr>
      <w:spacing w:before="120"/>
    </w:pPr>
  </w:style>
  <w:style w:type="character" w:styleId="FlushLeftBoldChar" w:customStyle="1">
    <w:name w:val="Flush Left Bold Char"/>
    <w:link w:val="FlushLeftBold"/>
    <w:rsid w:val="005B51ED"/>
    <w:rPr>
      <w:b/>
    </w:rPr>
  </w:style>
  <w:style w:type="character" w:styleId="FlushLeftBoldItalicChar" w:customStyle="1">
    <w:name w:val="Flush Left Bold Italic Char"/>
    <w:link w:val="FlushLeftBoldItalic"/>
    <w:rsid w:val="005B51ED"/>
    <w:rPr>
      <w:b/>
      <w:i/>
    </w:rPr>
  </w:style>
  <w:style w:type="character" w:styleId="FlushLeftBoldUnderlineItalicChar" w:customStyle="1">
    <w:name w:val="Flush Left Bold Underline Italic Char"/>
    <w:link w:val="FlushLeftBoldUnderlineItalic"/>
    <w:rsid w:val="005B51ED"/>
    <w:rPr>
      <w:b/>
      <w:i/>
      <w:u w:val="single"/>
    </w:rPr>
  </w:style>
  <w:style w:type="character" w:styleId="FlushLeftBoldUnderlinedChar" w:customStyle="1">
    <w:name w:val="Flush Left Bold Underlined Char"/>
    <w:link w:val="FlushLeftBoldUnderlined"/>
    <w:rsid w:val="005B51ED"/>
    <w:rPr>
      <w:b/>
      <w:sz w:val="24"/>
      <w:szCs w:val="24"/>
      <w:u w:val="single"/>
    </w:rPr>
  </w:style>
  <w:style w:type="character" w:styleId="FlushLeftItalicChar" w:customStyle="1">
    <w:name w:val="Flush Left Italic Char"/>
    <w:link w:val="FlushLeftItalic"/>
    <w:rsid w:val="005B51ED"/>
    <w:rPr>
      <w:i/>
    </w:rPr>
  </w:style>
  <w:style w:type="character" w:styleId="FlushLeftUnderlineChar" w:customStyle="1">
    <w:name w:val="Flush Left Underline Char"/>
    <w:link w:val="FlushLeftUnderline"/>
    <w:rsid w:val="005B51ED"/>
    <w:rPr>
      <w:u w:val="single"/>
    </w:rPr>
  </w:style>
  <w:style w:type="character" w:styleId="FlushLeftUnderlineItalicChar" w:customStyle="1">
    <w:name w:val="Flush Left Underline Italic Char"/>
    <w:link w:val="FlushLeftUnderlineItalic"/>
    <w:rsid w:val="005B51ED"/>
    <w:rPr>
      <w:i/>
      <w:u w:val="single"/>
    </w:rPr>
  </w:style>
  <w:style w:type="paragraph" w:styleId="CenterBold16" w:customStyle="1">
    <w:name w:val="Center Bold 16"/>
    <w:basedOn w:val="CenterBold"/>
    <w:qFormat/>
    <w:rsid w:val="00B36B51"/>
    <w:rPr>
      <w:sz w:val="32"/>
    </w:rPr>
  </w:style>
  <w:style w:type="paragraph" w:styleId="CenterItalic" w:customStyle="1">
    <w:name w:val="Center Italic"/>
    <w:basedOn w:val="Center"/>
    <w:qFormat/>
    <w:rsid w:val="00525368"/>
    <w:rPr>
      <w:i/>
    </w:rPr>
  </w:style>
  <w:style w:type="paragraph" w:styleId="BalloonText">
    <w:name w:val="Balloon Text"/>
    <w:basedOn w:val="Normal"/>
    <w:link w:val="BalloonTextChar"/>
    <w:uiPriority w:val="99"/>
    <w:rsid w:val="0072341C"/>
    <w:rPr>
      <w:rFonts w:ascii="Tahoma" w:hAnsi="Tahoma" w:cs="Tahoma"/>
      <w:sz w:val="16"/>
      <w:szCs w:val="16"/>
    </w:rPr>
  </w:style>
  <w:style w:type="character" w:styleId="BalloonTextChar" w:customStyle="1">
    <w:name w:val="Balloon Text Char"/>
    <w:basedOn w:val="DefaultParagraphFont"/>
    <w:link w:val="BalloonText"/>
    <w:uiPriority w:val="99"/>
    <w:rsid w:val="0072341C"/>
    <w:rPr>
      <w:rFonts w:ascii="Tahoma" w:hAnsi="Tahoma" w:cs="Tahoma"/>
      <w:sz w:val="16"/>
      <w:szCs w:val="16"/>
    </w:rPr>
  </w:style>
  <w:style w:type="paragraph" w:styleId="ListNumber5">
    <w:name w:val="List Number 5"/>
    <w:basedOn w:val="Normal"/>
    <w:rsid w:val="00626A3D"/>
    <w:pPr>
      <w:tabs>
        <w:tab w:val="num" w:pos="1800"/>
      </w:tabs>
      <w:ind w:left="1800" w:hanging="360"/>
    </w:pPr>
    <w:rPr>
      <w:rFonts w:ascii="Times New Roman" w:hAnsi="Times New Roman"/>
      <w:sz w:val="24"/>
      <w:szCs w:val="20"/>
    </w:rPr>
  </w:style>
  <w:style w:type="paragraph" w:styleId="BR-BodyTextJustified" w:customStyle="1">
    <w:name w:val="BR-Body Text Justified"/>
    <w:aliases w:val="s3"/>
    <w:basedOn w:val="Normal"/>
    <w:rsid w:val="00580326"/>
    <w:pPr>
      <w:spacing w:after="240"/>
      <w:ind w:firstLine="720"/>
      <w:jc w:val="both"/>
    </w:pPr>
    <w:rPr>
      <w:rFonts w:cs="Arial"/>
      <w:sz w:val="20"/>
      <w:szCs w:val="20"/>
    </w:rPr>
  </w:style>
  <w:style w:type="paragraph" w:styleId="BR-BodyText" w:customStyle="1">
    <w:name w:val="BR-Body Text"/>
    <w:aliases w:val="s1"/>
    <w:basedOn w:val="Normal"/>
    <w:rsid w:val="00580326"/>
    <w:pPr>
      <w:spacing w:after="240"/>
      <w:jc w:val="both"/>
    </w:pPr>
    <w:rPr>
      <w:rFonts w:cs="Arial"/>
      <w:sz w:val="20"/>
      <w:szCs w:val="20"/>
    </w:rPr>
  </w:style>
  <w:style w:type="paragraph" w:styleId="OS1L1" w:customStyle="1">
    <w:name w:val="OS1_L1"/>
    <w:link w:val="OS1L1Char"/>
    <w:uiPriority w:val="99"/>
    <w:rsid w:val="00810F68"/>
    <w:pPr>
      <w:widowControl w:val="0"/>
      <w:autoSpaceDE w:val="0"/>
      <w:autoSpaceDN w:val="0"/>
      <w:adjustRightInd w:val="0"/>
      <w:spacing w:after="200"/>
      <w:ind w:left="720" w:hanging="720"/>
      <w:outlineLvl w:val="0"/>
    </w:pPr>
    <w:rPr>
      <w:rFonts w:ascii="Arial" w:hAnsi="Arial" w:cs="Arial"/>
      <w:b/>
      <w:bCs/>
      <w:caps/>
      <w:sz w:val="22"/>
      <w:szCs w:val="22"/>
    </w:rPr>
  </w:style>
  <w:style w:type="paragraph" w:styleId="OS1L2" w:customStyle="1">
    <w:name w:val="OS1_L2"/>
    <w:link w:val="OS1L2Char"/>
    <w:rsid w:val="00810F68"/>
    <w:pPr>
      <w:widowControl w:val="0"/>
      <w:autoSpaceDE w:val="0"/>
      <w:autoSpaceDN w:val="0"/>
      <w:adjustRightInd w:val="0"/>
      <w:spacing w:after="200"/>
      <w:ind w:left="720" w:hanging="720"/>
      <w:outlineLvl w:val="1"/>
    </w:pPr>
    <w:rPr>
      <w:rFonts w:ascii="Arial" w:hAnsi="Arial" w:cs="Arial"/>
      <w:b/>
      <w:bCs/>
      <w:sz w:val="22"/>
      <w:szCs w:val="22"/>
    </w:rPr>
  </w:style>
  <w:style w:type="paragraph" w:styleId="OS1L3" w:customStyle="1">
    <w:name w:val="OS1_L3"/>
    <w:link w:val="OS1L3Char"/>
    <w:uiPriority w:val="99"/>
    <w:rsid w:val="00810F68"/>
    <w:pPr>
      <w:widowControl w:val="0"/>
      <w:autoSpaceDE w:val="0"/>
      <w:autoSpaceDN w:val="0"/>
      <w:adjustRightInd w:val="0"/>
      <w:spacing w:after="200"/>
      <w:ind w:left="1440" w:hanging="720"/>
      <w:outlineLvl w:val="2"/>
    </w:pPr>
    <w:rPr>
      <w:rFonts w:ascii="Arial" w:hAnsi="Arial" w:cs="Arial"/>
      <w:sz w:val="22"/>
      <w:szCs w:val="22"/>
    </w:rPr>
  </w:style>
  <w:style w:type="paragraph" w:styleId="OS1L4" w:customStyle="1">
    <w:name w:val="OS1_L4"/>
    <w:uiPriority w:val="99"/>
    <w:rsid w:val="00810F68"/>
    <w:pPr>
      <w:widowControl w:val="0"/>
      <w:autoSpaceDE w:val="0"/>
      <w:autoSpaceDN w:val="0"/>
      <w:adjustRightInd w:val="0"/>
      <w:spacing w:after="200"/>
      <w:ind w:left="2160" w:hanging="720"/>
      <w:outlineLvl w:val="3"/>
    </w:pPr>
    <w:rPr>
      <w:rFonts w:ascii="Arial" w:hAnsi="Arial" w:cs="Arial"/>
      <w:sz w:val="22"/>
      <w:szCs w:val="22"/>
    </w:rPr>
  </w:style>
  <w:style w:type="paragraph" w:styleId="OS1L5" w:customStyle="1">
    <w:name w:val="OS1_L5"/>
    <w:uiPriority w:val="99"/>
    <w:rsid w:val="00810F68"/>
    <w:pPr>
      <w:widowControl w:val="0"/>
      <w:autoSpaceDE w:val="0"/>
      <w:autoSpaceDN w:val="0"/>
      <w:adjustRightInd w:val="0"/>
      <w:spacing w:after="200"/>
      <w:ind w:left="2880" w:hanging="720"/>
      <w:outlineLvl w:val="4"/>
    </w:pPr>
    <w:rPr>
      <w:rFonts w:ascii="Arial" w:hAnsi="Arial" w:cs="Arial"/>
      <w:sz w:val="22"/>
      <w:szCs w:val="22"/>
    </w:rPr>
  </w:style>
  <w:style w:type="paragraph" w:styleId="TableText" w:customStyle="1">
    <w:name w:val="Table Text"/>
    <w:aliases w:val="tt"/>
    <w:basedOn w:val="Normal"/>
    <w:link w:val="TableTextChar"/>
    <w:qFormat/>
    <w:rsid w:val="00810F68"/>
    <w:pPr>
      <w:spacing w:before="120" w:after="120"/>
    </w:pPr>
    <w:rPr>
      <w:rFonts w:ascii="Times New Roman" w:hAnsi="Times New Roman"/>
      <w:noProof/>
      <w:lang w:val="en-CA"/>
    </w:rPr>
  </w:style>
  <w:style w:type="paragraph" w:styleId="Level2TNR3ptreg5indent" w:customStyle="1">
    <w:name w:val="Level 2 TNR 3pt reg .5 indent"/>
    <w:rsid w:val="00810F68"/>
    <w:pPr>
      <w:widowControl w:val="0"/>
      <w:autoSpaceDE w:val="0"/>
      <w:autoSpaceDN w:val="0"/>
      <w:adjustRightInd w:val="0"/>
      <w:spacing w:before="120" w:after="120"/>
      <w:ind w:left="1080" w:hanging="720"/>
      <w:outlineLvl w:val="1"/>
    </w:pPr>
    <w:rPr>
      <w:rFonts w:eastAsiaTheme="minorEastAsia"/>
      <w:color w:val="000000"/>
      <w:sz w:val="24"/>
      <w:szCs w:val="24"/>
    </w:rPr>
  </w:style>
  <w:style w:type="paragraph" w:styleId="TableTitle" w:customStyle="1">
    <w:name w:val="Table Title"/>
    <w:link w:val="TableTitleChar"/>
    <w:qFormat/>
    <w:rsid w:val="00810F68"/>
    <w:pPr>
      <w:widowControl w:val="0"/>
      <w:autoSpaceDE w:val="0"/>
      <w:autoSpaceDN w:val="0"/>
      <w:adjustRightInd w:val="0"/>
      <w:spacing w:after="120"/>
      <w:jc w:val="center"/>
    </w:pPr>
    <w:rPr>
      <w:rFonts w:ascii="Arial" w:hAnsi="Arial" w:cs="Arial" w:eastAsiaTheme="minorEastAsia"/>
      <w:b/>
      <w:bCs/>
    </w:rPr>
  </w:style>
  <w:style w:type="character" w:styleId="Hyperlink">
    <w:name w:val="Hyperlink"/>
    <w:basedOn w:val="DefaultParagraphFont"/>
    <w:uiPriority w:val="99"/>
    <w:rsid w:val="00810F68"/>
    <w:rPr>
      <w:color w:val="0000FF"/>
      <w:u w:val="single"/>
    </w:rPr>
  </w:style>
  <w:style w:type="paragraph" w:styleId="ListParagraph">
    <w:name w:val="List Paragraph"/>
    <w:aliases w:val="Bullet 1,Use Case List Paragraph,Heading2,List Paragraph1,Body Bullet,Ref,Colorful List - Accent 11,b1,Bullet for no #'s,List bullet,List Paragraph 1,Bulleted Text,BulletsLevel1,Figure_name,Table Number Paragraph,List Paragraph Char Char"/>
    <w:basedOn w:val="Normal"/>
    <w:link w:val="ListParagraphChar"/>
    <w:uiPriority w:val="34"/>
    <w:qFormat/>
    <w:rsid w:val="00810F68"/>
    <w:pPr>
      <w:widowControl w:val="0"/>
      <w:autoSpaceDE w:val="0"/>
      <w:autoSpaceDN w:val="0"/>
      <w:adjustRightInd w:val="0"/>
      <w:ind w:left="720"/>
    </w:pPr>
    <w:rPr>
      <w:rFonts w:ascii="Times New Roman" w:hAnsi="Times New Roman" w:eastAsiaTheme="minorEastAsia"/>
      <w:sz w:val="24"/>
    </w:rPr>
  </w:style>
  <w:style w:type="character" w:styleId="DocXref" w:customStyle="1">
    <w:name w:val="DocXref"/>
    <w:rsid w:val="00B375C0"/>
    <w:rPr>
      <w:rFonts w:cs="Times New Roman"/>
      <w:color w:val="0000FF"/>
    </w:rPr>
  </w:style>
  <w:style w:type="paragraph" w:styleId="OS1L6" w:customStyle="1">
    <w:name w:val="OS1_L6"/>
    <w:basedOn w:val="OS1L5"/>
    <w:uiPriority w:val="99"/>
    <w:rsid w:val="00B375C0"/>
    <w:pPr>
      <w:widowControl/>
      <w:tabs>
        <w:tab w:val="num" w:pos="3600"/>
      </w:tabs>
      <w:spacing w:after="240"/>
      <w:ind w:left="3600"/>
      <w:outlineLvl w:val="5"/>
    </w:pPr>
  </w:style>
  <w:style w:type="paragraph" w:styleId="OS1L7" w:customStyle="1">
    <w:name w:val="OS1_L7"/>
    <w:basedOn w:val="OS1L6"/>
    <w:uiPriority w:val="99"/>
    <w:rsid w:val="00B375C0"/>
    <w:pPr>
      <w:tabs>
        <w:tab w:val="clear" w:pos="3600"/>
        <w:tab w:val="num" w:pos="4320"/>
      </w:tabs>
      <w:ind w:left="4320"/>
      <w:outlineLvl w:val="6"/>
    </w:pPr>
    <w:rPr>
      <w:rFonts w:ascii="Times New Roman" w:hAnsi="Times New Roman" w:cs="Times New Roman"/>
    </w:rPr>
  </w:style>
  <w:style w:type="paragraph" w:styleId="OS1L8" w:customStyle="1">
    <w:name w:val="OS1_L8"/>
    <w:basedOn w:val="OS1L7"/>
    <w:uiPriority w:val="99"/>
    <w:rsid w:val="00B375C0"/>
    <w:pPr>
      <w:tabs>
        <w:tab w:val="clear" w:pos="4320"/>
        <w:tab w:val="num" w:pos="5040"/>
      </w:tabs>
      <w:ind w:left="5040"/>
      <w:outlineLvl w:val="7"/>
    </w:pPr>
    <w:rPr>
      <w:rFonts w:ascii="Arial" w:hAnsi="Arial" w:cs="Arial"/>
    </w:rPr>
  </w:style>
  <w:style w:type="paragraph" w:styleId="OS1L9" w:customStyle="1">
    <w:name w:val="OS1_L9"/>
    <w:basedOn w:val="OS1L8"/>
    <w:uiPriority w:val="99"/>
    <w:rsid w:val="00B375C0"/>
    <w:pPr>
      <w:tabs>
        <w:tab w:val="clear" w:pos="5040"/>
        <w:tab w:val="num" w:pos="5760"/>
      </w:tabs>
      <w:ind w:left="5760"/>
      <w:outlineLvl w:val="8"/>
    </w:pPr>
  </w:style>
  <w:style w:type="character" w:styleId="OS1L1Char" w:customStyle="1">
    <w:name w:val="OS1_L1 Char"/>
    <w:link w:val="OS1L1"/>
    <w:rsid w:val="00B375C0"/>
    <w:rPr>
      <w:rFonts w:ascii="Arial" w:hAnsi="Arial" w:cs="Arial"/>
      <w:b/>
      <w:bCs/>
      <w:caps/>
      <w:sz w:val="22"/>
      <w:szCs w:val="22"/>
    </w:rPr>
  </w:style>
  <w:style w:type="character" w:styleId="OS1L2Char" w:customStyle="1">
    <w:name w:val="OS1_L2 Char"/>
    <w:basedOn w:val="OS1L1Char"/>
    <w:link w:val="OS1L2"/>
    <w:rsid w:val="00B375C0"/>
    <w:rPr>
      <w:rFonts w:ascii="Arial" w:hAnsi="Arial" w:cs="Arial"/>
      <w:b/>
      <w:bCs/>
      <w:caps w:val="0"/>
      <w:sz w:val="22"/>
      <w:szCs w:val="22"/>
    </w:rPr>
  </w:style>
  <w:style w:type="character" w:styleId="OS1L3Char" w:customStyle="1">
    <w:name w:val="OS1_L3 Char"/>
    <w:link w:val="OS1L3"/>
    <w:rsid w:val="00B375C0"/>
    <w:rPr>
      <w:rFonts w:ascii="Arial" w:hAnsi="Arial" w:cs="Arial"/>
      <w:sz w:val="22"/>
      <w:szCs w:val="22"/>
    </w:rPr>
  </w:style>
  <w:style w:type="paragraph" w:styleId="BusinessSignature" w:customStyle="1">
    <w:name w:val="Business Signature"/>
    <w:basedOn w:val="Normal"/>
    <w:rsid w:val="00B375C0"/>
    <w:pPr>
      <w:tabs>
        <w:tab w:val="left" w:pos="403"/>
        <w:tab w:val="right" w:pos="4320"/>
      </w:tabs>
      <w:autoSpaceDE w:val="0"/>
      <w:autoSpaceDN w:val="0"/>
      <w:adjustRightInd w:val="0"/>
      <w:spacing w:after="240"/>
    </w:pPr>
  </w:style>
  <w:style w:type="paragraph" w:styleId="TitlePageDate" w:customStyle="1">
    <w:name w:val="Title Page Date"/>
    <w:basedOn w:val="Normal"/>
    <w:rsid w:val="00B375C0"/>
    <w:pPr>
      <w:autoSpaceDE w:val="0"/>
      <w:autoSpaceDN w:val="0"/>
      <w:adjustRightInd w:val="0"/>
      <w:spacing w:before="720" w:after="240"/>
      <w:jc w:val="center"/>
    </w:pPr>
    <w:rPr>
      <w:b/>
      <w:bCs/>
      <w:caps/>
    </w:rPr>
  </w:style>
  <w:style w:type="paragraph" w:styleId="TitlePageDocument" w:customStyle="1">
    <w:name w:val="Title Page Document"/>
    <w:basedOn w:val="Normal"/>
    <w:rsid w:val="00B375C0"/>
    <w:pPr>
      <w:autoSpaceDE w:val="0"/>
      <w:autoSpaceDN w:val="0"/>
      <w:adjustRightInd w:val="0"/>
      <w:spacing w:after="240"/>
      <w:jc w:val="center"/>
    </w:pPr>
    <w:rPr>
      <w:b/>
      <w:bCs/>
      <w:caps/>
    </w:rPr>
  </w:style>
  <w:style w:type="paragraph" w:styleId="TitlePageParty" w:customStyle="1">
    <w:name w:val="Title Page Party"/>
    <w:basedOn w:val="Normal"/>
    <w:rsid w:val="00B375C0"/>
    <w:pPr>
      <w:autoSpaceDE w:val="0"/>
      <w:autoSpaceDN w:val="0"/>
      <w:adjustRightInd w:val="0"/>
      <w:spacing w:before="720" w:after="240"/>
      <w:jc w:val="center"/>
    </w:pPr>
    <w:rPr>
      <w:b/>
      <w:bCs/>
      <w:caps/>
    </w:rPr>
  </w:style>
  <w:style w:type="paragraph" w:styleId="FirmDouble" w:customStyle="1">
    <w:name w:val="Firm Double"/>
    <w:basedOn w:val="Normal"/>
    <w:rsid w:val="00B375C0"/>
    <w:pPr>
      <w:autoSpaceDE w:val="0"/>
      <w:autoSpaceDN w:val="0"/>
      <w:adjustRightInd w:val="0"/>
      <w:spacing w:after="240" w:line="480" w:lineRule="auto"/>
    </w:pPr>
  </w:style>
  <w:style w:type="paragraph" w:styleId="FirmDouble05" w:customStyle="1">
    <w:name w:val="Firm Double 05"/>
    <w:basedOn w:val="Normal"/>
    <w:rsid w:val="00B375C0"/>
    <w:pPr>
      <w:autoSpaceDE w:val="0"/>
      <w:autoSpaceDN w:val="0"/>
      <w:adjustRightInd w:val="0"/>
      <w:spacing w:after="240" w:line="480" w:lineRule="auto"/>
      <w:ind w:firstLine="720"/>
    </w:pPr>
  </w:style>
  <w:style w:type="paragraph" w:styleId="FirmDouble1" w:customStyle="1">
    <w:name w:val="Firm Double 1"/>
    <w:basedOn w:val="Normal"/>
    <w:rsid w:val="00B375C0"/>
    <w:pPr>
      <w:autoSpaceDE w:val="0"/>
      <w:autoSpaceDN w:val="0"/>
      <w:adjustRightInd w:val="0"/>
      <w:spacing w:after="240" w:line="480" w:lineRule="auto"/>
      <w:ind w:firstLine="1440"/>
    </w:pPr>
  </w:style>
  <w:style w:type="paragraph" w:styleId="FirmDoubleFullJustify" w:customStyle="1">
    <w:name w:val="Firm Double Full Justify"/>
    <w:basedOn w:val="Normal"/>
    <w:rsid w:val="00B375C0"/>
    <w:pPr>
      <w:autoSpaceDE w:val="0"/>
      <w:autoSpaceDN w:val="0"/>
      <w:adjustRightInd w:val="0"/>
      <w:spacing w:after="240" w:line="480" w:lineRule="auto"/>
      <w:jc w:val="both"/>
    </w:pPr>
  </w:style>
  <w:style w:type="paragraph" w:styleId="FirmPlain" w:customStyle="1">
    <w:name w:val="Firm Plain"/>
    <w:basedOn w:val="Normal"/>
    <w:rsid w:val="00B375C0"/>
    <w:pPr>
      <w:autoSpaceDE w:val="0"/>
      <w:autoSpaceDN w:val="0"/>
      <w:adjustRightInd w:val="0"/>
      <w:spacing w:after="240"/>
    </w:pPr>
  </w:style>
  <w:style w:type="paragraph" w:styleId="FirmQuote" w:customStyle="1">
    <w:name w:val="Firm Quote"/>
    <w:basedOn w:val="Normal"/>
    <w:rsid w:val="00B375C0"/>
    <w:pPr>
      <w:autoSpaceDE w:val="0"/>
      <w:autoSpaceDN w:val="0"/>
      <w:adjustRightInd w:val="0"/>
      <w:spacing w:before="240" w:after="240"/>
      <w:ind w:left="1440" w:right="1440"/>
    </w:pPr>
  </w:style>
  <w:style w:type="paragraph" w:styleId="FirmSingle" w:customStyle="1">
    <w:name w:val="Firm Single"/>
    <w:basedOn w:val="Normal"/>
    <w:rsid w:val="00B375C0"/>
    <w:pPr>
      <w:autoSpaceDE w:val="0"/>
      <w:autoSpaceDN w:val="0"/>
      <w:adjustRightInd w:val="0"/>
      <w:spacing w:after="240"/>
    </w:pPr>
  </w:style>
  <w:style w:type="paragraph" w:styleId="FirmSingle05" w:customStyle="1">
    <w:name w:val="Firm Single 05"/>
    <w:basedOn w:val="Normal"/>
    <w:rsid w:val="00B375C0"/>
    <w:pPr>
      <w:autoSpaceDE w:val="0"/>
      <w:autoSpaceDN w:val="0"/>
      <w:adjustRightInd w:val="0"/>
      <w:spacing w:after="240"/>
      <w:ind w:firstLine="720"/>
    </w:pPr>
  </w:style>
  <w:style w:type="paragraph" w:styleId="FirmSingle1" w:customStyle="1">
    <w:name w:val="Firm Single 1"/>
    <w:basedOn w:val="Normal"/>
    <w:rsid w:val="00B375C0"/>
    <w:pPr>
      <w:autoSpaceDE w:val="0"/>
      <w:autoSpaceDN w:val="0"/>
      <w:adjustRightInd w:val="0"/>
      <w:spacing w:after="240"/>
      <w:ind w:firstLine="1440"/>
    </w:pPr>
  </w:style>
  <w:style w:type="paragraph" w:styleId="FirmSingleFullJustify" w:customStyle="1">
    <w:name w:val="Firm Single Full Justify"/>
    <w:basedOn w:val="Normal"/>
    <w:rsid w:val="00B375C0"/>
    <w:pPr>
      <w:autoSpaceDE w:val="0"/>
      <w:autoSpaceDN w:val="0"/>
      <w:adjustRightInd w:val="0"/>
      <w:spacing w:after="240"/>
      <w:jc w:val="both"/>
    </w:pPr>
  </w:style>
  <w:style w:type="paragraph" w:styleId="FirmTable" w:customStyle="1">
    <w:name w:val="Firm Table"/>
    <w:basedOn w:val="Normal"/>
    <w:rsid w:val="00B375C0"/>
    <w:pPr>
      <w:autoSpaceDE w:val="0"/>
      <w:autoSpaceDN w:val="0"/>
      <w:adjustRightInd w:val="0"/>
      <w:spacing w:after="240"/>
    </w:pPr>
  </w:style>
  <w:style w:type="paragraph" w:styleId="FirmTitleCB" w:customStyle="1">
    <w:name w:val="Firm Title CB"/>
    <w:basedOn w:val="Normal"/>
    <w:rsid w:val="00B375C0"/>
    <w:pPr>
      <w:keepNext/>
      <w:keepLines/>
      <w:autoSpaceDE w:val="0"/>
      <w:autoSpaceDN w:val="0"/>
      <w:adjustRightInd w:val="0"/>
      <w:spacing w:after="240"/>
      <w:jc w:val="center"/>
      <w:outlineLvl w:val="0"/>
    </w:pPr>
    <w:rPr>
      <w:b/>
      <w:bCs/>
    </w:rPr>
  </w:style>
  <w:style w:type="paragraph" w:styleId="FirmTitleCBU" w:customStyle="1">
    <w:name w:val="Firm Title CBU"/>
    <w:basedOn w:val="Normal"/>
    <w:rsid w:val="00B375C0"/>
    <w:pPr>
      <w:keepNext/>
      <w:keepLines/>
      <w:autoSpaceDE w:val="0"/>
      <w:autoSpaceDN w:val="0"/>
      <w:adjustRightInd w:val="0"/>
      <w:spacing w:after="240"/>
      <w:jc w:val="center"/>
      <w:outlineLvl w:val="0"/>
    </w:pPr>
    <w:rPr>
      <w:b/>
      <w:bCs/>
      <w:u w:val="single"/>
    </w:rPr>
  </w:style>
  <w:style w:type="paragraph" w:styleId="FirmTitleCU" w:customStyle="1">
    <w:name w:val="Firm Title CU"/>
    <w:basedOn w:val="Normal"/>
    <w:rsid w:val="00B375C0"/>
    <w:pPr>
      <w:keepNext/>
      <w:keepLines/>
      <w:autoSpaceDE w:val="0"/>
      <w:autoSpaceDN w:val="0"/>
      <w:adjustRightInd w:val="0"/>
      <w:spacing w:after="240"/>
      <w:jc w:val="center"/>
      <w:outlineLvl w:val="0"/>
    </w:pPr>
    <w:rPr>
      <w:u w:val="single"/>
    </w:rPr>
  </w:style>
  <w:style w:type="paragraph" w:styleId="FirmTitleLB" w:customStyle="1">
    <w:name w:val="Firm Title LB"/>
    <w:basedOn w:val="Normal"/>
    <w:rsid w:val="00B375C0"/>
    <w:pPr>
      <w:keepNext/>
      <w:keepLines/>
      <w:autoSpaceDE w:val="0"/>
      <w:autoSpaceDN w:val="0"/>
      <w:adjustRightInd w:val="0"/>
      <w:spacing w:after="240"/>
      <w:outlineLvl w:val="0"/>
    </w:pPr>
    <w:rPr>
      <w:b/>
      <w:bCs/>
    </w:rPr>
  </w:style>
  <w:style w:type="paragraph" w:styleId="FirmTitleLBU" w:customStyle="1">
    <w:name w:val="Firm Title LBU"/>
    <w:basedOn w:val="Normal"/>
    <w:rsid w:val="00B375C0"/>
    <w:pPr>
      <w:keepNext/>
      <w:keepLines/>
      <w:autoSpaceDE w:val="0"/>
      <w:autoSpaceDN w:val="0"/>
      <w:adjustRightInd w:val="0"/>
      <w:spacing w:after="240"/>
      <w:outlineLvl w:val="0"/>
    </w:pPr>
    <w:rPr>
      <w:b/>
      <w:bCs/>
      <w:u w:val="single"/>
    </w:rPr>
  </w:style>
  <w:style w:type="paragraph" w:styleId="FirmTitleLU" w:customStyle="1">
    <w:name w:val="Firm Title LU"/>
    <w:basedOn w:val="Normal"/>
    <w:rsid w:val="00B375C0"/>
    <w:pPr>
      <w:keepNext/>
      <w:keepLines/>
      <w:autoSpaceDE w:val="0"/>
      <w:autoSpaceDN w:val="0"/>
      <w:adjustRightInd w:val="0"/>
      <w:spacing w:after="240"/>
      <w:outlineLvl w:val="0"/>
    </w:pPr>
    <w:rPr>
      <w:u w:val="single"/>
    </w:rPr>
  </w:style>
  <w:style w:type="paragraph" w:styleId="FirmSingle05E" w:customStyle="1">
    <w:name w:val="Firm Single 05 (E)"/>
    <w:basedOn w:val="Normal"/>
    <w:rsid w:val="00B375C0"/>
    <w:pPr>
      <w:autoSpaceDE w:val="0"/>
      <w:autoSpaceDN w:val="0"/>
      <w:adjustRightInd w:val="0"/>
      <w:spacing w:after="240"/>
      <w:ind w:left="720"/>
      <w:jc w:val="both"/>
    </w:pPr>
  </w:style>
  <w:style w:type="paragraph" w:styleId="FirmSingle1E" w:customStyle="1">
    <w:name w:val="Firm Single 1 (E)"/>
    <w:basedOn w:val="Normal"/>
    <w:rsid w:val="00B375C0"/>
    <w:pPr>
      <w:autoSpaceDE w:val="0"/>
      <w:autoSpaceDN w:val="0"/>
      <w:adjustRightInd w:val="0"/>
      <w:spacing w:after="240"/>
      <w:ind w:left="1440"/>
      <w:jc w:val="both"/>
    </w:pPr>
  </w:style>
  <w:style w:type="paragraph" w:styleId="FirmSingle15E" w:customStyle="1">
    <w:name w:val="Firm Single 1.5 (E)"/>
    <w:basedOn w:val="Normal"/>
    <w:rsid w:val="00B375C0"/>
    <w:pPr>
      <w:autoSpaceDE w:val="0"/>
      <w:autoSpaceDN w:val="0"/>
      <w:adjustRightInd w:val="0"/>
      <w:spacing w:after="240"/>
      <w:ind w:left="2160"/>
      <w:jc w:val="both"/>
    </w:pPr>
  </w:style>
  <w:style w:type="paragraph" w:styleId="FirmTitleLB05E" w:customStyle="1">
    <w:name w:val="Firm Title LB 05 (E)"/>
    <w:basedOn w:val="Normal"/>
    <w:rsid w:val="00B375C0"/>
    <w:pPr>
      <w:keepNext/>
      <w:keepLines/>
      <w:autoSpaceDE w:val="0"/>
      <w:autoSpaceDN w:val="0"/>
      <w:adjustRightInd w:val="0"/>
      <w:spacing w:after="240"/>
      <w:ind w:left="720"/>
      <w:outlineLvl w:val="0"/>
    </w:pPr>
    <w:rPr>
      <w:b/>
      <w:bCs/>
    </w:rPr>
  </w:style>
  <w:style w:type="paragraph" w:styleId="FirmTitleLBU05E" w:customStyle="1">
    <w:name w:val="Firm Title LBU 05 (E)"/>
    <w:basedOn w:val="Normal"/>
    <w:rsid w:val="00B375C0"/>
    <w:pPr>
      <w:keepNext/>
      <w:keepLines/>
      <w:autoSpaceDE w:val="0"/>
      <w:autoSpaceDN w:val="0"/>
      <w:adjustRightInd w:val="0"/>
      <w:spacing w:after="240"/>
      <w:ind w:left="720"/>
      <w:outlineLvl w:val="0"/>
    </w:pPr>
    <w:rPr>
      <w:b/>
      <w:bCs/>
      <w:u w:val="single"/>
    </w:rPr>
  </w:style>
  <w:style w:type="paragraph" w:styleId="FirmTitleLU05E" w:customStyle="1">
    <w:name w:val="Firm Title LU 05 (E)"/>
    <w:basedOn w:val="Normal"/>
    <w:rsid w:val="00B375C0"/>
    <w:pPr>
      <w:keepNext/>
      <w:keepLines/>
      <w:autoSpaceDE w:val="0"/>
      <w:autoSpaceDN w:val="0"/>
      <w:adjustRightInd w:val="0"/>
      <w:spacing w:after="240"/>
      <w:ind w:left="720"/>
      <w:outlineLvl w:val="0"/>
    </w:pPr>
    <w:rPr>
      <w:u w:val="single"/>
    </w:rPr>
  </w:style>
  <w:style w:type="paragraph" w:styleId="FirmTitleLB1E" w:customStyle="1">
    <w:name w:val="Firm Title LB 1 (E)"/>
    <w:basedOn w:val="BodyText"/>
    <w:rsid w:val="00B375C0"/>
    <w:pPr>
      <w:keepNext/>
      <w:keepLines/>
      <w:autoSpaceDE w:val="0"/>
      <w:autoSpaceDN w:val="0"/>
      <w:adjustRightInd w:val="0"/>
      <w:spacing w:after="240"/>
      <w:ind w:left="1440"/>
      <w:outlineLvl w:val="0"/>
    </w:pPr>
    <w:rPr>
      <w:b/>
      <w:bCs/>
    </w:rPr>
  </w:style>
  <w:style w:type="paragraph" w:styleId="FirmTitleLBU1E" w:customStyle="1">
    <w:name w:val="Firm Title LBU 1 (E)"/>
    <w:basedOn w:val="BodyText"/>
    <w:rsid w:val="00B375C0"/>
    <w:pPr>
      <w:keepNext/>
      <w:keepLines/>
      <w:autoSpaceDE w:val="0"/>
      <w:autoSpaceDN w:val="0"/>
      <w:adjustRightInd w:val="0"/>
      <w:spacing w:after="240"/>
      <w:ind w:left="1440"/>
      <w:outlineLvl w:val="0"/>
    </w:pPr>
    <w:rPr>
      <w:b/>
      <w:bCs/>
      <w:u w:val="single"/>
    </w:rPr>
  </w:style>
  <w:style w:type="paragraph" w:styleId="FirmTitleLU1E" w:customStyle="1">
    <w:name w:val="Firm Title LU 1 (E)"/>
    <w:basedOn w:val="BodyText"/>
    <w:rsid w:val="00B375C0"/>
    <w:pPr>
      <w:keepNext/>
      <w:keepLines/>
      <w:autoSpaceDE w:val="0"/>
      <w:autoSpaceDN w:val="0"/>
      <w:adjustRightInd w:val="0"/>
      <w:spacing w:after="240"/>
      <w:ind w:left="1440"/>
      <w:outlineLvl w:val="0"/>
    </w:pPr>
    <w:rPr>
      <w:u w:val="single"/>
    </w:rPr>
  </w:style>
  <w:style w:type="paragraph" w:styleId="FirmTitleLB15E" w:customStyle="1">
    <w:name w:val="Firm Title LB 1.5 (E)"/>
    <w:basedOn w:val="BodyText"/>
    <w:rsid w:val="00B375C0"/>
    <w:pPr>
      <w:keepNext/>
      <w:keepLines/>
      <w:autoSpaceDE w:val="0"/>
      <w:autoSpaceDN w:val="0"/>
      <w:adjustRightInd w:val="0"/>
      <w:spacing w:after="240"/>
      <w:ind w:left="2160"/>
      <w:outlineLvl w:val="0"/>
    </w:pPr>
    <w:rPr>
      <w:b/>
      <w:bCs/>
    </w:rPr>
  </w:style>
  <w:style w:type="paragraph" w:styleId="FirmTitleLBU15E" w:customStyle="1">
    <w:name w:val="Firm Title LBU 1.5 (E)"/>
    <w:basedOn w:val="BodyText"/>
    <w:rsid w:val="00B375C0"/>
    <w:pPr>
      <w:keepNext/>
      <w:keepLines/>
      <w:autoSpaceDE w:val="0"/>
      <w:autoSpaceDN w:val="0"/>
      <w:adjustRightInd w:val="0"/>
      <w:spacing w:after="240"/>
      <w:ind w:left="2160"/>
      <w:outlineLvl w:val="0"/>
    </w:pPr>
    <w:rPr>
      <w:b/>
      <w:bCs/>
      <w:u w:val="single"/>
    </w:rPr>
  </w:style>
  <w:style w:type="paragraph" w:styleId="FirmTitleLU15E" w:customStyle="1">
    <w:name w:val="Firm Title LU 1.5 (E)"/>
    <w:basedOn w:val="BodyText"/>
    <w:rsid w:val="00B375C0"/>
    <w:pPr>
      <w:keepNext/>
      <w:keepLines/>
      <w:autoSpaceDE w:val="0"/>
      <w:autoSpaceDN w:val="0"/>
      <w:adjustRightInd w:val="0"/>
      <w:spacing w:after="240"/>
      <w:ind w:left="2160"/>
      <w:outlineLvl w:val="0"/>
    </w:pPr>
    <w:rPr>
      <w:u w:val="single"/>
    </w:rPr>
  </w:style>
  <w:style w:type="paragraph" w:styleId="OS1TOC1" w:customStyle="1">
    <w:name w:val="OS1_TOC1"/>
    <w:basedOn w:val="TOC1"/>
    <w:autoRedefine/>
    <w:rsid w:val="00B375C0"/>
    <w:pPr>
      <w:keepLines/>
      <w:tabs>
        <w:tab w:val="clear" w:pos="720"/>
        <w:tab w:val="clear" w:pos="9360"/>
        <w:tab w:val="right" w:leader="dot" w:pos="9288"/>
      </w:tabs>
      <w:autoSpaceDE w:val="0"/>
      <w:autoSpaceDN w:val="0"/>
      <w:adjustRightInd w:val="0"/>
      <w:spacing w:before="0" w:after="120"/>
      <w:ind w:right="720"/>
    </w:pPr>
    <w:rPr>
      <w:rFonts w:cs="Arial"/>
      <w:b/>
      <w:bCs/>
      <w:caps/>
      <w:szCs w:val="22"/>
    </w:rPr>
  </w:style>
  <w:style w:type="paragraph" w:styleId="OS1TOC2" w:customStyle="1">
    <w:name w:val="OS1_TOC2"/>
    <w:basedOn w:val="TOC2"/>
    <w:autoRedefine/>
    <w:rsid w:val="00B375C0"/>
    <w:pPr>
      <w:keepLines/>
      <w:tabs>
        <w:tab w:val="clear" w:pos="1440"/>
        <w:tab w:val="clear" w:pos="9360"/>
        <w:tab w:val="right" w:leader="dot" w:pos="9288"/>
      </w:tabs>
      <w:autoSpaceDE w:val="0"/>
      <w:autoSpaceDN w:val="0"/>
      <w:adjustRightInd w:val="0"/>
      <w:spacing w:before="0" w:after="120"/>
      <w:ind w:right="720"/>
    </w:pPr>
    <w:rPr>
      <w:rFonts w:cs="Arial"/>
      <w:szCs w:val="22"/>
    </w:rPr>
  </w:style>
  <w:style w:type="paragraph" w:styleId="NumContinue" w:customStyle="1">
    <w:name w:val="Num Continue"/>
    <w:basedOn w:val="BodyText"/>
    <w:rsid w:val="00B375C0"/>
    <w:pPr>
      <w:autoSpaceDE w:val="0"/>
      <w:autoSpaceDN w:val="0"/>
      <w:adjustRightInd w:val="0"/>
      <w:spacing w:after="240"/>
    </w:pPr>
  </w:style>
  <w:style w:type="paragraph" w:styleId="OS1Cont1" w:customStyle="1">
    <w:name w:val="OS1 Cont 1"/>
    <w:basedOn w:val="Normal"/>
    <w:rsid w:val="00B375C0"/>
    <w:pPr>
      <w:autoSpaceDE w:val="0"/>
      <w:autoSpaceDN w:val="0"/>
      <w:adjustRightInd w:val="0"/>
      <w:spacing w:after="240"/>
    </w:pPr>
    <w:rPr>
      <w:rFonts w:cs="Arial"/>
      <w:szCs w:val="22"/>
    </w:rPr>
  </w:style>
  <w:style w:type="paragraph" w:styleId="OS1Cont2" w:customStyle="1">
    <w:name w:val="OS1 Cont 2"/>
    <w:basedOn w:val="OS1Cont1"/>
    <w:rsid w:val="00B375C0"/>
  </w:style>
  <w:style w:type="paragraph" w:styleId="OS1Cont3" w:customStyle="1">
    <w:name w:val="OS1 Cont 3"/>
    <w:basedOn w:val="OS1Cont2"/>
    <w:rsid w:val="00B375C0"/>
    <w:rPr>
      <w:rFonts w:ascii="Times New Roman" w:hAnsi="Times New Roman" w:cs="Times New Roman"/>
      <w:sz w:val="24"/>
      <w:szCs w:val="24"/>
    </w:rPr>
  </w:style>
  <w:style w:type="paragraph" w:styleId="OS1Cont4" w:customStyle="1">
    <w:name w:val="OS1 Cont 4"/>
    <w:basedOn w:val="OS1Cont3"/>
    <w:rsid w:val="00B375C0"/>
    <w:rPr>
      <w:rFonts w:ascii="Arial" w:hAnsi="Arial" w:cs="Arial"/>
      <w:sz w:val="22"/>
      <w:szCs w:val="22"/>
    </w:rPr>
  </w:style>
  <w:style w:type="paragraph" w:styleId="OS1Cont5" w:customStyle="1">
    <w:name w:val="OS1 Cont 5"/>
    <w:basedOn w:val="OS1Cont4"/>
    <w:rsid w:val="00B375C0"/>
  </w:style>
  <w:style w:type="paragraph" w:styleId="OS1Cont6" w:customStyle="1">
    <w:name w:val="OS1 Cont 6"/>
    <w:basedOn w:val="OS1Cont5"/>
    <w:rsid w:val="00B375C0"/>
  </w:style>
  <w:style w:type="paragraph" w:styleId="OS1Cont7" w:customStyle="1">
    <w:name w:val="OS1 Cont 7"/>
    <w:basedOn w:val="OS1Cont6"/>
    <w:rsid w:val="00B375C0"/>
  </w:style>
  <w:style w:type="paragraph" w:styleId="OS1Cont8" w:customStyle="1">
    <w:name w:val="OS1 Cont 8"/>
    <w:basedOn w:val="OS1Cont7"/>
    <w:rsid w:val="00B375C0"/>
  </w:style>
  <w:style w:type="paragraph" w:styleId="OS1Cont9" w:customStyle="1">
    <w:name w:val="OS1 Cont 9"/>
    <w:basedOn w:val="OS1Cont8"/>
    <w:rsid w:val="00B375C0"/>
  </w:style>
  <w:style w:type="paragraph" w:styleId="DocumentMap">
    <w:name w:val="Document Map"/>
    <w:basedOn w:val="Normal"/>
    <w:link w:val="DocumentMapChar"/>
    <w:uiPriority w:val="99"/>
    <w:rsid w:val="00B375C0"/>
    <w:pPr>
      <w:shd w:val="clear" w:color="auto" w:fill="000080"/>
      <w:autoSpaceDE w:val="0"/>
      <w:autoSpaceDN w:val="0"/>
      <w:adjustRightInd w:val="0"/>
      <w:spacing w:after="240"/>
    </w:pPr>
    <w:rPr>
      <w:rFonts w:ascii="Tahoma" w:hAnsi="Tahoma" w:cs="Tahoma"/>
      <w:sz w:val="20"/>
      <w:szCs w:val="20"/>
    </w:rPr>
  </w:style>
  <w:style w:type="character" w:styleId="DocumentMapChar" w:customStyle="1">
    <w:name w:val="Document Map Char"/>
    <w:basedOn w:val="DefaultParagraphFont"/>
    <w:link w:val="DocumentMap"/>
    <w:uiPriority w:val="99"/>
    <w:rsid w:val="00B375C0"/>
    <w:rPr>
      <w:rFonts w:ascii="Tahoma" w:hAnsi="Tahoma" w:cs="Tahoma"/>
      <w:shd w:val="clear" w:color="auto" w:fill="000080"/>
    </w:rPr>
  </w:style>
  <w:style w:type="paragraph" w:styleId="OS1TitleCB" w:customStyle="1">
    <w:name w:val="OS1_Title CB"/>
    <w:basedOn w:val="FirmTitleCB"/>
    <w:rsid w:val="00B375C0"/>
    <w:rPr>
      <w:rFonts w:cs="Arial"/>
      <w:szCs w:val="22"/>
      <w:lang w:val="en-GB"/>
    </w:rPr>
  </w:style>
  <w:style w:type="paragraph" w:styleId="OS1Single15" w:customStyle="1">
    <w:name w:val="OS1_Single 1.5"/>
    <w:basedOn w:val="FirmSingle15E"/>
    <w:rsid w:val="00B375C0"/>
  </w:style>
  <w:style w:type="paragraph" w:styleId="TOCHeader" w:customStyle="1">
    <w:name w:val="TOC Header"/>
    <w:basedOn w:val="Normal"/>
    <w:link w:val="TOCHeaderChar"/>
    <w:qFormat/>
    <w:rsid w:val="00B375C0"/>
    <w:pPr>
      <w:autoSpaceDE w:val="0"/>
      <w:autoSpaceDN w:val="0"/>
      <w:adjustRightInd w:val="0"/>
      <w:spacing w:after="240"/>
      <w:ind w:left="115" w:right="115"/>
      <w:jc w:val="center"/>
    </w:pPr>
  </w:style>
  <w:style w:type="paragraph" w:styleId="CharCharCharCharCharCharCharCharCharChar" w:customStyle="1">
    <w:name w:val="Char Char Char Char Char Char Char Char Char Char"/>
    <w:basedOn w:val="Normal"/>
    <w:rsid w:val="00B375C0"/>
    <w:pPr>
      <w:spacing w:after="160" w:line="240" w:lineRule="exact"/>
    </w:pPr>
    <w:rPr>
      <w:rFonts w:cs="Arial"/>
      <w:sz w:val="20"/>
      <w:szCs w:val="20"/>
    </w:rPr>
  </w:style>
  <w:style w:type="paragraph" w:styleId="DeltaViewTableHeading" w:customStyle="1">
    <w:name w:val="DeltaView Table Heading"/>
    <w:basedOn w:val="Normal"/>
    <w:rsid w:val="00B375C0"/>
    <w:pPr>
      <w:autoSpaceDE w:val="0"/>
      <w:autoSpaceDN w:val="0"/>
      <w:adjustRightInd w:val="0"/>
      <w:spacing w:after="120"/>
    </w:pPr>
    <w:rPr>
      <w:rFonts w:cs="Arial"/>
      <w:b/>
      <w:bCs/>
    </w:rPr>
  </w:style>
  <w:style w:type="paragraph" w:styleId="DeltaViewTableBody" w:customStyle="1">
    <w:name w:val="DeltaView Table Body"/>
    <w:basedOn w:val="Normal"/>
    <w:rsid w:val="00B375C0"/>
    <w:pPr>
      <w:autoSpaceDE w:val="0"/>
      <w:autoSpaceDN w:val="0"/>
      <w:adjustRightInd w:val="0"/>
      <w:spacing w:after="240"/>
    </w:pPr>
    <w:rPr>
      <w:rFonts w:cs="Arial"/>
    </w:rPr>
  </w:style>
  <w:style w:type="paragraph" w:styleId="DeltaViewAnnounce" w:customStyle="1">
    <w:name w:val="DeltaView Announce"/>
    <w:rsid w:val="00B375C0"/>
    <w:pPr>
      <w:autoSpaceDE w:val="0"/>
      <w:autoSpaceDN w:val="0"/>
      <w:adjustRightInd w:val="0"/>
      <w:spacing w:before="100" w:beforeAutospacing="1" w:after="100" w:afterAutospacing="1"/>
    </w:pPr>
    <w:rPr>
      <w:rFonts w:ascii="Arial" w:hAnsi="Arial" w:cs="Arial"/>
      <w:sz w:val="24"/>
      <w:szCs w:val="24"/>
      <w:lang w:val="en-GB"/>
    </w:rPr>
  </w:style>
  <w:style w:type="character" w:styleId="CommentReference">
    <w:name w:val="annotation reference"/>
    <w:uiPriority w:val="99"/>
    <w:rsid w:val="00B375C0"/>
    <w:rPr>
      <w:spacing w:val="0"/>
      <w:sz w:val="16"/>
      <w:szCs w:val="16"/>
    </w:rPr>
  </w:style>
  <w:style w:type="character" w:styleId="DeltaViewInsertion" w:customStyle="1">
    <w:name w:val="DeltaView Insertion"/>
    <w:rsid w:val="00B375C0"/>
    <w:rPr>
      <w:b/>
      <w:bCs/>
      <w:color w:val="0000FF"/>
      <w:spacing w:val="0"/>
      <w:u w:val="single"/>
    </w:rPr>
  </w:style>
  <w:style w:type="character" w:styleId="DeltaViewDeletion" w:customStyle="1">
    <w:name w:val="DeltaView Deletion"/>
    <w:rsid w:val="00B375C0"/>
    <w:rPr>
      <w:strike/>
      <w:color w:val="FF0000"/>
      <w:spacing w:val="0"/>
    </w:rPr>
  </w:style>
  <w:style w:type="character" w:styleId="DeltaViewMoveSource" w:customStyle="1">
    <w:name w:val="DeltaView Move Source"/>
    <w:rsid w:val="00B375C0"/>
    <w:rPr>
      <w:strike/>
      <w:color w:val="FF0000"/>
      <w:spacing w:val="0"/>
    </w:rPr>
  </w:style>
  <w:style w:type="character" w:styleId="DeltaViewMoveDestination" w:customStyle="1">
    <w:name w:val="DeltaView Move Destination"/>
    <w:rsid w:val="00B375C0"/>
    <w:rPr>
      <w:color w:val="0000FF"/>
      <w:spacing w:val="0"/>
      <w:u w:val="double"/>
    </w:rPr>
  </w:style>
  <w:style w:type="paragraph" w:styleId="CommentText">
    <w:name w:val="annotation text"/>
    <w:basedOn w:val="Normal"/>
    <w:link w:val="CommentTextChar"/>
    <w:uiPriority w:val="99"/>
    <w:rsid w:val="00B375C0"/>
    <w:pPr>
      <w:autoSpaceDE w:val="0"/>
      <w:autoSpaceDN w:val="0"/>
      <w:adjustRightInd w:val="0"/>
      <w:spacing w:after="240"/>
    </w:pPr>
    <w:rPr>
      <w:sz w:val="20"/>
      <w:szCs w:val="20"/>
    </w:rPr>
  </w:style>
  <w:style w:type="character" w:styleId="CommentTextChar" w:customStyle="1">
    <w:name w:val="Comment Text Char"/>
    <w:basedOn w:val="DefaultParagraphFont"/>
    <w:link w:val="CommentText"/>
    <w:uiPriority w:val="99"/>
    <w:rsid w:val="00B375C0"/>
    <w:rPr>
      <w:rFonts w:ascii="Arial" w:hAnsi="Arial"/>
    </w:rPr>
  </w:style>
  <w:style w:type="character" w:styleId="DeltaViewChangeNumber" w:customStyle="1">
    <w:name w:val="DeltaView Change Number"/>
    <w:rsid w:val="00B375C0"/>
    <w:rPr>
      <w:color w:val="000000"/>
      <w:spacing w:val="0"/>
      <w:vertAlign w:val="superscript"/>
    </w:rPr>
  </w:style>
  <w:style w:type="character" w:styleId="DeltaViewDelimiter" w:customStyle="1">
    <w:name w:val="DeltaView Delimiter"/>
    <w:rsid w:val="00B375C0"/>
    <w:rPr>
      <w:spacing w:val="0"/>
    </w:rPr>
  </w:style>
  <w:style w:type="character" w:styleId="DeltaViewFormatChange" w:customStyle="1">
    <w:name w:val="DeltaView Format Change"/>
    <w:rsid w:val="00B375C0"/>
    <w:rPr>
      <w:color w:val="000000"/>
      <w:spacing w:val="0"/>
    </w:rPr>
  </w:style>
  <w:style w:type="character" w:styleId="DeltaViewMovedDeletion" w:customStyle="1">
    <w:name w:val="DeltaView Moved Deletion"/>
    <w:rsid w:val="00B375C0"/>
    <w:rPr>
      <w:strike/>
      <w:color w:val="C08080"/>
      <w:spacing w:val="0"/>
    </w:rPr>
  </w:style>
  <w:style w:type="character" w:styleId="DeltaViewEditorComment" w:customStyle="1">
    <w:name w:val="DeltaView Editor Comment"/>
    <w:rsid w:val="00B375C0"/>
    <w:rPr>
      <w:color w:val="0000FF"/>
      <w:spacing w:val="0"/>
      <w:u w:val="double"/>
    </w:rPr>
  </w:style>
  <w:style w:type="character" w:styleId="DeltaViewStyleChangeText" w:customStyle="1">
    <w:name w:val="DeltaView Style Change Text"/>
    <w:rsid w:val="00B375C0"/>
    <w:rPr>
      <w:color w:val="000000"/>
      <w:spacing w:val="0"/>
      <w:u w:val="double"/>
    </w:rPr>
  </w:style>
  <w:style w:type="character" w:styleId="DeltaViewStyleChangeLabel" w:customStyle="1">
    <w:name w:val="DeltaView Style Change Label"/>
    <w:rsid w:val="00B375C0"/>
    <w:rPr>
      <w:color w:val="000000"/>
      <w:spacing w:val="0"/>
    </w:rPr>
  </w:style>
  <w:style w:type="paragraph" w:styleId="CommentSubject">
    <w:name w:val="annotation subject"/>
    <w:basedOn w:val="CommentText"/>
    <w:next w:val="CommentText"/>
    <w:link w:val="CommentSubjectChar"/>
    <w:uiPriority w:val="99"/>
    <w:rsid w:val="00B375C0"/>
    <w:rPr>
      <w:b/>
      <w:bCs/>
    </w:rPr>
  </w:style>
  <w:style w:type="character" w:styleId="CommentSubjectChar" w:customStyle="1">
    <w:name w:val="Comment Subject Char"/>
    <w:basedOn w:val="CommentTextChar"/>
    <w:link w:val="CommentSubject"/>
    <w:uiPriority w:val="99"/>
    <w:rsid w:val="00B375C0"/>
    <w:rPr>
      <w:rFonts w:ascii="Arial" w:hAnsi="Arial"/>
      <w:b/>
      <w:bCs/>
    </w:rPr>
  </w:style>
  <w:style w:type="paragraph" w:styleId="Revision">
    <w:name w:val="Revision"/>
    <w:hidden/>
    <w:uiPriority w:val="99"/>
    <w:rsid w:val="00B375C0"/>
    <w:rPr>
      <w:sz w:val="24"/>
      <w:szCs w:val="24"/>
    </w:rPr>
  </w:style>
  <w:style w:type="character" w:styleId="FootnoteReference">
    <w:name w:val="footnote reference"/>
    <w:rsid w:val="00B375C0"/>
    <w:rPr>
      <w:vertAlign w:val="superscript"/>
    </w:rPr>
  </w:style>
  <w:style w:type="table" w:styleId="TableGrid">
    <w:name w:val="Table Grid"/>
    <w:basedOn w:val="TableNormal"/>
    <w:uiPriority w:val="39"/>
    <w:rsid w:val="00B375C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OrangeCounL1" w:customStyle="1">
    <w:name w:val="OrangeCoun_L1"/>
    <w:basedOn w:val="Normal"/>
    <w:next w:val="BodyText"/>
    <w:rsid w:val="00B375C0"/>
    <w:pPr>
      <w:keepNext/>
      <w:numPr>
        <w:numId w:val="4"/>
      </w:numPr>
      <w:spacing w:after="240"/>
      <w:jc w:val="both"/>
      <w:outlineLvl w:val="0"/>
    </w:pPr>
    <w:rPr>
      <w:rFonts w:cs="Arial"/>
      <w:b/>
      <w:sz w:val="20"/>
      <w:szCs w:val="20"/>
    </w:rPr>
  </w:style>
  <w:style w:type="paragraph" w:styleId="OrangeCounL4" w:customStyle="1">
    <w:name w:val="OrangeCoun_L4"/>
    <w:basedOn w:val="Normal"/>
    <w:next w:val="BodyText"/>
    <w:rsid w:val="00B375C0"/>
    <w:pPr>
      <w:numPr>
        <w:ilvl w:val="3"/>
        <w:numId w:val="4"/>
      </w:numPr>
      <w:spacing w:after="240"/>
      <w:jc w:val="both"/>
      <w:outlineLvl w:val="3"/>
    </w:pPr>
    <w:rPr>
      <w:rFonts w:cs="Arial"/>
      <w:sz w:val="20"/>
      <w:szCs w:val="20"/>
    </w:rPr>
  </w:style>
  <w:style w:type="paragraph" w:styleId="BodyText2AlphaNumbered" w:customStyle="1">
    <w:name w:val="Body Text 2 (Alpha Numbered)"/>
    <w:basedOn w:val="Normal"/>
    <w:rsid w:val="00B375C0"/>
    <w:pPr>
      <w:numPr>
        <w:numId w:val="5"/>
      </w:numPr>
      <w:spacing w:after="60"/>
    </w:pPr>
    <w:rPr>
      <w:szCs w:val="20"/>
    </w:rPr>
  </w:style>
  <w:style w:type="paragraph" w:styleId="TableLevel3Numbered" w:customStyle="1">
    <w:name w:val="Table Level 3 Numbered"/>
    <w:basedOn w:val="Normal"/>
    <w:rsid w:val="00B375C0"/>
    <w:pPr>
      <w:autoSpaceDE w:val="0"/>
      <w:autoSpaceDN w:val="0"/>
      <w:adjustRightInd w:val="0"/>
      <w:spacing w:before="120" w:after="120"/>
    </w:pPr>
    <w:rPr>
      <w:szCs w:val="22"/>
    </w:rPr>
  </w:style>
  <w:style w:type="paragraph" w:styleId="TableTextBullet2" w:customStyle="1">
    <w:name w:val="Table Text Bullet 2"/>
    <w:rsid w:val="00B375C0"/>
    <w:pPr>
      <w:numPr>
        <w:numId w:val="6"/>
      </w:numPr>
      <w:spacing w:after="60"/>
    </w:pPr>
  </w:style>
  <w:style w:type="paragraph" w:styleId="Level1TNR3ptBold5spacing" w:customStyle="1">
    <w:name w:val="Level 1 TNR 3pt Bold .5 spacing"/>
    <w:uiPriority w:val="99"/>
    <w:rsid w:val="00B375C0"/>
    <w:pPr>
      <w:tabs>
        <w:tab w:val="num" w:pos="360"/>
      </w:tabs>
      <w:spacing w:before="120" w:after="120"/>
      <w:ind w:left="360" w:hanging="360"/>
      <w:outlineLvl w:val="0"/>
    </w:pPr>
    <w:rPr>
      <w:b/>
      <w:color w:val="000000"/>
      <w:sz w:val="24"/>
      <w:szCs w:val="24"/>
    </w:rPr>
  </w:style>
  <w:style w:type="paragraph" w:styleId="Level3TNR3ptreg5indent" w:customStyle="1">
    <w:name w:val="Level 3 TNR 3pt reg .5 indent"/>
    <w:uiPriority w:val="99"/>
    <w:rsid w:val="00B375C0"/>
    <w:pPr>
      <w:tabs>
        <w:tab w:val="num" w:pos="1800"/>
      </w:tabs>
      <w:spacing w:before="120" w:after="120"/>
      <w:ind w:left="1800" w:hanging="720"/>
      <w:outlineLvl w:val="2"/>
    </w:pPr>
    <w:rPr>
      <w:color w:val="000000"/>
      <w:sz w:val="24"/>
      <w:szCs w:val="24"/>
    </w:rPr>
  </w:style>
  <w:style w:type="paragraph" w:styleId="Level4TNR3ptreg5indent" w:customStyle="1">
    <w:name w:val="Level 4 TNR 3pt reg .5 indent"/>
    <w:uiPriority w:val="99"/>
    <w:rsid w:val="00B375C0"/>
    <w:pPr>
      <w:tabs>
        <w:tab w:val="num" w:pos="2520"/>
      </w:tabs>
      <w:spacing w:before="120" w:after="120"/>
      <w:ind w:left="2520" w:hanging="720"/>
      <w:outlineLvl w:val="3"/>
    </w:pPr>
    <w:rPr>
      <w:color w:val="000000"/>
      <w:sz w:val="24"/>
      <w:szCs w:val="24"/>
    </w:rPr>
  </w:style>
  <w:style w:type="paragraph" w:styleId="Level5TNR3ptreg5indent" w:customStyle="1">
    <w:name w:val="Level 5 TNR 3pt reg .5 indent"/>
    <w:uiPriority w:val="99"/>
    <w:rsid w:val="00B375C0"/>
    <w:pPr>
      <w:tabs>
        <w:tab w:val="num" w:pos="3240"/>
      </w:tabs>
      <w:spacing w:before="120" w:after="120"/>
      <w:ind w:left="3240" w:hanging="720"/>
      <w:outlineLvl w:val="4"/>
    </w:pPr>
    <w:rPr>
      <w:color w:val="000000"/>
      <w:sz w:val="24"/>
      <w:szCs w:val="24"/>
    </w:rPr>
  </w:style>
  <w:style w:type="paragraph" w:styleId="Level6TNR3ptreg5indent" w:customStyle="1">
    <w:name w:val="Level 6 TNR 3pt reg .5 indent"/>
    <w:uiPriority w:val="99"/>
    <w:rsid w:val="00B375C0"/>
    <w:pPr>
      <w:tabs>
        <w:tab w:val="num" w:pos="3960"/>
      </w:tabs>
      <w:spacing w:before="120" w:after="120"/>
      <w:ind w:left="3960" w:hanging="720"/>
      <w:outlineLvl w:val="5"/>
    </w:pPr>
    <w:rPr>
      <w:color w:val="000000"/>
      <w:sz w:val="24"/>
      <w:szCs w:val="24"/>
    </w:rPr>
  </w:style>
  <w:style w:type="paragraph" w:styleId="Level7TNR3ptreg5indent" w:customStyle="1">
    <w:name w:val="Level 7 TNR 3pt reg .5 indent"/>
    <w:uiPriority w:val="99"/>
    <w:rsid w:val="00B375C0"/>
    <w:pPr>
      <w:tabs>
        <w:tab w:val="num" w:pos="4680"/>
      </w:tabs>
      <w:spacing w:before="120" w:after="120"/>
      <w:ind w:left="4680" w:hanging="720"/>
      <w:outlineLvl w:val="6"/>
    </w:pPr>
    <w:rPr>
      <w:color w:val="000000"/>
      <w:sz w:val="24"/>
      <w:szCs w:val="24"/>
    </w:rPr>
  </w:style>
  <w:style w:type="paragraph" w:styleId="Level8TNR3ptreg5indent" w:customStyle="1">
    <w:name w:val="Level 8 TNR 3pt reg .5 indent"/>
    <w:uiPriority w:val="99"/>
    <w:rsid w:val="00B375C0"/>
    <w:pPr>
      <w:tabs>
        <w:tab w:val="num" w:pos="5400"/>
      </w:tabs>
      <w:spacing w:before="120" w:after="120"/>
      <w:ind w:left="5400" w:hanging="720"/>
      <w:outlineLvl w:val="7"/>
    </w:pPr>
    <w:rPr>
      <w:color w:val="000000"/>
      <w:sz w:val="24"/>
      <w:szCs w:val="24"/>
    </w:rPr>
  </w:style>
  <w:style w:type="paragraph" w:styleId="Level9TNR3ptreg5indent" w:customStyle="1">
    <w:name w:val="Level 9 TNR 3pt reg .5 indent"/>
    <w:uiPriority w:val="99"/>
    <w:rsid w:val="00B375C0"/>
    <w:pPr>
      <w:tabs>
        <w:tab w:val="num" w:pos="6120"/>
      </w:tabs>
      <w:spacing w:before="120" w:after="120"/>
      <w:ind w:left="6120" w:hanging="720"/>
      <w:outlineLvl w:val="8"/>
    </w:pPr>
    <w:rPr>
      <w:color w:val="000000"/>
      <w:sz w:val="24"/>
      <w:szCs w:val="24"/>
    </w:rPr>
  </w:style>
  <w:style w:type="paragraph" w:styleId="Cog-body" w:customStyle="1">
    <w:name w:val="Cog-body"/>
    <w:aliases w:val="cb,Cog-body Char1 Char,Cog-boby,Cog-boby + Line spacing:  single,cb Char Char Char Char Char,Cog-boby Char Char Char Char,Cog-boby Char Char Char,Cog-boby Char Char Char Char Char Char Char Char Char Char Char Char Char Char Char,Cog-boby Char"/>
    <w:basedOn w:val="Normal"/>
    <w:rsid w:val="00B375C0"/>
    <w:pPr>
      <w:spacing w:before="40" w:after="40" w:line="260" w:lineRule="atLeast"/>
      <w:jc w:val="both"/>
    </w:pPr>
    <w:rPr>
      <w:rFonts w:cs="Arial"/>
      <w:sz w:val="20"/>
    </w:rPr>
  </w:style>
  <w:style w:type="paragraph" w:styleId="NormalWeb">
    <w:name w:val="Normal (Web)"/>
    <w:basedOn w:val="Normal"/>
    <w:uiPriority w:val="99"/>
    <w:unhideWhenUsed/>
    <w:rsid w:val="00B375C0"/>
    <w:pPr>
      <w:spacing w:before="100" w:beforeAutospacing="1" w:after="100" w:afterAutospacing="1"/>
    </w:pPr>
    <w:rPr>
      <w:rFonts w:ascii="Times New Roman" w:hAnsi="Times New Roman" w:eastAsiaTheme="minorEastAsia"/>
      <w:sz w:val="24"/>
    </w:rPr>
  </w:style>
  <w:style w:type="paragraph" w:styleId="FlushLeftJustified" w:customStyle="1">
    <w:name w:val="Flush Left Justified"/>
    <w:basedOn w:val="FlushLeft"/>
    <w:qFormat/>
    <w:rsid w:val="00CE7BA8"/>
    <w:pPr>
      <w:jc w:val="both"/>
    </w:pPr>
    <w:rPr>
      <w:sz w:val="20"/>
    </w:rPr>
  </w:style>
  <w:style w:type="paragraph" w:styleId="StyleOS1L4Justified" w:customStyle="1">
    <w:name w:val="Style OS1_L4 + Justified"/>
    <w:basedOn w:val="OS1L4"/>
    <w:rsid w:val="007C17D8"/>
    <w:pPr>
      <w:widowControl/>
      <w:tabs>
        <w:tab w:val="num" w:pos="3600"/>
      </w:tabs>
      <w:spacing w:after="240"/>
      <w:ind w:left="0" w:firstLine="2880"/>
      <w:jc w:val="both"/>
    </w:pPr>
    <w:rPr>
      <w:rFonts w:cs="Times New Roman"/>
      <w:szCs w:val="20"/>
    </w:rPr>
  </w:style>
  <w:style w:type="paragraph" w:styleId="BodyText2">
    <w:name w:val="Body Text 2"/>
    <w:basedOn w:val="Normal"/>
    <w:link w:val="BodyText2Char"/>
    <w:rsid w:val="003C4D47"/>
    <w:pPr>
      <w:spacing w:after="120" w:line="480" w:lineRule="auto"/>
    </w:pPr>
  </w:style>
  <w:style w:type="character" w:styleId="BodyText2Char" w:customStyle="1">
    <w:name w:val="Body Text 2 Char"/>
    <w:basedOn w:val="DefaultParagraphFont"/>
    <w:link w:val="BodyText2"/>
    <w:rsid w:val="003C4D47"/>
    <w:rPr>
      <w:rFonts w:ascii="Arial" w:hAnsi="Arial"/>
      <w:sz w:val="22"/>
      <w:szCs w:val="24"/>
    </w:rPr>
  </w:style>
  <w:style w:type="paragraph" w:styleId="BodyTextIndent2">
    <w:name w:val="Body Text Indent 2"/>
    <w:basedOn w:val="Normal"/>
    <w:link w:val="BodyTextIndent2Char"/>
    <w:rsid w:val="00550B56"/>
    <w:pPr>
      <w:spacing w:after="120" w:line="480" w:lineRule="auto"/>
      <w:ind w:left="360"/>
    </w:pPr>
  </w:style>
  <w:style w:type="character" w:styleId="BodyTextIndent2Char" w:customStyle="1">
    <w:name w:val="Body Text Indent 2 Char"/>
    <w:basedOn w:val="DefaultParagraphFont"/>
    <w:link w:val="BodyTextIndent2"/>
    <w:rsid w:val="00550B56"/>
    <w:rPr>
      <w:rFonts w:ascii="Arial" w:hAnsi="Arial"/>
      <w:sz w:val="22"/>
      <w:szCs w:val="24"/>
    </w:rPr>
  </w:style>
  <w:style w:type="paragraph" w:styleId="Heading1Numbered" w:customStyle="1">
    <w:name w:val="Heading 1 Numbered"/>
    <w:basedOn w:val="Normal"/>
    <w:next w:val="TableText"/>
    <w:rsid w:val="00930355"/>
    <w:pPr>
      <w:keepNext/>
      <w:keepLines/>
      <w:numPr>
        <w:numId w:val="7"/>
      </w:numPr>
      <w:spacing w:before="240" w:after="240"/>
    </w:pPr>
    <w:rPr>
      <w:rFonts w:ascii="Times New Roman Bold" w:hAnsi="Times New Roman Bold" w:eastAsia="Calibri"/>
      <w:b/>
      <w:caps/>
      <w:sz w:val="28"/>
    </w:rPr>
  </w:style>
  <w:style w:type="paragraph" w:styleId="Heading2Numbered" w:customStyle="1">
    <w:name w:val="Heading 2 Numbered"/>
    <w:basedOn w:val="Normal"/>
    <w:next w:val="TableText"/>
    <w:rsid w:val="00930355"/>
    <w:pPr>
      <w:keepNext/>
      <w:keepLines/>
      <w:numPr>
        <w:ilvl w:val="1"/>
        <w:numId w:val="7"/>
      </w:numPr>
      <w:spacing w:before="240" w:after="240"/>
    </w:pPr>
    <w:rPr>
      <w:rFonts w:ascii="Times New Roman Bold" w:hAnsi="Times New Roman Bold" w:eastAsia="Calibri"/>
      <w:b/>
      <w:sz w:val="28"/>
    </w:rPr>
  </w:style>
  <w:style w:type="paragraph" w:styleId="Heading3Numbered" w:customStyle="1">
    <w:name w:val="Heading 3 Numbered"/>
    <w:basedOn w:val="Heading2Numbered"/>
    <w:next w:val="TableText"/>
    <w:rsid w:val="00930355"/>
    <w:pPr>
      <w:numPr>
        <w:ilvl w:val="2"/>
      </w:numPr>
    </w:pPr>
  </w:style>
  <w:style w:type="paragraph" w:styleId="Heading4Numbered" w:customStyle="1">
    <w:name w:val="Heading 4 Numbered"/>
    <w:basedOn w:val="Normal"/>
    <w:next w:val="TableText"/>
    <w:rsid w:val="00930355"/>
    <w:pPr>
      <w:keepNext/>
      <w:keepLines/>
      <w:numPr>
        <w:ilvl w:val="3"/>
        <w:numId w:val="7"/>
      </w:numPr>
      <w:spacing w:before="240" w:after="240"/>
    </w:pPr>
    <w:rPr>
      <w:rFonts w:ascii="Times New Roman Bold" w:hAnsi="Times New Roman Bold" w:eastAsia="Calibri"/>
      <w:b/>
      <w:sz w:val="24"/>
    </w:rPr>
  </w:style>
  <w:style w:type="paragraph" w:styleId="TableLevel1Numbered" w:customStyle="1">
    <w:name w:val="Table Level 1 Numbered"/>
    <w:basedOn w:val="Normal"/>
    <w:rsid w:val="00930355"/>
    <w:pPr>
      <w:tabs>
        <w:tab w:val="num" w:pos="1800"/>
      </w:tabs>
      <w:spacing w:before="120" w:after="120"/>
      <w:ind w:left="1800" w:hanging="360"/>
    </w:pPr>
    <w:rPr>
      <w:rFonts w:ascii="Times New Roman" w:hAnsi="Times New Roman" w:eastAsia="Calibri"/>
    </w:rPr>
  </w:style>
  <w:style w:type="paragraph" w:styleId="TableLevel5Numbered" w:customStyle="1">
    <w:name w:val="Table Level 5 Numbered"/>
    <w:basedOn w:val="Normal"/>
    <w:rsid w:val="00930355"/>
    <w:pPr>
      <w:tabs>
        <w:tab w:val="num" w:pos="1800"/>
      </w:tabs>
      <w:spacing w:before="120" w:after="120"/>
      <w:ind w:left="1800" w:hanging="576"/>
    </w:pPr>
    <w:rPr>
      <w:rFonts w:ascii="Times New Roman" w:hAnsi="Times New Roman" w:eastAsia="Calibri"/>
    </w:rPr>
  </w:style>
  <w:style w:type="paragraph" w:styleId="TableLevel2Numbered" w:customStyle="1">
    <w:name w:val="Table Level 2 Numbered"/>
    <w:basedOn w:val="Normal"/>
    <w:rsid w:val="00930355"/>
    <w:pPr>
      <w:numPr>
        <w:ilvl w:val="1"/>
        <w:numId w:val="8"/>
      </w:numPr>
      <w:spacing w:before="120" w:after="120"/>
    </w:pPr>
    <w:rPr>
      <w:rFonts w:ascii="Times New Roman" w:hAnsi="Times New Roman" w:eastAsia="Calibri"/>
    </w:rPr>
  </w:style>
  <w:style w:type="paragraph" w:styleId="TableLevel4Numbered" w:customStyle="1">
    <w:name w:val="Table Level 4 Numbered"/>
    <w:basedOn w:val="Normal"/>
    <w:rsid w:val="00930355"/>
    <w:pPr>
      <w:tabs>
        <w:tab w:val="num" w:pos="1800"/>
      </w:tabs>
      <w:spacing w:before="120" w:after="120"/>
      <w:ind w:left="1800" w:hanging="1080"/>
    </w:pPr>
    <w:rPr>
      <w:rFonts w:ascii="Times New Roman" w:hAnsi="Times New Roman" w:eastAsia="Calibri"/>
    </w:rPr>
  </w:style>
  <w:style w:type="paragraph" w:styleId="TableLevel6Numbered" w:customStyle="1">
    <w:name w:val="Table Level 6 Numbered"/>
    <w:basedOn w:val="Normal"/>
    <w:rsid w:val="00930355"/>
    <w:pPr>
      <w:tabs>
        <w:tab w:val="num" w:pos="1800"/>
      </w:tabs>
      <w:spacing w:before="120" w:after="120"/>
      <w:ind w:left="1800" w:hanging="576"/>
    </w:pPr>
    <w:rPr>
      <w:rFonts w:ascii="Times New Roman" w:hAnsi="Times New Roman" w:eastAsia="Calibri"/>
    </w:rPr>
  </w:style>
  <w:style w:type="paragraph" w:styleId="TableLevel7Numbered" w:customStyle="1">
    <w:name w:val="Table Level 7 Numbered"/>
    <w:basedOn w:val="Normal"/>
    <w:rsid w:val="00930355"/>
    <w:pPr>
      <w:tabs>
        <w:tab w:val="num" w:pos="2232"/>
      </w:tabs>
      <w:spacing w:before="120" w:after="120"/>
      <w:ind w:left="2232" w:hanging="432"/>
    </w:pPr>
    <w:rPr>
      <w:rFonts w:ascii="Times New Roman" w:hAnsi="Times New Roman" w:eastAsia="Calibri"/>
    </w:rPr>
  </w:style>
  <w:style w:type="paragraph" w:styleId="TableLevel8Numbered" w:customStyle="1">
    <w:name w:val="Table Level 8 Numbered"/>
    <w:basedOn w:val="Normal"/>
    <w:rsid w:val="00930355"/>
    <w:pPr>
      <w:tabs>
        <w:tab w:val="num" w:pos="2232"/>
      </w:tabs>
      <w:spacing w:before="120" w:after="120"/>
      <w:ind w:left="2232" w:hanging="432"/>
    </w:pPr>
    <w:rPr>
      <w:rFonts w:ascii="Times New Roman" w:hAnsi="Times New Roman" w:eastAsia="Calibri"/>
    </w:rPr>
  </w:style>
  <w:style w:type="paragraph" w:styleId="Heading5Numbered" w:customStyle="1">
    <w:name w:val="Heading 5 Numbered"/>
    <w:basedOn w:val="Normal"/>
    <w:rsid w:val="00930355"/>
    <w:pPr>
      <w:numPr>
        <w:ilvl w:val="4"/>
        <w:numId w:val="7"/>
      </w:numPr>
      <w:spacing w:before="120" w:after="120"/>
    </w:pPr>
    <w:rPr>
      <w:rFonts w:ascii="Times New Roman" w:hAnsi="Times New Roman" w:eastAsia="Calibri"/>
      <w:b/>
    </w:rPr>
  </w:style>
  <w:style w:type="paragraph" w:styleId="Bodytext0" w:customStyle="1">
    <w:name w:val="Bodytext"/>
    <w:basedOn w:val="Normal"/>
    <w:link w:val="BodytextChar0"/>
    <w:rsid w:val="00930355"/>
    <w:pPr>
      <w:widowControl w:val="0"/>
      <w:spacing w:before="26" w:after="240" w:line="240" w:lineRule="atLeast"/>
      <w:ind w:left="1080" w:right="115"/>
      <w:jc w:val="both"/>
    </w:pPr>
    <w:rPr>
      <w:sz w:val="20"/>
      <w:szCs w:val="20"/>
    </w:rPr>
  </w:style>
  <w:style w:type="paragraph" w:styleId="BodyBull2" w:customStyle="1">
    <w:name w:val="BodyBull2"/>
    <w:basedOn w:val="Normal"/>
    <w:rsid w:val="00930355"/>
    <w:pPr>
      <w:numPr>
        <w:numId w:val="8"/>
      </w:numPr>
      <w:spacing w:before="60" w:after="60" w:line="240" w:lineRule="atLeast"/>
      <w:ind w:right="115"/>
      <w:jc w:val="both"/>
    </w:pPr>
    <w:rPr>
      <w:iCs/>
      <w:sz w:val="20"/>
      <w:szCs w:val="20"/>
    </w:rPr>
  </w:style>
  <w:style w:type="paragraph" w:styleId="NoSpacing">
    <w:name w:val="No Spacing"/>
    <w:aliases w:val="No Spacing1,Arial Normal,para,para Char Char Char Char,para Char Char Char Char Char Char"/>
    <w:link w:val="NoSpacingChar"/>
    <w:uiPriority w:val="1"/>
    <w:qFormat/>
    <w:rsid w:val="00617736"/>
    <w:pPr>
      <w:widowControl w:val="0"/>
      <w:autoSpaceDE w:val="0"/>
      <w:autoSpaceDN w:val="0"/>
      <w:adjustRightInd w:val="0"/>
      <w:spacing w:before="120" w:after="120"/>
    </w:pPr>
    <w:rPr>
      <w:rFonts w:ascii="Arial" w:hAnsi="Arial" w:cs="Arial" w:eastAsiaTheme="minorEastAsia"/>
      <w:sz w:val="24"/>
      <w:szCs w:val="24"/>
    </w:rPr>
  </w:style>
  <w:style w:type="paragraph" w:styleId="TableTextRight" w:customStyle="1">
    <w:name w:val="Table_Text_Right"/>
    <w:uiPriority w:val="99"/>
    <w:rsid w:val="00617736"/>
    <w:pPr>
      <w:widowControl w:val="0"/>
      <w:autoSpaceDE w:val="0"/>
      <w:autoSpaceDN w:val="0"/>
      <w:adjustRightInd w:val="0"/>
      <w:spacing w:before="60" w:after="60"/>
      <w:jc w:val="center"/>
    </w:pPr>
    <w:rPr>
      <w:rFonts w:ascii="Arial Narrow" w:hAnsi="Arial Narrow" w:cs="Arial Narrow" w:eastAsiaTheme="minorEastAsia"/>
      <w:sz w:val="22"/>
      <w:szCs w:val="22"/>
    </w:rPr>
  </w:style>
  <w:style w:type="paragraph" w:styleId="ArticleL1" w:customStyle="1">
    <w:name w:val="Article_L1"/>
    <w:next w:val="BodyText"/>
    <w:uiPriority w:val="99"/>
    <w:rsid w:val="00617736"/>
    <w:pPr>
      <w:keepNext/>
      <w:keepLines/>
      <w:widowControl w:val="0"/>
      <w:autoSpaceDE w:val="0"/>
      <w:autoSpaceDN w:val="0"/>
      <w:adjustRightInd w:val="0"/>
      <w:spacing w:after="240"/>
      <w:jc w:val="center"/>
      <w:outlineLvl w:val="0"/>
    </w:pPr>
    <w:rPr>
      <w:rFonts w:eastAsiaTheme="minorEastAsia"/>
      <w:b/>
      <w:bCs/>
      <w:caps/>
      <w:sz w:val="24"/>
      <w:szCs w:val="24"/>
    </w:rPr>
  </w:style>
  <w:style w:type="paragraph" w:styleId="ArticleL2" w:customStyle="1">
    <w:name w:val="Article_L2"/>
    <w:next w:val="BodyText"/>
    <w:uiPriority w:val="99"/>
    <w:rsid w:val="00617736"/>
    <w:pPr>
      <w:widowControl w:val="0"/>
      <w:autoSpaceDE w:val="0"/>
      <w:autoSpaceDN w:val="0"/>
      <w:adjustRightInd w:val="0"/>
      <w:spacing w:after="240"/>
      <w:ind w:firstLine="720"/>
      <w:outlineLvl w:val="1"/>
    </w:pPr>
    <w:rPr>
      <w:rFonts w:eastAsiaTheme="minorEastAsia"/>
      <w:sz w:val="24"/>
      <w:szCs w:val="24"/>
    </w:rPr>
  </w:style>
  <w:style w:type="paragraph" w:styleId="ArticleL3" w:customStyle="1">
    <w:name w:val="Article_L3"/>
    <w:next w:val="BodyText"/>
    <w:uiPriority w:val="99"/>
    <w:rsid w:val="00617736"/>
    <w:pPr>
      <w:widowControl w:val="0"/>
      <w:autoSpaceDE w:val="0"/>
      <w:autoSpaceDN w:val="0"/>
      <w:adjustRightInd w:val="0"/>
      <w:spacing w:after="240"/>
      <w:ind w:firstLine="1440"/>
      <w:outlineLvl w:val="2"/>
    </w:pPr>
    <w:rPr>
      <w:rFonts w:eastAsiaTheme="minorEastAsia"/>
      <w:sz w:val="24"/>
      <w:szCs w:val="24"/>
    </w:rPr>
  </w:style>
  <w:style w:type="paragraph" w:styleId="ArticleL4" w:customStyle="1">
    <w:name w:val="Article_L4"/>
    <w:next w:val="BodyText"/>
    <w:uiPriority w:val="99"/>
    <w:rsid w:val="00617736"/>
    <w:pPr>
      <w:widowControl w:val="0"/>
      <w:autoSpaceDE w:val="0"/>
      <w:autoSpaceDN w:val="0"/>
      <w:adjustRightInd w:val="0"/>
      <w:spacing w:after="240"/>
      <w:ind w:firstLine="2160"/>
      <w:outlineLvl w:val="3"/>
    </w:pPr>
    <w:rPr>
      <w:rFonts w:eastAsiaTheme="minorEastAsia"/>
      <w:sz w:val="24"/>
      <w:szCs w:val="24"/>
    </w:rPr>
  </w:style>
  <w:style w:type="paragraph" w:styleId="ArticleL5" w:customStyle="1">
    <w:name w:val="Article_L5"/>
    <w:next w:val="BodyText"/>
    <w:uiPriority w:val="99"/>
    <w:rsid w:val="00617736"/>
    <w:pPr>
      <w:widowControl w:val="0"/>
      <w:autoSpaceDE w:val="0"/>
      <w:autoSpaceDN w:val="0"/>
      <w:adjustRightInd w:val="0"/>
      <w:spacing w:after="240"/>
      <w:ind w:firstLine="2880"/>
      <w:outlineLvl w:val="4"/>
    </w:pPr>
    <w:rPr>
      <w:rFonts w:eastAsiaTheme="minorEastAsia"/>
      <w:sz w:val="24"/>
      <w:szCs w:val="24"/>
    </w:rPr>
  </w:style>
  <w:style w:type="paragraph" w:styleId="ArticleL6" w:customStyle="1">
    <w:name w:val="Article_L6"/>
    <w:next w:val="BodyText"/>
    <w:uiPriority w:val="99"/>
    <w:rsid w:val="00617736"/>
    <w:pPr>
      <w:widowControl w:val="0"/>
      <w:autoSpaceDE w:val="0"/>
      <w:autoSpaceDN w:val="0"/>
      <w:adjustRightInd w:val="0"/>
      <w:spacing w:after="240"/>
      <w:ind w:firstLine="3600"/>
      <w:outlineLvl w:val="5"/>
    </w:pPr>
    <w:rPr>
      <w:rFonts w:eastAsiaTheme="minorEastAsia"/>
      <w:sz w:val="24"/>
      <w:szCs w:val="24"/>
    </w:rPr>
  </w:style>
  <w:style w:type="paragraph" w:styleId="ArticleL7" w:customStyle="1">
    <w:name w:val="Article_L7"/>
    <w:next w:val="BodyText"/>
    <w:uiPriority w:val="99"/>
    <w:rsid w:val="00617736"/>
    <w:pPr>
      <w:widowControl w:val="0"/>
      <w:autoSpaceDE w:val="0"/>
      <w:autoSpaceDN w:val="0"/>
      <w:adjustRightInd w:val="0"/>
      <w:spacing w:after="240"/>
      <w:ind w:firstLine="4320"/>
      <w:outlineLvl w:val="6"/>
    </w:pPr>
    <w:rPr>
      <w:rFonts w:eastAsiaTheme="minorEastAsia"/>
      <w:sz w:val="24"/>
      <w:szCs w:val="24"/>
    </w:rPr>
  </w:style>
  <w:style w:type="paragraph" w:styleId="ArticleL8" w:customStyle="1">
    <w:name w:val="Article_L8"/>
    <w:next w:val="BodyText"/>
    <w:uiPriority w:val="99"/>
    <w:rsid w:val="00617736"/>
    <w:pPr>
      <w:widowControl w:val="0"/>
      <w:autoSpaceDE w:val="0"/>
      <w:autoSpaceDN w:val="0"/>
      <w:adjustRightInd w:val="0"/>
      <w:spacing w:after="240"/>
      <w:ind w:firstLine="5040"/>
      <w:outlineLvl w:val="7"/>
    </w:pPr>
    <w:rPr>
      <w:rFonts w:eastAsiaTheme="minorEastAsia"/>
      <w:sz w:val="24"/>
      <w:szCs w:val="24"/>
    </w:rPr>
  </w:style>
  <w:style w:type="paragraph" w:styleId="ArticleL9" w:customStyle="1">
    <w:name w:val="Article_L9"/>
    <w:next w:val="BodyText"/>
    <w:uiPriority w:val="99"/>
    <w:rsid w:val="00617736"/>
    <w:pPr>
      <w:widowControl w:val="0"/>
      <w:autoSpaceDE w:val="0"/>
      <w:autoSpaceDN w:val="0"/>
      <w:adjustRightInd w:val="0"/>
      <w:spacing w:after="240"/>
      <w:ind w:firstLine="720"/>
      <w:outlineLvl w:val="8"/>
    </w:pPr>
    <w:rPr>
      <w:rFonts w:eastAsiaTheme="minorEastAsia"/>
      <w:sz w:val="24"/>
      <w:szCs w:val="24"/>
    </w:rPr>
  </w:style>
  <w:style w:type="paragraph" w:styleId="Style2" w:customStyle="1">
    <w:name w:val="Style 2"/>
    <w:uiPriority w:val="99"/>
    <w:rsid w:val="00617736"/>
    <w:pPr>
      <w:widowControl w:val="0"/>
      <w:autoSpaceDE w:val="0"/>
      <w:autoSpaceDN w:val="0"/>
      <w:adjustRightInd w:val="0"/>
      <w:spacing w:after="240"/>
      <w:ind w:firstLine="1440"/>
      <w:jc w:val="both"/>
    </w:pPr>
    <w:rPr>
      <w:rFonts w:eastAsiaTheme="minorEastAsia"/>
      <w:sz w:val="24"/>
      <w:szCs w:val="24"/>
    </w:rPr>
  </w:style>
  <w:style w:type="paragraph" w:styleId="Legal2EL1" w:customStyle="1">
    <w:name w:val="Legal2E_L1"/>
    <w:uiPriority w:val="99"/>
    <w:rsid w:val="00617736"/>
    <w:pPr>
      <w:widowControl w:val="0"/>
      <w:autoSpaceDE w:val="0"/>
      <w:autoSpaceDN w:val="0"/>
      <w:adjustRightInd w:val="0"/>
      <w:spacing w:before="240" w:after="240"/>
      <w:ind w:left="720" w:hanging="720"/>
      <w:outlineLvl w:val="0"/>
    </w:pPr>
    <w:rPr>
      <w:rFonts w:ascii="Arial" w:hAnsi="Arial" w:cs="Arial" w:eastAsiaTheme="minorEastAsia"/>
      <w:b/>
      <w:bCs/>
      <w:sz w:val="22"/>
      <w:szCs w:val="22"/>
    </w:rPr>
  </w:style>
  <w:style w:type="paragraph" w:styleId="Legal2EL2" w:customStyle="1">
    <w:name w:val="Legal2E_L2"/>
    <w:uiPriority w:val="99"/>
    <w:rsid w:val="00617736"/>
    <w:pPr>
      <w:widowControl w:val="0"/>
      <w:autoSpaceDE w:val="0"/>
      <w:autoSpaceDN w:val="0"/>
      <w:adjustRightInd w:val="0"/>
      <w:spacing w:before="240" w:after="120"/>
      <w:ind w:left="720" w:hanging="720"/>
      <w:jc w:val="both"/>
      <w:outlineLvl w:val="1"/>
    </w:pPr>
    <w:rPr>
      <w:rFonts w:ascii="Arial" w:hAnsi="Arial" w:cs="Arial" w:eastAsiaTheme="minorEastAsia"/>
      <w:sz w:val="22"/>
      <w:szCs w:val="22"/>
    </w:rPr>
  </w:style>
  <w:style w:type="paragraph" w:styleId="Legal2EL3" w:customStyle="1">
    <w:name w:val="Legal2E_L3"/>
    <w:uiPriority w:val="99"/>
    <w:rsid w:val="00617736"/>
    <w:pPr>
      <w:widowControl w:val="0"/>
      <w:autoSpaceDE w:val="0"/>
      <w:autoSpaceDN w:val="0"/>
      <w:adjustRightInd w:val="0"/>
      <w:spacing w:before="240" w:after="120"/>
      <w:ind w:left="1440" w:hanging="720"/>
      <w:jc w:val="both"/>
      <w:outlineLvl w:val="2"/>
    </w:pPr>
    <w:rPr>
      <w:rFonts w:ascii="Arial" w:hAnsi="Arial" w:cs="Arial" w:eastAsiaTheme="minorEastAsia"/>
      <w:sz w:val="22"/>
      <w:szCs w:val="22"/>
    </w:rPr>
  </w:style>
  <w:style w:type="paragraph" w:styleId="Legal2EL4" w:customStyle="1">
    <w:name w:val="Legal2E_L4"/>
    <w:uiPriority w:val="99"/>
    <w:rsid w:val="00617736"/>
    <w:pPr>
      <w:widowControl w:val="0"/>
      <w:autoSpaceDE w:val="0"/>
      <w:autoSpaceDN w:val="0"/>
      <w:adjustRightInd w:val="0"/>
      <w:spacing w:before="240" w:after="120"/>
      <w:ind w:left="2880" w:hanging="360"/>
      <w:jc w:val="both"/>
      <w:outlineLvl w:val="3"/>
    </w:pPr>
    <w:rPr>
      <w:rFonts w:ascii="Arial" w:hAnsi="Arial" w:cs="Arial" w:eastAsiaTheme="minorEastAsia"/>
      <w:sz w:val="22"/>
      <w:szCs w:val="22"/>
    </w:rPr>
  </w:style>
  <w:style w:type="paragraph" w:styleId="Legal2EL5" w:customStyle="1">
    <w:name w:val="Legal2E_L5"/>
    <w:uiPriority w:val="99"/>
    <w:rsid w:val="00617736"/>
    <w:pPr>
      <w:widowControl w:val="0"/>
      <w:autoSpaceDE w:val="0"/>
      <w:autoSpaceDN w:val="0"/>
      <w:adjustRightInd w:val="0"/>
      <w:spacing w:before="240" w:after="120"/>
      <w:ind w:left="3600" w:hanging="360"/>
      <w:jc w:val="both"/>
      <w:outlineLvl w:val="4"/>
    </w:pPr>
    <w:rPr>
      <w:rFonts w:ascii="Arial" w:hAnsi="Arial" w:cs="Arial" w:eastAsiaTheme="minorEastAsia"/>
      <w:sz w:val="22"/>
      <w:szCs w:val="22"/>
    </w:rPr>
  </w:style>
  <w:style w:type="paragraph" w:styleId="Legal2EL6" w:customStyle="1">
    <w:name w:val="Legal2E_L6"/>
    <w:uiPriority w:val="99"/>
    <w:rsid w:val="00617736"/>
    <w:pPr>
      <w:widowControl w:val="0"/>
      <w:autoSpaceDE w:val="0"/>
      <w:autoSpaceDN w:val="0"/>
      <w:adjustRightInd w:val="0"/>
      <w:spacing w:before="240" w:after="120"/>
      <w:ind w:left="4320" w:hanging="360"/>
      <w:jc w:val="both"/>
      <w:outlineLvl w:val="5"/>
    </w:pPr>
    <w:rPr>
      <w:rFonts w:ascii="Arial" w:hAnsi="Arial" w:cs="Arial" w:eastAsiaTheme="minorEastAsia"/>
      <w:sz w:val="22"/>
      <w:szCs w:val="22"/>
    </w:rPr>
  </w:style>
  <w:style w:type="paragraph" w:styleId="Legal2EL7" w:customStyle="1">
    <w:name w:val="Legal2E_L7"/>
    <w:uiPriority w:val="99"/>
    <w:rsid w:val="00617736"/>
    <w:pPr>
      <w:widowControl w:val="0"/>
      <w:autoSpaceDE w:val="0"/>
      <w:autoSpaceDN w:val="0"/>
      <w:adjustRightInd w:val="0"/>
      <w:spacing w:before="240" w:after="120"/>
      <w:ind w:left="5040" w:hanging="360"/>
      <w:jc w:val="both"/>
      <w:outlineLvl w:val="6"/>
    </w:pPr>
    <w:rPr>
      <w:rFonts w:ascii="Arial" w:hAnsi="Arial" w:cs="Arial" w:eastAsiaTheme="minorEastAsia"/>
      <w:sz w:val="22"/>
      <w:szCs w:val="22"/>
    </w:rPr>
  </w:style>
  <w:style w:type="paragraph" w:styleId="Legal2EL8" w:customStyle="1">
    <w:name w:val="Legal2E_L8"/>
    <w:uiPriority w:val="99"/>
    <w:rsid w:val="00617736"/>
    <w:pPr>
      <w:widowControl w:val="0"/>
      <w:autoSpaceDE w:val="0"/>
      <w:autoSpaceDN w:val="0"/>
      <w:adjustRightInd w:val="0"/>
      <w:spacing w:before="240" w:after="120"/>
      <w:ind w:left="5760" w:hanging="360"/>
      <w:jc w:val="both"/>
      <w:outlineLvl w:val="7"/>
    </w:pPr>
    <w:rPr>
      <w:rFonts w:ascii="Arial" w:hAnsi="Arial" w:cs="Arial" w:eastAsiaTheme="minorEastAsia"/>
      <w:sz w:val="22"/>
      <w:szCs w:val="22"/>
    </w:rPr>
  </w:style>
  <w:style w:type="paragraph" w:styleId="Legal2EL9" w:customStyle="1">
    <w:name w:val="Legal2E_L9"/>
    <w:uiPriority w:val="99"/>
    <w:rsid w:val="00617736"/>
    <w:pPr>
      <w:widowControl w:val="0"/>
      <w:autoSpaceDE w:val="0"/>
      <w:autoSpaceDN w:val="0"/>
      <w:adjustRightInd w:val="0"/>
      <w:spacing w:before="240" w:after="120"/>
      <w:ind w:left="6480" w:hanging="360"/>
      <w:jc w:val="both"/>
      <w:outlineLvl w:val="8"/>
    </w:pPr>
    <w:rPr>
      <w:rFonts w:ascii="Arial" w:hAnsi="Arial" w:cs="Arial" w:eastAsiaTheme="minorEastAsia"/>
      <w:sz w:val="22"/>
      <w:szCs w:val="22"/>
    </w:rPr>
  </w:style>
  <w:style w:type="character" w:styleId="Legal2EL3Char" w:customStyle="1">
    <w:name w:val="Legal2E_L3 Char"/>
    <w:uiPriority w:val="99"/>
    <w:rsid w:val="00617736"/>
    <w:rPr>
      <w:rFonts w:ascii="Arial" w:hAnsi="Arial" w:cs="Arial"/>
    </w:rPr>
  </w:style>
  <w:style w:type="character" w:styleId="Legal2EL4Char" w:customStyle="1">
    <w:name w:val="Legal2E_L4 Char"/>
    <w:uiPriority w:val="99"/>
    <w:rsid w:val="00617736"/>
    <w:rPr>
      <w:rFonts w:ascii="Arial" w:hAnsi="Arial" w:cs="Arial"/>
    </w:rPr>
  </w:style>
  <w:style w:type="character" w:styleId="Legal2EL2Char" w:customStyle="1">
    <w:name w:val="Legal2E_L2 Char"/>
    <w:uiPriority w:val="99"/>
    <w:rsid w:val="00617736"/>
    <w:rPr>
      <w:rFonts w:ascii="Arial" w:hAnsi="Arial" w:cs="Arial"/>
    </w:rPr>
  </w:style>
  <w:style w:type="character" w:styleId="ListParagraphChar" w:customStyle="1">
    <w:name w:val="List Paragraph Char"/>
    <w:aliases w:val="Bullet 1 Char,Use Case List Paragraph Char,Heading2 Char,List Paragraph1 Char,Body Bullet Char,Ref Char,Colorful List - Accent 11 Char,b1 Char,Bullet for no #'s Char,List bullet Char,List Paragraph 1 Char,Bulleted Text Char"/>
    <w:link w:val="ListParagraph"/>
    <w:uiPriority w:val="34"/>
    <w:qFormat/>
    <w:rsid w:val="00F1430C"/>
    <w:rPr>
      <w:rFonts w:eastAsiaTheme="minorEastAsia"/>
      <w:sz w:val="24"/>
      <w:szCs w:val="24"/>
    </w:rPr>
  </w:style>
  <w:style w:type="table" w:styleId="newtab4" w:customStyle="1">
    <w:name w:val="new tab4"/>
    <w:basedOn w:val="TableNormal"/>
    <w:next w:val="TableGrid"/>
    <w:uiPriority w:val="59"/>
    <w:rsid w:val="00120202"/>
    <w:rPr>
      <w:rFonts w:ascii="Calibri" w:hAnsi="Calibr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Bull1" w:customStyle="1">
    <w:name w:val="BodyBull1"/>
    <w:basedOn w:val="Normal"/>
    <w:rsid w:val="00541572"/>
    <w:pPr>
      <w:numPr>
        <w:numId w:val="9"/>
      </w:numPr>
      <w:spacing w:before="60" w:after="60" w:line="240" w:lineRule="atLeast"/>
      <w:ind w:right="115"/>
      <w:jc w:val="both"/>
    </w:pPr>
    <w:rPr>
      <w:iCs/>
      <w:sz w:val="20"/>
      <w:szCs w:val="20"/>
    </w:rPr>
  </w:style>
  <w:style w:type="paragraph" w:styleId="ListBullet2">
    <w:name w:val="List Bullet 2"/>
    <w:basedOn w:val="Normal"/>
    <w:autoRedefine/>
    <w:rsid w:val="00316BDF"/>
    <w:pPr>
      <w:widowControl w:val="0"/>
      <w:numPr>
        <w:numId w:val="10"/>
      </w:numPr>
      <w:spacing w:before="26" w:after="240" w:line="240" w:lineRule="atLeast"/>
      <w:ind w:right="115"/>
    </w:pPr>
    <w:rPr>
      <w:sz w:val="20"/>
      <w:szCs w:val="20"/>
    </w:rPr>
  </w:style>
  <w:style w:type="paragraph" w:styleId="ListBullet4">
    <w:name w:val="List Bullet 4"/>
    <w:basedOn w:val="Normal"/>
    <w:autoRedefine/>
    <w:semiHidden/>
    <w:rsid w:val="00E71539"/>
    <w:pPr>
      <w:widowControl w:val="0"/>
      <w:numPr>
        <w:numId w:val="11"/>
      </w:numPr>
      <w:spacing w:before="26" w:after="240" w:line="240" w:lineRule="atLeast"/>
      <w:ind w:right="115"/>
    </w:pPr>
    <w:rPr>
      <w:sz w:val="20"/>
      <w:szCs w:val="20"/>
    </w:rPr>
  </w:style>
  <w:style w:type="character" w:styleId="NoSpacingChar" w:customStyle="1">
    <w:name w:val="No Spacing Char"/>
    <w:aliases w:val="No Spacing1 Char,Arial Normal Char,para Char,para Char Char Char Char Char,para Char Char Char Char Char Char Char"/>
    <w:basedOn w:val="DefaultParagraphFont"/>
    <w:link w:val="NoSpacing"/>
    <w:uiPriority w:val="1"/>
    <w:rsid w:val="005C28E8"/>
    <w:rPr>
      <w:rFonts w:ascii="Arial" w:hAnsi="Arial" w:cs="Arial" w:eastAsiaTheme="minorEastAsia"/>
      <w:sz w:val="24"/>
      <w:szCs w:val="24"/>
    </w:rPr>
  </w:style>
  <w:style w:type="table" w:styleId="TableGrid8">
    <w:name w:val="Table Grid 8"/>
    <w:basedOn w:val="TableNormal"/>
    <w:rsid w:val="004D54FC"/>
    <w:pPr>
      <w:spacing w:before="120" w:after="120" w:line="252" w:lineRule="auto"/>
      <w:jc w:val="both"/>
    </w:pPr>
    <w:rPr>
      <w:rFonts w:asciiTheme="majorHAnsi" w:hAnsiTheme="majorHAnsi" w:eastAsiaTheme="majorEastAsia" w:cstheme="majorBidi"/>
      <w:sz w:val="22"/>
      <w:szCs w:val="22"/>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paragraph" w:styleId="BodyTextIndent3">
    <w:name w:val="Body Text Indent 3"/>
    <w:basedOn w:val="Normal"/>
    <w:link w:val="BodyTextIndent3Char"/>
    <w:semiHidden/>
    <w:unhideWhenUsed/>
    <w:rsid w:val="00D33CA4"/>
    <w:pPr>
      <w:spacing w:after="120"/>
      <w:ind w:left="360"/>
    </w:pPr>
    <w:rPr>
      <w:sz w:val="16"/>
      <w:szCs w:val="16"/>
    </w:rPr>
  </w:style>
  <w:style w:type="character" w:styleId="BodyTextIndent3Char" w:customStyle="1">
    <w:name w:val="Body Text Indent 3 Char"/>
    <w:basedOn w:val="DefaultParagraphFont"/>
    <w:link w:val="BodyTextIndent3"/>
    <w:semiHidden/>
    <w:rsid w:val="00D33CA4"/>
    <w:rPr>
      <w:rFonts w:ascii="Arial" w:hAnsi="Arial"/>
      <w:sz w:val="16"/>
      <w:szCs w:val="16"/>
    </w:rPr>
  </w:style>
  <w:style w:type="paragraph" w:styleId="tabletext0" w:customStyle="1">
    <w:name w:val="table_text"/>
    <w:basedOn w:val="Normal"/>
    <w:rsid w:val="00D33CA4"/>
    <w:pPr>
      <w:spacing w:before="40" w:after="40"/>
      <w:ind w:left="-18" w:firstLine="18"/>
    </w:pPr>
    <w:rPr>
      <w:color w:val="000000"/>
      <w:sz w:val="18"/>
      <w:szCs w:val="20"/>
    </w:rPr>
  </w:style>
  <w:style w:type="paragraph" w:styleId="tablehead" w:customStyle="1">
    <w:name w:val="tablehead"/>
    <w:basedOn w:val="Normal"/>
    <w:rsid w:val="00D33CA4"/>
    <w:pPr>
      <w:widowControl w:val="0"/>
      <w:numPr>
        <w:ilvl w:val="12"/>
      </w:numPr>
      <w:spacing w:before="26" w:after="26" w:line="240" w:lineRule="atLeast"/>
      <w:ind w:left="1080" w:right="115"/>
      <w:jc w:val="center"/>
    </w:pPr>
    <w:rPr>
      <w:b/>
      <w:iCs/>
      <w:sz w:val="20"/>
      <w:szCs w:val="20"/>
    </w:rPr>
  </w:style>
  <w:style w:type="paragraph" w:styleId="TxBrp3" w:customStyle="1">
    <w:name w:val="TxBr_p3"/>
    <w:basedOn w:val="Normal"/>
    <w:rsid w:val="00BE307D"/>
    <w:pPr>
      <w:widowControl w:val="0"/>
      <w:tabs>
        <w:tab w:val="left" w:pos="294"/>
      </w:tabs>
      <w:spacing w:line="272" w:lineRule="atLeast"/>
      <w:ind w:left="623"/>
    </w:pPr>
    <w:rPr>
      <w:rFonts w:ascii="Times New Roman" w:hAnsi="Times New Roman"/>
      <w:sz w:val="24"/>
      <w:szCs w:val="20"/>
    </w:rPr>
  </w:style>
  <w:style w:type="paragraph" w:styleId="TableText1" w:customStyle="1">
    <w:name w:val="Table: Text"/>
    <w:basedOn w:val="BodyText"/>
    <w:rsid w:val="008F37A0"/>
    <w:pPr>
      <w:spacing w:before="40" w:after="40"/>
    </w:pPr>
    <w:rPr>
      <w:rFonts w:ascii="Times New Roman" w:hAnsi="Times New Roman"/>
      <w:color w:val="000000"/>
      <w:sz w:val="24"/>
      <w:szCs w:val="20"/>
      <w:lang w:val="en-AU"/>
    </w:rPr>
  </w:style>
  <w:style w:type="paragraph" w:styleId="Default" w:customStyle="1">
    <w:name w:val="Default"/>
    <w:link w:val="DefaultChar"/>
    <w:rsid w:val="00F03939"/>
    <w:pPr>
      <w:autoSpaceDE w:val="0"/>
      <w:autoSpaceDN w:val="0"/>
      <w:adjustRightInd w:val="0"/>
    </w:pPr>
    <w:rPr>
      <w:rFonts w:ascii="Arial" w:hAnsi="Arial" w:cs="Arial"/>
      <w:color w:val="000000"/>
      <w:sz w:val="24"/>
      <w:szCs w:val="24"/>
    </w:rPr>
  </w:style>
  <w:style w:type="table" w:styleId="GridTable4-Accent11" w:customStyle="1">
    <w:name w:val="Grid Table 4 - Accent 11"/>
    <w:basedOn w:val="TableNormal"/>
    <w:uiPriority w:val="49"/>
    <w:rsid w:val="00B4461F"/>
    <w:rPr>
      <w:rFonts w:asciiTheme="minorHAnsi" w:hAnsiTheme="minorHAnsi" w:eastAsiaTheme="minorHAnsi" w:cstheme="minorBidi"/>
      <w:sz w:val="22"/>
      <w:szCs w:val="22"/>
    </w:r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 w:customStyle="1">
    <w:name w:val="Norm"/>
    <w:basedOn w:val="Normal"/>
    <w:link w:val="NormChar"/>
    <w:qFormat/>
    <w:rsid w:val="00B4461F"/>
    <w:pPr>
      <w:spacing w:after="160" w:line="259" w:lineRule="auto"/>
    </w:pPr>
    <w:rPr>
      <w:rFonts w:cs="Arial" w:eastAsiaTheme="minorHAnsi"/>
      <w:sz w:val="20"/>
      <w:szCs w:val="20"/>
    </w:rPr>
  </w:style>
  <w:style w:type="character" w:styleId="NormChar" w:customStyle="1">
    <w:name w:val="Norm Char"/>
    <w:basedOn w:val="DefaultParagraphFont"/>
    <w:link w:val="Norm"/>
    <w:rsid w:val="00B4461F"/>
    <w:rPr>
      <w:rFonts w:ascii="Arial" w:hAnsi="Arial" w:cs="Arial" w:eastAsiaTheme="minorHAnsi"/>
    </w:rPr>
  </w:style>
  <w:style w:type="table" w:styleId="TableGrid3" w:customStyle="1">
    <w:name w:val="Table Grid3"/>
    <w:basedOn w:val="TableNormal"/>
    <w:next w:val="TableGrid"/>
    <w:uiPriority w:val="59"/>
    <w:rsid w:val="007820FB"/>
    <w:rPr>
      <w:rFonts w:asciiTheme="minorHAnsi" w:hAnsiTheme="minorHAnsi"/>
      <w:sz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rPr>
        <w:rFonts w:asciiTheme="minorHAnsi" w:hAnsiTheme="minorHAnsi"/>
        <w:b/>
        <w:color w:val="FFFFFF" w:themeColor="background1"/>
        <w:sz w:val="22"/>
      </w:rPr>
      <w:tblPr/>
      <w:trPr>
        <w:tblHeader/>
      </w:trPr>
      <w:tcPr>
        <w:tcBorders>
          <w:top w:val="single" w:color="auto" w:sz="4" w:space="0"/>
          <w:left w:val="single" w:color="auto" w:sz="4" w:space="0"/>
          <w:bottom w:val="single" w:color="auto" w:sz="4" w:space="0"/>
          <w:right w:val="single" w:color="auto" w:sz="4" w:space="0"/>
          <w:insideH w:val="single" w:color="FFFFFF" w:themeColor="background1" w:sz="4" w:space="0"/>
          <w:insideV w:val="single" w:color="FFFFFF" w:themeColor="background1" w:sz="4" w:space="0"/>
        </w:tcBorders>
        <w:shd w:val="clear" w:color="auto" w:fill="000080"/>
      </w:tcPr>
    </w:tblStylePr>
  </w:style>
  <w:style w:type="numbering" w:styleId="NoList1" w:customStyle="1">
    <w:name w:val="No List1"/>
    <w:next w:val="NoList"/>
    <w:uiPriority w:val="99"/>
    <w:semiHidden/>
    <w:unhideWhenUsed/>
    <w:rsid w:val="00A301CD"/>
  </w:style>
  <w:style w:type="character" w:styleId="FollowedHyperlink">
    <w:name w:val="FollowedHyperlink"/>
    <w:basedOn w:val="DefaultParagraphFont"/>
    <w:uiPriority w:val="99"/>
    <w:semiHidden/>
    <w:unhideWhenUsed/>
    <w:rsid w:val="00A301CD"/>
    <w:rPr>
      <w:color w:val="800080"/>
      <w:u w:val="single"/>
    </w:rPr>
  </w:style>
  <w:style w:type="paragraph" w:styleId="font5" w:customStyle="1">
    <w:name w:val="font5"/>
    <w:basedOn w:val="Normal"/>
    <w:rsid w:val="00A301CD"/>
    <w:pPr>
      <w:spacing w:before="100" w:beforeAutospacing="1" w:after="100" w:afterAutospacing="1"/>
    </w:pPr>
    <w:rPr>
      <w:rFonts w:cs="Arial"/>
      <w:sz w:val="18"/>
      <w:szCs w:val="18"/>
    </w:rPr>
  </w:style>
  <w:style w:type="paragraph" w:styleId="font6" w:customStyle="1">
    <w:name w:val="font6"/>
    <w:basedOn w:val="Normal"/>
    <w:rsid w:val="00A301CD"/>
    <w:pPr>
      <w:spacing w:before="100" w:beforeAutospacing="1" w:after="100" w:afterAutospacing="1"/>
    </w:pPr>
    <w:rPr>
      <w:rFonts w:ascii="Tahoma" w:hAnsi="Tahoma" w:cs="Tahoma"/>
      <w:b/>
      <w:bCs/>
      <w:color w:val="000000"/>
      <w:sz w:val="16"/>
      <w:szCs w:val="16"/>
    </w:rPr>
  </w:style>
  <w:style w:type="paragraph" w:styleId="font7" w:customStyle="1">
    <w:name w:val="font7"/>
    <w:basedOn w:val="Normal"/>
    <w:rsid w:val="00A301CD"/>
    <w:pPr>
      <w:spacing w:before="100" w:beforeAutospacing="1" w:after="100" w:afterAutospacing="1"/>
    </w:pPr>
    <w:rPr>
      <w:rFonts w:ascii="Tahoma" w:hAnsi="Tahoma" w:cs="Tahoma"/>
      <w:color w:val="000000"/>
      <w:sz w:val="16"/>
      <w:szCs w:val="16"/>
    </w:rPr>
  </w:style>
  <w:style w:type="paragraph" w:styleId="font8" w:customStyle="1">
    <w:name w:val="font8"/>
    <w:basedOn w:val="Normal"/>
    <w:rsid w:val="00A301CD"/>
    <w:pPr>
      <w:spacing w:before="100" w:beforeAutospacing="1" w:after="100" w:afterAutospacing="1"/>
    </w:pPr>
    <w:rPr>
      <w:rFonts w:cs="Arial"/>
      <w:sz w:val="18"/>
      <w:szCs w:val="18"/>
    </w:rPr>
  </w:style>
  <w:style w:type="paragraph" w:styleId="xl70" w:customStyle="1">
    <w:name w:val="xl70"/>
    <w:basedOn w:val="Normal"/>
    <w:rsid w:val="00A301CD"/>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textAlignment w:val="center"/>
    </w:pPr>
    <w:rPr>
      <w:rFonts w:cs="Arial"/>
      <w:sz w:val="18"/>
      <w:szCs w:val="18"/>
    </w:rPr>
  </w:style>
  <w:style w:type="paragraph" w:styleId="xl71" w:customStyle="1">
    <w:name w:val="xl71"/>
    <w:basedOn w:val="Normal"/>
    <w:rsid w:val="00A301CD"/>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textAlignment w:val="center"/>
    </w:pPr>
    <w:rPr>
      <w:rFonts w:cs="Arial"/>
      <w:sz w:val="18"/>
      <w:szCs w:val="18"/>
    </w:rPr>
  </w:style>
  <w:style w:type="paragraph" w:styleId="xl72" w:customStyle="1">
    <w:name w:val="xl72"/>
    <w:basedOn w:val="Normal"/>
    <w:rsid w:val="00A301CD"/>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pPr>
    <w:rPr>
      <w:rFonts w:cs="Arial"/>
      <w:sz w:val="18"/>
      <w:szCs w:val="18"/>
    </w:rPr>
  </w:style>
  <w:style w:type="paragraph" w:styleId="xl73" w:customStyle="1">
    <w:name w:val="xl73"/>
    <w:basedOn w:val="Normal"/>
    <w:rsid w:val="00A301CD"/>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textAlignment w:val="center"/>
    </w:pPr>
    <w:rPr>
      <w:rFonts w:cs="Arial"/>
      <w:sz w:val="18"/>
      <w:szCs w:val="18"/>
    </w:rPr>
  </w:style>
  <w:style w:type="paragraph" w:styleId="xl74" w:customStyle="1">
    <w:name w:val="xl74"/>
    <w:basedOn w:val="Normal"/>
    <w:rsid w:val="00A301CD"/>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pPr>
    <w:rPr>
      <w:rFonts w:cs="Arial"/>
      <w:color w:val="000000"/>
      <w:sz w:val="18"/>
      <w:szCs w:val="18"/>
    </w:rPr>
  </w:style>
  <w:style w:type="paragraph" w:styleId="xl75" w:customStyle="1">
    <w:name w:val="xl75"/>
    <w:basedOn w:val="Normal"/>
    <w:rsid w:val="00A301CD"/>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textAlignment w:val="center"/>
    </w:pPr>
    <w:rPr>
      <w:rFonts w:cs="Arial"/>
      <w:sz w:val="18"/>
      <w:szCs w:val="18"/>
    </w:rPr>
  </w:style>
  <w:style w:type="paragraph" w:styleId="xl76" w:customStyle="1">
    <w:name w:val="xl76"/>
    <w:basedOn w:val="Normal"/>
    <w:rsid w:val="00A301CD"/>
    <w:pPr>
      <w:pBdr>
        <w:top w:val="single" w:color="auto" w:sz="8" w:space="0"/>
        <w:left w:val="single" w:color="auto" w:sz="4" w:space="0"/>
        <w:bottom w:val="single" w:color="auto" w:sz="8" w:space="0"/>
        <w:right w:val="single" w:color="auto" w:sz="4" w:space="0"/>
      </w:pBdr>
      <w:shd w:val="clear" w:color="000000" w:fill="C0C0C0"/>
      <w:spacing w:before="100" w:beforeAutospacing="1" w:after="100" w:afterAutospacing="1"/>
      <w:jc w:val="both"/>
      <w:textAlignment w:val="top"/>
    </w:pPr>
    <w:rPr>
      <w:rFonts w:cs="Arial"/>
      <w:b/>
      <w:bCs/>
      <w:color w:val="000000"/>
      <w:sz w:val="18"/>
      <w:szCs w:val="18"/>
    </w:rPr>
  </w:style>
  <w:style w:type="paragraph" w:styleId="xl77" w:customStyle="1">
    <w:name w:val="xl77"/>
    <w:basedOn w:val="Normal"/>
    <w:rsid w:val="00A301CD"/>
    <w:pPr>
      <w:pBdr>
        <w:top w:val="single" w:color="auto" w:sz="8" w:space="0"/>
        <w:left w:val="single" w:color="auto" w:sz="4" w:space="0"/>
        <w:bottom w:val="single" w:color="auto" w:sz="8" w:space="0"/>
        <w:right w:val="single" w:color="auto" w:sz="4" w:space="0"/>
      </w:pBdr>
      <w:shd w:val="clear" w:color="000000" w:fill="C0C0C0"/>
      <w:spacing w:before="100" w:beforeAutospacing="1" w:after="100" w:afterAutospacing="1"/>
      <w:jc w:val="center"/>
      <w:textAlignment w:val="top"/>
    </w:pPr>
    <w:rPr>
      <w:rFonts w:cs="Arial"/>
      <w:b/>
      <w:bCs/>
      <w:color w:val="000000"/>
      <w:sz w:val="18"/>
      <w:szCs w:val="18"/>
    </w:rPr>
  </w:style>
  <w:style w:type="paragraph" w:styleId="xl78" w:customStyle="1">
    <w:name w:val="xl78"/>
    <w:basedOn w:val="Normal"/>
    <w:rsid w:val="00A301CD"/>
    <w:pPr>
      <w:spacing w:before="100" w:beforeAutospacing="1" w:after="100" w:afterAutospacing="1"/>
    </w:pPr>
    <w:rPr>
      <w:rFonts w:ascii="Times New Roman" w:hAnsi="Times New Roman"/>
      <w:sz w:val="24"/>
    </w:rPr>
  </w:style>
  <w:style w:type="paragraph" w:styleId="xl79" w:customStyle="1">
    <w:name w:val="xl79"/>
    <w:basedOn w:val="Normal"/>
    <w:rsid w:val="00A301CD"/>
    <w:pPr>
      <w:pBdr>
        <w:top w:val="single" w:color="auto" w:sz="4" w:space="0"/>
        <w:left w:val="single" w:color="auto" w:sz="8" w:space="0"/>
        <w:bottom w:val="single" w:color="auto" w:sz="4" w:space="0"/>
        <w:right w:val="single" w:color="auto" w:sz="4" w:space="0"/>
      </w:pBdr>
      <w:shd w:val="clear" w:color="000000" w:fill="FFFFFF"/>
      <w:spacing w:before="100" w:beforeAutospacing="1" w:after="100" w:afterAutospacing="1"/>
    </w:pPr>
    <w:rPr>
      <w:rFonts w:cs="Arial"/>
      <w:color w:val="000000"/>
      <w:sz w:val="18"/>
      <w:szCs w:val="18"/>
    </w:rPr>
  </w:style>
  <w:style w:type="paragraph" w:styleId="xl80" w:customStyle="1">
    <w:name w:val="xl80"/>
    <w:basedOn w:val="Normal"/>
    <w:rsid w:val="00A301CD"/>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pPr>
    <w:rPr>
      <w:rFonts w:cs="Arial"/>
      <w:sz w:val="18"/>
      <w:szCs w:val="18"/>
    </w:rPr>
  </w:style>
  <w:style w:type="paragraph" w:styleId="xl81" w:customStyle="1">
    <w:name w:val="xl81"/>
    <w:basedOn w:val="Normal"/>
    <w:rsid w:val="00A301CD"/>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pPr>
    <w:rPr>
      <w:rFonts w:ascii="Times New Roman" w:hAnsi="Times New Roman"/>
      <w:sz w:val="24"/>
    </w:rPr>
  </w:style>
  <w:style w:type="paragraph" w:styleId="xl82" w:customStyle="1">
    <w:name w:val="xl82"/>
    <w:basedOn w:val="Normal"/>
    <w:rsid w:val="00A301CD"/>
    <w:pPr>
      <w:pBdr>
        <w:top w:val="single" w:color="auto" w:sz="4" w:space="0"/>
        <w:left w:val="single" w:color="auto" w:sz="8" w:space="0"/>
        <w:bottom w:val="single" w:color="auto" w:sz="4" w:space="0"/>
        <w:right w:val="single" w:color="auto" w:sz="4" w:space="0"/>
      </w:pBdr>
      <w:spacing w:before="100" w:beforeAutospacing="1" w:after="100" w:afterAutospacing="1"/>
    </w:pPr>
    <w:rPr>
      <w:rFonts w:cs="Arial"/>
      <w:color w:val="000000"/>
      <w:sz w:val="18"/>
      <w:szCs w:val="18"/>
    </w:rPr>
  </w:style>
  <w:style w:type="paragraph" w:styleId="xl83" w:customStyle="1">
    <w:name w:val="xl83"/>
    <w:basedOn w:val="Normal"/>
    <w:rsid w:val="00A301CD"/>
    <w:pPr>
      <w:pBdr>
        <w:top w:val="single" w:color="auto" w:sz="4" w:space="0"/>
        <w:left w:val="single" w:color="auto" w:sz="4" w:space="0"/>
        <w:bottom w:val="single" w:color="auto" w:sz="4" w:space="0"/>
        <w:right w:val="single" w:color="auto" w:sz="4" w:space="0"/>
      </w:pBdr>
      <w:spacing w:before="100" w:beforeAutospacing="1" w:after="100" w:afterAutospacing="1"/>
    </w:pPr>
    <w:rPr>
      <w:rFonts w:ascii="Times New Roman" w:hAnsi="Times New Roman"/>
      <w:sz w:val="24"/>
    </w:rPr>
  </w:style>
  <w:style w:type="paragraph" w:styleId="xl84" w:customStyle="1">
    <w:name w:val="xl84"/>
    <w:basedOn w:val="Normal"/>
    <w:rsid w:val="00A301CD"/>
    <w:pPr>
      <w:pBdr>
        <w:top w:val="single" w:color="auto" w:sz="4" w:space="0"/>
        <w:left w:val="single" w:color="auto" w:sz="8" w:space="0"/>
        <w:bottom w:val="single" w:color="auto" w:sz="4" w:space="0"/>
        <w:right w:val="single" w:color="auto" w:sz="4" w:space="0"/>
      </w:pBdr>
      <w:shd w:val="clear" w:color="000000" w:fill="FFFFFF"/>
      <w:spacing w:before="100" w:beforeAutospacing="1" w:after="100" w:afterAutospacing="1"/>
    </w:pPr>
    <w:rPr>
      <w:rFonts w:cs="Arial"/>
      <w:color w:val="000000"/>
      <w:sz w:val="18"/>
      <w:szCs w:val="18"/>
    </w:rPr>
  </w:style>
  <w:style w:type="paragraph" w:styleId="xl85" w:customStyle="1">
    <w:name w:val="xl85"/>
    <w:basedOn w:val="Normal"/>
    <w:rsid w:val="00A301CD"/>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pPr>
    <w:rPr>
      <w:rFonts w:cs="Arial"/>
      <w:sz w:val="18"/>
      <w:szCs w:val="18"/>
    </w:rPr>
  </w:style>
  <w:style w:type="paragraph" w:styleId="xl86" w:customStyle="1">
    <w:name w:val="xl86"/>
    <w:basedOn w:val="Normal"/>
    <w:rsid w:val="00A301CD"/>
    <w:pPr>
      <w:pBdr>
        <w:top w:val="single" w:color="auto" w:sz="4" w:space="0"/>
        <w:left w:val="single" w:color="auto" w:sz="4" w:space="0"/>
        <w:bottom w:val="single" w:color="auto" w:sz="4" w:space="0"/>
        <w:right w:val="single" w:color="auto" w:sz="4" w:space="0"/>
      </w:pBdr>
      <w:spacing w:before="100" w:beforeAutospacing="1" w:after="100" w:afterAutospacing="1"/>
    </w:pPr>
    <w:rPr>
      <w:rFonts w:cs="Arial"/>
      <w:color w:val="000000"/>
      <w:sz w:val="18"/>
      <w:szCs w:val="18"/>
    </w:rPr>
  </w:style>
  <w:style w:type="paragraph" w:styleId="xl87" w:customStyle="1">
    <w:name w:val="xl87"/>
    <w:basedOn w:val="Normal"/>
    <w:rsid w:val="00A301CD"/>
    <w:pPr>
      <w:pBdr>
        <w:top w:val="single" w:color="auto" w:sz="4" w:space="0"/>
        <w:left w:val="single" w:color="auto" w:sz="8" w:space="0"/>
        <w:bottom w:val="single" w:color="auto" w:sz="4" w:space="0"/>
        <w:right w:val="single" w:color="auto" w:sz="4" w:space="0"/>
      </w:pBdr>
      <w:shd w:val="clear" w:color="000000" w:fill="FFFFFF"/>
      <w:spacing w:before="100" w:beforeAutospacing="1" w:after="100" w:afterAutospacing="1"/>
    </w:pPr>
    <w:rPr>
      <w:rFonts w:cs="Arial"/>
      <w:sz w:val="18"/>
      <w:szCs w:val="18"/>
    </w:rPr>
  </w:style>
  <w:style w:type="paragraph" w:styleId="xl88" w:customStyle="1">
    <w:name w:val="xl88"/>
    <w:basedOn w:val="Normal"/>
    <w:rsid w:val="00A301CD"/>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pPr>
    <w:rPr>
      <w:rFonts w:cs="Arial"/>
      <w:color w:val="000000"/>
      <w:sz w:val="18"/>
      <w:szCs w:val="18"/>
    </w:rPr>
  </w:style>
  <w:style w:type="paragraph" w:styleId="xl89" w:customStyle="1">
    <w:name w:val="xl89"/>
    <w:basedOn w:val="Normal"/>
    <w:rsid w:val="00A301CD"/>
    <w:pPr>
      <w:spacing w:before="100" w:beforeAutospacing="1" w:after="100" w:afterAutospacing="1"/>
    </w:pPr>
    <w:rPr>
      <w:rFonts w:ascii="Times New Roman" w:hAnsi="Times New Roman"/>
      <w:sz w:val="24"/>
    </w:rPr>
  </w:style>
  <w:style w:type="paragraph" w:styleId="xl90" w:customStyle="1">
    <w:name w:val="xl90"/>
    <w:basedOn w:val="Normal"/>
    <w:rsid w:val="00A301CD"/>
    <w:pPr>
      <w:pBdr>
        <w:top w:val="single" w:color="auto" w:sz="4" w:space="0"/>
        <w:left w:val="single" w:color="auto" w:sz="8" w:space="0"/>
        <w:bottom w:val="single" w:color="auto" w:sz="4" w:space="0"/>
        <w:right w:val="single" w:color="auto" w:sz="4" w:space="0"/>
      </w:pBdr>
      <w:shd w:val="clear" w:color="000000" w:fill="FFFFFF"/>
      <w:spacing w:before="100" w:beforeAutospacing="1" w:after="100" w:afterAutospacing="1"/>
    </w:pPr>
    <w:rPr>
      <w:rFonts w:cs="Arial"/>
      <w:sz w:val="18"/>
      <w:szCs w:val="18"/>
    </w:rPr>
  </w:style>
  <w:style w:type="paragraph" w:styleId="xl91" w:customStyle="1">
    <w:name w:val="xl91"/>
    <w:basedOn w:val="Normal"/>
    <w:rsid w:val="00A301CD"/>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pPr>
    <w:rPr>
      <w:rFonts w:cs="Arial"/>
      <w:sz w:val="18"/>
      <w:szCs w:val="18"/>
    </w:rPr>
  </w:style>
  <w:style w:type="paragraph" w:styleId="xl92" w:customStyle="1">
    <w:name w:val="xl92"/>
    <w:basedOn w:val="Normal"/>
    <w:rsid w:val="00A301CD"/>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pPr>
    <w:rPr>
      <w:rFonts w:ascii="Times New Roman" w:hAnsi="Times New Roman"/>
      <w:color w:val="000000"/>
      <w:sz w:val="18"/>
      <w:szCs w:val="18"/>
    </w:rPr>
  </w:style>
  <w:style w:type="paragraph" w:styleId="xl93" w:customStyle="1">
    <w:name w:val="xl93"/>
    <w:basedOn w:val="Normal"/>
    <w:rsid w:val="00A301CD"/>
    <w:pPr>
      <w:spacing w:before="100" w:beforeAutospacing="1" w:after="100" w:afterAutospacing="1"/>
    </w:pPr>
    <w:rPr>
      <w:rFonts w:cs="Arial"/>
      <w:color w:val="000000"/>
      <w:sz w:val="18"/>
      <w:szCs w:val="18"/>
    </w:rPr>
  </w:style>
  <w:style w:type="paragraph" w:styleId="xl94" w:customStyle="1">
    <w:name w:val="xl94"/>
    <w:basedOn w:val="Normal"/>
    <w:rsid w:val="00A301CD"/>
    <w:pPr>
      <w:spacing w:before="100" w:beforeAutospacing="1" w:after="100" w:afterAutospacing="1"/>
    </w:pPr>
    <w:rPr>
      <w:rFonts w:ascii="Times New Roman" w:hAnsi="Times New Roman"/>
      <w:color w:val="000000"/>
      <w:sz w:val="18"/>
      <w:szCs w:val="18"/>
    </w:rPr>
  </w:style>
  <w:style w:type="paragraph" w:styleId="xl95" w:customStyle="1">
    <w:name w:val="xl95"/>
    <w:basedOn w:val="Normal"/>
    <w:rsid w:val="00A301CD"/>
    <w:pPr>
      <w:spacing w:before="100" w:beforeAutospacing="1" w:after="100" w:afterAutospacing="1"/>
      <w:jc w:val="center"/>
    </w:pPr>
    <w:rPr>
      <w:rFonts w:ascii="Times New Roman" w:hAnsi="Times New Roman"/>
      <w:sz w:val="24"/>
    </w:rPr>
  </w:style>
  <w:style w:type="paragraph" w:styleId="xl96" w:customStyle="1">
    <w:name w:val="xl96"/>
    <w:basedOn w:val="Normal"/>
    <w:rsid w:val="00A301CD"/>
    <w:pPr>
      <w:pBdr>
        <w:top w:val="single" w:color="auto" w:sz="4" w:space="0"/>
        <w:left w:val="single" w:color="auto" w:sz="8" w:space="0"/>
        <w:bottom w:val="single" w:color="auto" w:sz="4" w:space="0"/>
        <w:right w:val="single" w:color="auto" w:sz="4" w:space="0"/>
      </w:pBdr>
      <w:spacing w:before="100" w:beforeAutospacing="1" w:after="100" w:afterAutospacing="1"/>
    </w:pPr>
    <w:rPr>
      <w:rFonts w:cs="Arial"/>
      <w:sz w:val="18"/>
      <w:szCs w:val="18"/>
    </w:rPr>
  </w:style>
  <w:style w:type="paragraph" w:styleId="xl97" w:customStyle="1">
    <w:name w:val="xl97"/>
    <w:basedOn w:val="Normal"/>
    <w:rsid w:val="00A301CD"/>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cs="Arial"/>
      <w:sz w:val="18"/>
      <w:szCs w:val="18"/>
    </w:rPr>
  </w:style>
  <w:style w:type="paragraph" w:styleId="xl98" w:customStyle="1">
    <w:name w:val="xl98"/>
    <w:basedOn w:val="Normal"/>
    <w:rsid w:val="00A301CD"/>
    <w:pPr>
      <w:pBdr>
        <w:top w:val="single" w:color="auto" w:sz="4" w:space="0"/>
        <w:left w:val="single" w:color="auto" w:sz="4" w:space="0"/>
        <w:bottom w:val="single" w:color="auto" w:sz="4" w:space="0"/>
        <w:right w:val="single" w:color="auto" w:sz="4" w:space="0"/>
      </w:pBdr>
      <w:spacing w:before="100" w:beforeAutospacing="1" w:after="100" w:afterAutospacing="1"/>
    </w:pPr>
    <w:rPr>
      <w:rFonts w:ascii="Times New Roman" w:hAnsi="Times New Roman"/>
      <w:sz w:val="24"/>
    </w:rPr>
  </w:style>
  <w:style w:type="paragraph" w:styleId="xl99" w:customStyle="1">
    <w:name w:val="xl99"/>
    <w:basedOn w:val="Normal"/>
    <w:rsid w:val="00A301CD"/>
    <w:pPr>
      <w:pBdr>
        <w:top w:val="single" w:color="auto" w:sz="4" w:space="0"/>
        <w:left w:val="single" w:color="auto" w:sz="4" w:space="0"/>
        <w:bottom w:val="single" w:color="auto" w:sz="4" w:space="0"/>
        <w:right w:val="single" w:color="auto" w:sz="4" w:space="0"/>
      </w:pBdr>
      <w:spacing w:before="100" w:beforeAutospacing="1" w:after="100" w:afterAutospacing="1"/>
    </w:pPr>
    <w:rPr>
      <w:rFonts w:cs="Arial"/>
      <w:sz w:val="18"/>
      <w:szCs w:val="18"/>
    </w:rPr>
  </w:style>
  <w:style w:type="paragraph" w:styleId="xl100" w:customStyle="1">
    <w:name w:val="xl100"/>
    <w:basedOn w:val="Normal"/>
    <w:rsid w:val="00A301CD"/>
    <w:pPr>
      <w:pBdr>
        <w:top w:val="single" w:color="auto" w:sz="4" w:space="0"/>
        <w:left w:val="single" w:color="auto" w:sz="8" w:space="0"/>
        <w:bottom w:val="single" w:color="auto" w:sz="4" w:space="0"/>
        <w:right w:val="single" w:color="auto" w:sz="4" w:space="0"/>
      </w:pBdr>
      <w:spacing w:before="100" w:beforeAutospacing="1" w:after="100" w:afterAutospacing="1"/>
    </w:pPr>
    <w:rPr>
      <w:rFonts w:cs="Arial"/>
      <w:color w:val="000000"/>
      <w:sz w:val="18"/>
      <w:szCs w:val="18"/>
    </w:rPr>
  </w:style>
  <w:style w:type="paragraph" w:styleId="xl101" w:customStyle="1">
    <w:name w:val="xl101"/>
    <w:basedOn w:val="Normal"/>
    <w:rsid w:val="00A301CD"/>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cs="Arial"/>
      <w:sz w:val="18"/>
      <w:szCs w:val="18"/>
    </w:rPr>
  </w:style>
  <w:style w:type="paragraph" w:styleId="xl102" w:customStyle="1">
    <w:name w:val="xl102"/>
    <w:basedOn w:val="Normal"/>
    <w:rsid w:val="00A301CD"/>
    <w:pPr>
      <w:pBdr>
        <w:top w:val="single" w:color="auto" w:sz="4" w:space="0"/>
        <w:left w:val="single" w:color="auto" w:sz="4" w:space="0"/>
        <w:bottom w:val="single" w:color="auto" w:sz="4" w:space="0"/>
        <w:right w:val="single" w:color="auto" w:sz="4" w:space="0"/>
      </w:pBdr>
      <w:spacing w:before="100" w:beforeAutospacing="1" w:after="100" w:afterAutospacing="1"/>
    </w:pPr>
    <w:rPr>
      <w:rFonts w:cs="Arial"/>
      <w:sz w:val="18"/>
      <w:szCs w:val="18"/>
    </w:rPr>
  </w:style>
  <w:style w:type="paragraph" w:styleId="xl103" w:customStyle="1">
    <w:name w:val="xl103"/>
    <w:basedOn w:val="Normal"/>
    <w:rsid w:val="00A301CD"/>
    <w:pPr>
      <w:pBdr>
        <w:top w:val="single" w:color="auto" w:sz="4" w:space="0"/>
        <w:left w:val="single" w:color="auto" w:sz="8" w:space="0"/>
        <w:bottom w:val="single" w:color="auto" w:sz="4" w:space="0"/>
        <w:right w:val="single" w:color="auto" w:sz="4" w:space="0"/>
      </w:pBdr>
      <w:spacing w:before="100" w:beforeAutospacing="1" w:after="100" w:afterAutospacing="1"/>
    </w:pPr>
    <w:rPr>
      <w:rFonts w:cs="Arial"/>
      <w:sz w:val="18"/>
      <w:szCs w:val="18"/>
    </w:rPr>
  </w:style>
  <w:style w:type="paragraph" w:styleId="xl104" w:customStyle="1">
    <w:name w:val="xl104"/>
    <w:basedOn w:val="Normal"/>
    <w:rsid w:val="00A301CD"/>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cs="Arial"/>
      <w:sz w:val="18"/>
      <w:szCs w:val="18"/>
    </w:rPr>
  </w:style>
  <w:style w:type="paragraph" w:styleId="xl105" w:customStyle="1">
    <w:name w:val="xl105"/>
    <w:basedOn w:val="Normal"/>
    <w:rsid w:val="00A301CD"/>
    <w:pPr>
      <w:pBdr>
        <w:left w:val="single" w:color="auto" w:sz="8" w:space="0"/>
        <w:bottom w:val="single" w:color="auto" w:sz="4" w:space="0"/>
        <w:right w:val="single" w:color="auto" w:sz="4" w:space="0"/>
      </w:pBdr>
      <w:spacing w:before="100" w:beforeAutospacing="1" w:after="100" w:afterAutospacing="1"/>
    </w:pPr>
    <w:rPr>
      <w:rFonts w:cs="Arial"/>
      <w:color w:val="000000"/>
      <w:sz w:val="18"/>
      <w:szCs w:val="18"/>
    </w:rPr>
  </w:style>
  <w:style w:type="paragraph" w:styleId="xl106" w:customStyle="1">
    <w:name w:val="xl106"/>
    <w:basedOn w:val="Normal"/>
    <w:rsid w:val="00A301CD"/>
    <w:pPr>
      <w:pBdr>
        <w:top w:val="single" w:color="auto" w:sz="4" w:space="0"/>
        <w:left w:val="single" w:color="auto" w:sz="8" w:space="0"/>
        <w:bottom w:val="single" w:color="auto" w:sz="8" w:space="0"/>
        <w:right w:val="single" w:color="auto" w:sz="4" w:space="0"/>
      </w:pBdr>
      <w:shd w:val="clear" w:color="000000" w:fill="FFFFFF"/>
      <w:spacing w:before="100" w:beforeAutospacing="1" w:after="100" w:afterAutospacing="1"/>
    </w:pPr>
    <w:rPr>
      <w:rFonts w:cs="Arial"/>
      <w:color w:val="000000"/>
      <w:sz w:val="18"/>
      <w:szCs w:val="18"/>
    </w:rPr>
  </w:style>
  <w:style w:type="paragraph" w:styleId="xl107" w:customStyle="1">
    <w:name w:val="xl107"/>
    <w:basedOn w:val="Normal"/>
    <w:rsid w:val="00A301CD"/>
    <w:pPr>
      <w:pBdr>
        <w:left w:val="single" w:color="auto" w:sz="4" w:space="0"/>
        <w:bottom w:val="single" w:color="auto" w:sz="4" w:space="0"/>
        <w:right w:val="single" w:color="auto" w:sz="4" w:space="0"/>
      </w:pBdr>
      <w:spacing w:before="100" w:beforeAutospacing="1" w:after="100" w:afterAutospacing="1"/>
    </w:pPr>
    <w:rPr>
      <w:rFonts w:cs="Arial"/>
      <w:color w:val="000000"/>
      <w:sz w:val="18"/>
      <w:szCs w:val="18"/>
    </w:rPr>
  </w:style>
  <w:style w:type="paragraph" w:styleId="xl108" w:customStyle="1">
    <w:name w:val="xl108"/>
    <w:basedOn w:val="Normal"/>
    <w:rsid w:val="00A301CD"/>
    <w:pPr>
      <w:pBdr>
        <w:top w:val="single" w:color="auto" w:sz="4" w:space="0"/>
        <w:left w:val="single" w:color="auto" w:sz="4" w:space="0"/>
        <w:bottom w:val="single" w:color="auto" w:sz="8" w:space="0"/>
        <w:right w:val="single" w:color="auto" w:sz="4" w:space="0"/>
      </w:pBdr>
      <w:shd w:val="clear" w:color="000000" w:fill="FFFFFF"/>
      <w:spacing w:before="100" w:beforeAutospacing="1" w:after="100" w:afterAutospacing="1"/>
    </w:pPr>
    <w:rPr>
      <w:rFonts w:cs="Arial"/>
      <w:color w:val="000000"/>
      <w:sz w:val="18"/>
      <w:szCs w:val="18"/>
    </w:rPr>
  </w:style>
  <w:style w:type="paragraph" w:styleId="xl109" w:customStyle="1">
    <w:name w:val="xl109"/>
    <w:basedOn w:val="Normal"/>
    <w:rsid w:val="00A301CD"/>
    <w:pPr>
      <w:pBdr>
        <w:left w:val="single" w:color="auto" w:sz="4" w:space="0"/>
        <w:bottom w:val="single" w:color="auto" w:sz="4" w:space="0"/>
        <w:right w:val="single" w:color="auto" w:sz="4" w:space="0"/>
      </w:pBdr>
      <w:spacing w:before="100" w:beforeAutospacing="1" w:after="100" w:afterAutospacing="1"/>
      <w:textAlignment w:val="center"/>
    </w:pPr>
    <w:rPr>
      <w:rFonts w:cs="Arial"/>
      <w:sz w:val="18"/>
      <w:szCs w:val="18"/>
    </w:rPr>
  </w:style>
  <w:style w:type="paragraph" w:styleId="xl110" w:customStyle="1">
    <w:name w:val="xl110"/>
    <w:basedOn w:val="Normal"/>
    <w:rsid w:val="00A301CD"/>
    <w:pPr>
      <w:pBdr>
        <w:top w:val="single" w:color="auto" w:sz="4" w:space="0"/>
        <w:left w:val="single" w:color="auto" w:sz="4" w:space="0"/>
        <w:bottom w:val="single" w:color="auto" w:sz="8" w:space="0"/>
        <w:right w:val="single" w:color="auto" w:sz="4" w:space="0"/>
      </w:pBdr>
      <w:shd w:val="clear" w:color="000000" w:fill="FFFFFF"/>
      <w:spacing w:before="100" w:beforeAutospacing="1" w:after="100" w:afterAutospacing="1"/>
      <w:textAlignment w:val="center"/>
    </w:pPr>
    <w:rPr>
      <w:rFonts w:cs="Arial"/>
      <w:sz w:val="18"/>
      <w:szCs w:val="18"/>
    </w:rPr>
  </w:style>
  <w:style w:type="paragraph" w:styleId="xl111" w:customStyle="1">
    <w:name w:val="xl111"/>
    <w:basedOn w:val="Normal"/>
    <w:rsid w:val="00A301CD"/>
    <w:pPr>
      <w:pBdr>
        <w:left w:val="single" w:color="auto" w:sz="4" w:space="0"/>
        <w:bottom w:val="single" w:color="auto" w:sz="4" w:space="0"/>
        <w:right w:val="single" w:color="auto" w:sz="4" w:space="0"/>
      </w:pBdr>
      <w:spacing w:before="100" w:beforeAutospacing="1" w:after="100" w:afterAutospacing="1"/>
    </w:pPr>
    <w:rPr>
      <w:rFonts w:cs="Arial"/>
      <w:sz w:val="18"/>
      <w:szCs w:val="18"/>
    </w:rPr>
  </w:style>
  <w:style w:type="paragraph" w:styleId="xl112" w:customStyle="1">
    <w:name w:val="xl112"/>
    <w:basedOn w:val="Normal"/>
    <w:rsid w:val="00A301CD"/>
    <w:pPr>
      <w:pBdr>
        <w:top w:val="single" w:color="auto" w:sz="4" w:space="0"/>
        <w:left w:val="single" w:color="auto" w:sz="4" w:space="0"/>
        <w:bottom w:val="single" w:color="auto" w:sz="8" w:space="0"/>
        <w:right w:val="single" w:color="auto" w:sz="4" w:space="0"/>
      </w:pBdr>
      <w:shd w:val="clear" w:color="000000" w:fill="FFFFFF"/>
      <w:spacing w:before="100" w:beforeAutospacing="1" w:after="100" w:afterAutospacing="1"/>
    </w:pPr>
    <w:rPr>
      <w:rFonts w:cs="Arial"/>
      <w:sz w:val="18"/>
      <w:szCs w:val="18"/>
    </w:rPr>
  </w:style>
  <w:style w:type="paragraph" w:styleId="xl113" w:customStyle="1">
    <w:name w:val="xl113"/>
    <w:basedOn w:val="Normal"/>
    <w:rsid w:val="00A301CD"/>
    <w:pPr>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cs="Arial"/>
      <w:color w:val="000000"/>
      <w:sz w:val="18"/>
      <w:szCs w:val="18"/>
    </w:rPr>
  </w:style>
  <w:style w:type="paragraph" w:styleId="xl114" w:customStyle="1">
    <w:name w:val="xl114"/>
    <w:basedOn w:val="Normal"/>
    <w:rsid w:val="00A301CD"/>
    <w:pPr>
      <w:pBdr>
        <w:top w:val="single" w:color="auto" w:sz="4" w:space="0"/>
        <w:left w:val="single" w:color="auto" w:sz="4" w:space="0"/>
        <w:bottom w:val="single" w:color="auto" w:sz="8" w:space="0"/>
        <w:right w:val="single" w:color="auto" w:sz="4" w:space="0"/>
      </w:pBdr>
      <w:shd w:val="clear" w:color="000000" w:fill="FFFFFF"/>
      <w:spacing w:before="100" w:beforeAutospacing="1" w:after="100" w:afterAutospacing="1"/>
      <w:jc w:val="center"/>
    </w:pPr>
    <w:rPr>
      <w:rFonts w:cs="Arial"/>
      <w:color w:val="000000"/>
      <w:sz w:val="18"/>
      <w:szCs w:val="18"/>
    </w:rPr>
  </w:style>
  <w:style w:type="paragraph" w:styleId="xl115" w:customStyle="1">
    <w:name w:val="xl115"/>
    <w:basedOn w:val="Normal"/>
    <w:rsid w:val="00A301CD"/>
    <w:pPr>
      <w:pBdr>
        <w:top w:val="single" w:color="auto" w:sz="8" w:space="0"/>
        <w:left w:val="single" w:color="auto" w:sz="4" w:space="0"/>
        <w:bottom w:val="single" w:color="auto" w:sz="8" w:space="0"/>
        <w:right w:val="single" w:color="auto" w:sz="8" w:space="0"/>
      </w:pBdr>
      <w:shd w:val="clear" w:color="000000" w:fill="C0C0C0"/>
      <w:spacing w:before="100" w:beforeAutospacing="1" w:after="100" w:afterAutospacing="1"/>
      <w:jc w:val="center"/>
      <w:textAlignment w:val="top"/>
    </w:pPr>
    <w:rPr>
      <w:rFonts w:cs="Arial"/>
      <w:b/>
      <w:bCs/>
      <w:color w:val="000000"/>
      <w:sz w:val="18"/>
      <w:szCs w:val="18"/>
    </w:rPr>
  </w:style>
  <w:style w:type="paragraph" w:styleId="xl116" w:customStyle="1">
    <w:name w:val="xl116"/>
    <w:basedOn w:val="Normal"/>
    <w:rsid w:val="00A301CD"/>
    <w:pPr>
      <w:pBdr>
        <w:left w:val="single" w:color="auto" w:sz="4" w:space="0"/>
        <w:bottom w:val="single" w:color="auto" w:sz="4" w:space="0"/>
        <w:right w:val="single" w:color="auto" w:sz="4" w:space="0"/>
      </w:pBdr>
      <w:spacing w:before="100" w:beforeAutospacing="1" w:after="100" w:afterAutospacing="1"/>
      <w:jc w:val="center"/>
    </w:pPr>
    <w:rPr>
      <w:rFonts w:cs="Arial"/>
      <w:sz w:val="18"/>
      <w:szCs w:val="18"/>
    </w:rPr>
  </w:style>
  <w:style w:type="paragraph" w:styleId="xl117" w:customStyle="1">
    <w:name w:val="xl117"/>
    <w:basedOn w:val="Normal"/>
    <w:rsid w:val="00A301CD"/>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pPr>
    <w:rPr>
      <w:rFonts w:cs="Arial"/>
      <w:sz w:val="18"/>
      <w:szCs w:val="18"/>
    </w:rPr>
  </w:style>
  <w:style w:type="paragraph" w:styleId="xl118" w:customStyle="1">
    <w:name w:val="xl118"/>
    <w:basedOn w:val="Normal"/>
    <w:rsid w:val="00A301CD"/>
    <w:pPr>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cs="Arial"/>
      <w:sz w:val="18"/>
      <w:szCs w:val="18"/>
    </w:rPr>
  </w:style>
  <w:style w:type="paragraph" w:styleId="xl119" w:customStyle="1">
    <w:name w:val="xl119"/>
    <w:basedOn w:val="Normal"/>
    <w:rsid w:val="00A301CD"/>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pPr>
    <w:rPr>
      <w:rFonts w:cs="Arial"/>
      <w:sz w:val="18"/>
      <w:szCs w:val="18"/>
    </w:rPr>
  </w:style>
  <w:style w:type="paragraph" w:styleId="xl120" w:customStyle="1">
    <w:name w:val="xl120"/>
    <w:basedOn w:val="Normal"/>
    <w:rsid w:val="00A301CD"/>
    <w:pPr>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cs="Arial"/>
      <w:sz w:val="18"/>
      <w:szCs w:val="18"/>
    </w:rPr>
  </w:style>
  <w:style w:type="paragraph" w:styleId="xl121" w:customStyle="1">
    <w:name w:val="xl121"/>
    <w:basedOn w:val="Normal"/>
    <w:rsid w:val="00A301CD"/>
    <w:pPr>
      <w:pBdr>
        <w:top w:val="single" w:color="auto" w:sz="4" w:space="0"/>
        <w:left w:val="single" w:color="auto" w:sz="4" w:space="0"/>
        <w:bottom w:val="single" w:color="auto" w:sz="4" w:space="0"/>
        <w:right w:val="single" w:color="auto" w:sz="8" w:space="0"/>
      </w:pBdr>
      <w:shd w:val="clear" w:color="000000" w:fill="FFFFFF"/>
      <w:spacing w:before="100" w:beforeAutospacing="1" w:after="100" w:afterAutospacing="1"/>
      <w:jc w:val="center"/>
    </w:pPr>
    <w:rPr>
      <w:rFonts w:cs="Arial"/>
      <w:color w:val="000000"/>
      <w:sz w:val="18"/>
      <w:szCs w:val="18"/>
    </w:rPr>
  </w:style>
  <w:style w:type="paragraph" w:styleId="xl122" w:customStyle="1">
    <w:name w:val="xl122"/>
    <w:basedOn w:val="Normal"/>
    <w:rsid w:val="00A301CD"/>
    <w:pPr>
      <w:pBdr>
        <w:top w:val="single" w:color="auto" w:sz="4" w:space="0"/>
        <w:left w:val="single" w:color="auto" w:sz="4" w:space="0"/>
        <w:bottom w:val="single" w:color="auto" w:sz="8" w:space="0"/>
        <w:right w:val="single" w:color="auto" w:sz="4" w:space="0"/>
      </w:pBdr>
      <w:shd w:val="clear" w:color="000000" w:fill="FFFFFF"/>
      <w:spacing w:before="100" w:beforeAutospacing="1" w:after="100" w:afterAutospacing="1"/>
      <w:jc w:val="center"/>
    </w:pPr>
    <w:rPr>
      <w:rFonts w:cs="Arial"/>
      <w:sz w:val="18"/>
      <w:szCs w:val="18"/>
    </w:rPr>
  </w:style>
  <w:style w:type="paragraph" w:styleId="xl123" w:customStyle="1">
    <w:name w:val="xl123"/>
    <w:basedOn w:val="Normal"/>
    <w:rsid w:val="00A301CD"/>
    <w:pPr>
      <w:pBdr>
        <w:top w:val="single" w:color="auto" w:sz="8" w:space="0"/>
        <w:bottom w:val="single" w:color="auto" w:sz="8" w:space="0"/>
        <w:right w:val="single" w:color="auto" w:sz="4" w:space="0"/>
      </w:pBdr>
      <w:shd w:val="clear" w:color="000000" w:fill="C0C0C0"/>
      <w:spacing w:before="100" w:beforeAutospacing="1" w:after="100" w:afterAutospacing="1"/>
      <w:jc w:val="both"/>
      <w:textAlignment w:val="top"/>
    </w:pPr>
    <w:rPr>
      <w:rFonts w:cs="Arial"/>
      <w:b/>
      <w:bCs/>
      <w:color w:val="000000"/>
      <w:sz w:val="18"/>
      <w:szCs w:val="18"/>
    </w:rPr>
  </w:style>
  <w:style w:type="paragraph" w:styleId="xl124" w:customStyle="1">
    <w:name w:val="xl124"/>
    <w:basedOn w:val="Normal"/>
    <w:rsid w:val="00A301CD"/>
    <w:pPr>
      <w:pBdr>
        <w:top w:val="single" w:color="auto" w:sz="8" w:space="0"/>
        <w:left w:val="single" w:color="auto" w:sz="8" w:space="0"/>
        <w:bottom w:val="single" w:color="auto" w:sz="8" w:space="0"/>
        <w:right w:val="single" w:color="auto" w:sz="8" w:space="0"/>
      </w:pBdr>
      <w:shd w:val="clear" w:color="000000" w:fill="C0C0C0"/>
      <w:spacing w:before="100" w:beforeAutospacing="1" w:after="100" w:afterAutospacing="1"/>
      <w:jc w:val="both"/>
      <w:textAlignment w:val="top"/>
    </w:pPr>
    <w:rPr>
      <w:rFonts w:cs="Arial"/>
      <w:b/>
      <w:bCs/>
      <w:color w:val="000000"/>
      <w:sz w:val="18"/>
      <w:szCs w:val="18"/>
    </w:rPr>
  </w:style>
  <w:style w:type="paragraph" w:styleId="xl125" w:customStyle="1">
    <w:name w:val="xl125"/>
    <w:basedOn w:val="Normal"/>
    <w:rsid w:val="00A301CD"/>
    <w:pPr>
      <w:pBdr>
        <w:left w:val="single" w:color="auto" w:sz="4" w:space="0"/>
        <w:bottom w:val="single" w:color="auto" w:sz="4" w:space="0"/>
        <w:right w:val="single" w:color="auto" w:sz="4" w:space="0"/>
      </w:pBdr>
      <w:spacing w:before="100" w:beforeAutospacing="1" w:after="100" w:afterAutospacing="1"/>
      <w:jc w:val="center"/>
    </w:pPr>
    <w:rPr>
      <w:rFonts w:cs="Arial"/>
      <w:sz w:val="18"/>
      <w:szCs w:val="18"/>
    </w:rPr>
  </w:style>
  <w:style w:type="paragraph" w:styleId="xl126" w:customStyle="1">
    <w:name w:val="xl126"/>
    <w:basedOn w:val="Normal"/>
    <w:rsid w:val="00A301CD"/>
    <w:pPr>
      <w:pBdr>
        <w:left w:val="single" w:color="auto" w:sz="4" w:space="0"/>
        <w:bottom w:val="single" w:color="auto" w:sz="4" w:space="0"/>
        <w:right w:val="single" w:color="auto" w:sz="8" w:space="0"/>
      </w:pBdr>
      <w:spacing w:before="100" w:beforeAutospacing="1" w:after="100" w:afterAutospacing="1"/>
      <w:jc w:val="center"/>
    </w:pPr>
    <w:rPr>
      <w:rFonts w:cs="Arial"/>
      <w:sz w:val="18"/>
      <w:szCs w:val="18"/>
    </w:rPr>
  </w:style>
  <w:style w:type="paragraph" w:styleId="xl127" w:customStyle="1">
    <w:name w:val="xl127"/>
    <w:basedOn w:val="Normal"/>
    <w:rsid w:val="00A301CD"/>
    <w:pPr>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cs="Arial"/>
      <w:sz w:val="18"/>
      <w:szCs w:val="18"/>
    </w:rPr>
  </w:style>
  <w:style w:type="paragraph" w:styleId="xl128" w:customStyle="1">
    <w:name w:val="xl128"/>
    <w:basedOn w:val="Normal"/>
    <w:rsid w:val="00A301CD"/>
    <w:pPr>
      <w:pBdr>
        <w:top w:val="single" w:color="auto" w:sz="4" w:space="0"/>
        <w:left w:val="single" w:color="auto" w:sz="4" w:space="0"/>
        <w:bottom w:val="single" w:color="auto" w:sz="4" w:space="0"/>
        <w:right w:val="single" w:color="auto" w:sz="8" w:space="0"/>
      </w:pBdr>
      <w:spacing w:before="100" w:beforeAutospacing="1" w:after="100" w:afterAutospacing="1"/>
      <w:jc w:val="center"/>
    </w:pPr>
    <w:rPr>
      <w:rFonts w:cs="Arial"/>
      <w:sz w:val="18"/>
      <w:szCs w:val="18"/>
    </w:rPr>
  </w:style>
  <w:style w:type="paragraph" w:styleId="xl129" w:customStyle="1">
    <w:name w:val="xl129"/>
    <w:basedOn w:val="Normal"/>
    <w:rsid w:val="00A301CD"/>
    <w:pPr>
      <w:pBdr>
        <w:top w:val="single" w:color="auto" w:sz="4" w:space="0"/>
        <w:left w:val="single" w:color="auto" w:sz="4" w:space="0"/>
        <w:bottom w:val="single" w:color="auto" w:sz="4" w:space="0"/>
        <w:right w:val="single" w:color="auto" w:sz="8" w:space="0"/>
      </w:pBdr>
      <w:shd w:val="clear" w:color="000000" w:fill="FFFFFF"/>
      <w:spacing w:before="100" w:beforeAutospacing="1" w:after="100" w:afterAutospacing="1"/>
      <w:jc w:val="center"/>
    </w:pPr>
    <w:rPr>
      <w:rFonts w:cs="Arial"/>
      <w:sz w:val="18"/>
      <w:szCs w:val="18"/>
    </w:rPr>
  </w:style>
  <w:style w:type="paragraph" w:styleId="xl130" w:customStyle="1">
    <w:name w:val="xl130"/>
    <w:basedOn w:val="Normal"/>
    <w:rsid w:val="00A301CD"/>
    <w:pPr>
      <w:pBdr>
        <w:top w:val="single" w:color="auto" w:sz="4" w:space="0"/>
        <w:left w:val="single" w:color="auto" w:sz="4" w:space="0"/>
        <w:bottom w:val="single" w:color="auto" w:sz="4" w:space="0"/>
        <w:right w:val="single" w:color="auto" w:sz="8" w:space="0"/>
      </w:pBdr>
      <w:shd w:val="clear" w:color="000000" w:fill="FFFFFF"/>
      <w:spacing w:before="100" w:beforeAutospacing="1" w:after="100" w:afterAutospacing="1"/>
      <w:jc w:val="center"/>
    </w:pPr>
    <w:rPr>
      <w:rFonts w:cs="Arial"/>
      <w:sz w:val="18"/>
      <w:szCs w:val="18"/>
    </w:rPr>
  </w:style>
  <w:style w:type="paragraph" w:styleId="xl131" w:customStyle="1">
    <w:name w:val="xl131"/>
    <w:basedOn w:val="Normal"/>
    <w:rsid w:val="00A301CD"/>
    <w:pPr>
      <w:pBdr>
        <w:top w:val="single" w:color="auto" w:sz="4" w:space="0"/>
        <w:left w:val="single" w:color="auto" w:sz="4" w:space="0"/>
        <w:bottom w:val="single" w:color="auto" w:sz="4" w:space="0"/>
        <w:right w:val="single" w:color="auto" w:sz="8" w:space="0"/>
      </w:pBdr>
      <w:spacing w:before="100" w:beforeAutospacing="1" w:after="100" w:afterAutospacing="1"/>
      <w:jc w:val="center"/>
    </w:pPr>
    <w:rPr>
      <w:rFonts w:cs="Arial"/>
      <w:sz w:val="18"/>
      <w:szCs w:val="18"/>
    </w:rPr>
  </w:style>
  <w:style w:type="paragraph" w:styleId="xl132" w:customStyle="1">
    <w:name w:val="xl132"/>
    <w:basedOn w:val="Normal"/>
    <w:rsid w:val="00A301CD"/>
    <w:pPr>
      <w:pBdr>
        <w:top w:val="single" w:color="auto" w:sz="4" w:space="0"/>
        <w:left w:val="single" w:color="auto" w:sz="4" w:space="0"/>
        <w:bottom w:val="single" w:color="auto" w:sz="4" w:space="0"/>
        <w:right w:val="single" w:color="auto" w:sz="8" w:space="0"/>
      </w:pBdr>
      <w:shd w:val="clear" w:color="000000" w:fill="FFFFFF"/>
      <w:spacing w:before="100" w:beforeAutospacing="1" w:after="100" w:afterAutospacing="1"/>
      <w:jc w:val="center"/>
    </w:pPr>
    <w:rPr>
      <w:rFonts w:cs="Arial"/>
      <w:color w:val="FF0000"/>
      <w:sz w:val="18"/>
      <w:szCs w:val="18"/>
    </w:rPr>
  </w:style>
  <w:style w:type="paragraph" w:styleId="xl133" w:customStyle="1">
    <w:name w:val="xl133"/>
    <w:basedOn w:val="Normal"/>
    <w:rsid w:val="00A301CD"/>
    <w:pPr>
      <w:pBdr>
        <w:top w:val="single" w:color="auto" w:sz="4" w:space="0"/>
        <w:left w:val="single" w:color="auto" w:sz="4" w:space="0"/>
        <w:bottom w:val="single" w:color="auto" w:sz="8" w:space="0"/>
        <w:right w:val="single" w:color="auto" w:sz="8" w:space="0"/>
      </w:pBdr>
      <w:spacing w:before="100" w:beforeAutospacing="1" w:after="100" w:afterAutospacing="1"/>
      <w:jc w:val="center"/>
    </w:pPr>
    <w:rPr>
      <w:rFonts w:cs="Arial"/>
      <w:sz w:val="18"/>
      <w:szCs w:val="18"/>
    </w:rPr>
  </w:style>
  <w:style w:type="paragraph" w:styleId="DLResponse-Heading3" w:customStyle="1">
    <w:name w:val="DL Response - Heading 3"/>
    <w:basedOn w:val="Normal"/>
    <w:next w:val="Normal"/>
    <w:link w:val="DLResponse-Heading3Char"/>
    <w:qFormat/>
    <w:rsid w:val="00F9799A"/>
    <w:pPr>
      <w:keepNext/>
      <w:tabs>
        <w:tab w:val="num" w:pos="720"/>
      </w:tabs>
      <w:spacing w:before="240" w:after="60"/>
      <w:ind w:left="720" w:hanging="720"/>
      <w:jc w:val="both"/>
      <w:outlineLvl w:val="2"/>
    </w:pPr>
    <w:rPr>
      <w:rFonts w:cs="Arial"/>
      <w:b/>
      <w:bCs/>
      <w:color w:val="0070C0"/>
      <w:sz w:val="24"/>
      <w:szCs w:val="26"/>
    </w:rPr>
  </w:style>
  <w:style w:type="character" w:styleId="DLResponse-Heading3Char" w:customStyle="1">
    <w:name w:val="DL Response - Heading 3 Char"/>
    <w:basedOn w:val="DefaultParagraphFont"/>
    <w:link w:val="DLResponse-Heading3"/>
    <w:locked/>
    <w:rsid w:val="00F9799A"/>
    <w:rPr>
      <w:rFonts w:ascii="Arial" w:hAnsi="Arial" w:cs="Arial"/>
      <w:b/>
      <w:bCs/>
      <w:color w:val="0070C0"/>
      <w:sz w:val="24"/>
      <w:szCs w:val="26"/>
    </w:rPr>
  </w:style>
  <w:style w:type="table" w:styleId="GridTable41" w:customStyle="1">
    <w:name w:val="Grid Table 41"/>
    <w:basedOn w:val="TableNormal"/>
    <w:uiPriority w:val="49"/>
    <w:rsid w:val="0004290D"/>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ead1Char" w:customStyle="1">
    <w:name w:val="Head1 Char"/>
    <w:basedOn w:val="DefaultParagraphFont"/>
    <w:link w:val="Head1"/>
    <w:locked/>
    <w:rsid w:val="00630622"/>
    <w:rPr>
      <w:rFonts w:ascii="Arial Bold" w:hAnsi="Arial Bold" w:cs="Arial" w:eastAsiaTheme="majorEastAsia"/>
      <w:b/>
      <w:caps/>
    </w:rPr>
  </w:style>
  <w:style w:type="paragraph" w:styleId="Head1" w:customStyle="1">
    <w:name w:val="Head1"/>
    <w:basedOn w:val="Heading1"/>
    <w:link w:val="Head1Char"/>
    <w:qFormat/>
    <w:rsid w:val="00630622"/>
    <w:pPr>
      <w:numPr>
        <w:numId w:val="13"/>
      </w:numPr>
      <w:spacing w:line="254" w:lineRule="auto"/>
      <w:jc w:val="left"/>
    </w:pPr>
    <w:rPr>
      <w:rFonts w:ascii="Arial Bold" w:hAnsi="Arial Bold" w:cs="Arial" w:eastAsiaTheme="majorEastAsia"/>
      <w:bCs w:val="0"/>
      <w:caps/>
      <w:sz w:val="20"/>
      <w:szCs w:val="20"/>
    </w:rPr>
  </w:style>
  <w:style w:type="character" w:styleId="PlaceholderText">
    <w:name w:val="Placeholder Text"/>
    <w:basedOn w:val="DefaultParagraphFont"/>
    <w:uiPriority w:val="99"/>
    <w:rsid w:val="00D62D0F"/>
    <w:rPr>
      <w:color w:val="808080"/>
    </w:rPr>
  </w:style>
  <w:style w:type="paragraph" w:styleId="BodyTextIndent">
    <w:name w:val="Body Text Indent"/>
    <w:basedOn w:val="Normal"/>
    <w:link w:val="BodyTextIndentChar"/>
    <w:semiHidden/>
    <w:unhideWhenUsed/>
    <w:rsid w:val="001D2CAF"/>
    <w:pPr>
      <w:spacing w:after="120"/>
      <w:ind w:left="360"/>
    </w:pPr>
  </w:style>
  <w:style w:type="character" w:styleId="BodyTextIndentChar" w:customStyle="1">
    <w:name w:val="Body Text Indent Char"/>
    <w:basedOn w:val="DefaultParagraphFont"/>
    <w:link w:val="BodyTextIndent"/>
    <w:semiHidden/>
    <w:rsid w:val="001D2CAF"/>
    <w:rPr>
      <w:rFonts w:ascii="Arial" w:hAnsi="Arial"/>
      <w:sz w:val="22"/>
      <w:szCs w:val="24"/>
    </w:rPr>
  </w:style>
  <w:style w:type="paragraph" w:styleId="TableBullet5Arial" w:customStyle="1">
    <w:name w:val="Table Bullet5 + Arial"/>
    <w:basedOn w:val="Normal"/>
    <w:qFormat/>
    <w:rsid w:val="0061487F"/>
    <w:pPr>
      <w:numPr>
        <w:numId w:val="14"/>
      </w:numPr>
      <w:ind w:left="1512"/>
    </w:pPr>
    <w:rPr>
      <w:rFonts w:cs="Arial"/>
      <w:szCs w:val="22"/>
    </w:rPr>
  </w:style>
  <w:style w:type="paragraph" w:styleId="Level11" w:customStyle="1">
    <w:name w:val="Level 1 1)"/>
    <w:basedOn w:val="Normal"/>
    <w:autoRedefine/>
    <w:rsid w:val="0061487F"/>
    <w:pPr>
      <w:numPr>
        <w:ilvl w:val="3"/>
        <w:numId w:val="15"/>
      </w:numPr>
      <w:tabs>
        <w:tab w:val="left" w:pos="360"/>
      </w:tabs>
      <w:spacing w:before="19" w:after="144"/>
      <w:outlineLvl w:val="3"/>
    </w:pPr>
    <w:rPr>
      <w:rFonts w:ascii="Times New Roman" w:hAnsi="Times New Roman"/>
      <w:szCs w:val="22"/>
    </w:rPr>
  </w:style>
  <w:style w:type="paragraph" w:styleId="RSBodyText" w:customStyle="1">
    <w:name w:val="RS Body Text"/>
    <w:basedOn w:val="Normal"/>
    <w:qFormat/>
    <w:rsid w:val="00BA7137"/>
    <w:pPr>
      <w:widowControl w:val="0"/>
      <w:autoSpaceDE w:val="0"/>
      <w:autoSpaceDN w:val="0"/>
      <w:adjustRightInd w:val="0"/>
      <w:spacing w:after="240"/>
    </w:pPr>
    <w:rPr>
      <w:rFonts w:ascii="Times New Roman" w:hAnsi="Times New Roman" w:eastAsiaTheme="minorEastAsia"/>
      <w:sz w:val="24"/>
    </w:rPr>
  </w:style>
  <w:style w:type="paragraph" w:styleId="Style1" w:customStyle="1">
    <w:name w:val="Style1"/>
    <w:basedOn w:val="Heading1"/>
    <w:link w:val="Style1Char"/>
    <w:qFormat/>
    <w:rsid w:val="00BA7137"/>
    <w:pPr>
      <w:keepNext w:val="0"/>
      <w:keepLines w:val="0"/>
      <w:widowControl w:val="0"/>
      <w:numPr>
        <w:numId w:val="16"/>
      </w:numPr>
    </w:pPr>
    <w:rPr>
      <w:rFonts w:asciiTheme="minorHAnsi" w:hAnsiTheme="minorHAnsi"/>
      <w:szCs w:val="22"/>
    </w:rPr>
  </w:style>
  <w:style w:type="paragraph" w:styleId="Style20" w:customStyle="1">
    <w:name w:val="Style2"/>
    <w:basedOn w:val="Indent"/>
    <w:link w:val="Style2Char"/>
    <w:qFormat/>
    <w:rsid w:val="00BA7137"/>
    <w:pPr>
      <w:widowControl w:val="0"/>
      <w:spacing w:after="120"/>
      <w:ind w:left="360"/>
    </w:pPr>
    <w:rPr>
      <w:rFonts w:asciiTheme="minorHAnsi" w:hAnsiTheme="minorHAnsi"/>
      <w:szCs w:val="22"/>
    </w:rPr>
  </w:style>
  <w:style w:type="character" w:styleId="Style1Char" w:customStyle="1">
    <w:name w:val="Style1 Char"/>
    <w:basedOn w:val="Heading1Char"/>
    <w:link w:val="Style1"/>
    <w:rsid w:val="00BA7137"/>
    <w:rPr>
      <w:rFonts w:asciiTheme="minorHAnsi" w:hAnsiTheme="minorHAnsi"/>
      <w:b/>
      <w:bCs/>
      <w:sz w:val="22"/>
      <w:szCs w:val="22"/>
    </w:rPr>
  </w:style>
  <w:style w:type="paragraph" w:styleId="Style3" w:customStyle="1">
    <w:name w:val="Style3"/>
    <w:basedOn w:val="Heading1"/>
    <w:link w:val="Style3Char"/>
    <w:qFormat/>
    <w:rsid w:val="00BA7137"/>
    <w:pPr>
      <w:keepNext w:val="0"/>
      <w:keepLines w:val="0"/>
      <w:widowControl w:val="0"/>
      <w:numPr>
        <w:ilvl w:val="1"/>
        <w:numId w:val="16"/>
      </w:numPr>
    </w:pPr>
    <w:rPr>
      <w:rFonts w:asciiTheme="minorHAnsi" w:hAnsiTheme="minorHAnsi"/>
      <w:szCs w:val="22"/>
    </w:rPr>
  </w:style>
  <w:style w:type="character" w:styleId="Style2Char" w:customStyle="1">
    <w:name w:val="Style2 Char"/>
    <w:basedOn w:val="DefaultParagraphFont"/>
    <w:link w:val="Style20"/>
    <w:rsid w:val="00BA7137"/>
    <w:rPr>
      <w:rFonts w:asciiTheme="minorHAnsi" w:hAnsiTheme="minorHAnsi"/>
      <w:sz w:val="22"/>
      <w:szCs w:val="22"/>
    </w:rPr>
  </w:style>
  <w:style w:type="character" w:styleId="Style3Char" w:customStyle="1">
    <w:name w:val="Style3 Char"/>
    <w:basedOn w:val="Heading1Char"/>
    <w:link w:val="Style3"/>
    <w:rsid w:val="00BA7137"/>
    <w:rPr>
      <w:rFonts w:asciiTheme="minorHAnsi" w:hAnsiTheme="minorHAnsi"/>
      <w:b/>
      <w:bCs/>
      <w:sz w:val="22"/>
      <w:szCs w:val="22"/>
    </w:rPr>
  </w:style>
  <w:style w:type="table" w:styleId="GridTable5Dark-Accent51" w:customStyle="1">
    <w:name w:val="Grid Table 5 Dark - Accent 51"/>
    <w:basedOn w:val="TableNormal"/>
    <w:uiPriority w:val="50"/>
    <w:rsid w:val="00EB5ECC"/>
    <w:rPr>
      <w:rFonts w:asciiTheme="minorHAnsi" w:hAnsiTheme="minorHAnsi" w:eastAsiaTheme="minorHAnsi" w:cstheme="minorBidi"/>
      <w:sz w:val="22"/>
      <w:szCs w:val="22"/>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AEE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BACC6"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BACC6"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BACC6"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511" w:customStyle="1">
    <w:name w:val="Grid Table 5 Dark - Accent 511"/>
    <w:basedOn w:val="TableNormal"/>
    <w:uiPriority w:val="50"/>
    <w:rsid w:val="009F2704"/>
    <w:rPr>
      <w:rFonts w:asciiTheme="minorHAnsi" w:hAnsiTheme="minorHAnsi" w:eastAsiaTheme="minorHAnsi" w:cstheme="minorBidi"/>
      <w:sz w:val="22"/>
      <w:szCs w:val="22"/>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AEE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BACC6"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BACC6"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BACC6"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numbering" w:styleId="NoList2" w:customStyle="1">
    <w:name w:val="No List2"/>
    <w:next w:val="NoList"/>
    <w:uiPriority w:val="99"/>
    <w:semiHidden/>
    <w:unhideWhenUsed/>
    <w:rsid w:val="00233EFF"/>
  </w:style>
  <w:style w:type="paragraph" w:styleId="BodyTextNoIndent" w:customStyle="1">
    <w:name w:val="Body Text No Indent"/>
    <w:basedOn w:val="Normal"/>
    <w:rsid w:val="00233EFF"/>
    <w:pPr>
      <w:spacing w:after="240" w:line="276" w:lineRule="auto"/>
    </w:pPr>
    <w:rPr>
      <w:rFonts w:ascii="Times New Roman" w:hAnsi="Times New Roman" w:eastAsia="Calibri" w:cs="Arial"/>
      <w:szCs w:val="20"/>
    </w:rPr>
  </w:style>
  <w:style w:type="paragraph" w:styleId="HeadingBody2" w:customStyle="1">
    <w:name w:val="HeadingBody 2"/>
    <w:basedOn w:val="Normal"/>
    <w:next w:val="Heading2"/>
    <w:link w:val="HeadingBody2Char"/>
    <w:qFormat/>
    <w:rsid w:val="00233EFF"/>
    <w:pPr>
      <w:spacing w:after="240"/>
      <w:jc w:val="both"/>
    </w:pPr>
    <w:rPr>
      <w:rFonts w:ascii="Times New Roman" w:hAnsi="Times New Roman" w:eastAsia="Calibri" w:cs="Arial"/>
      <w:color w:val="000000"/>
      <w:szCs w:val="20"/>
      <w:u w:color="000000"/>
    </w:rPr>
  </w:style>
  <w:style w:type="character" w:styleId="HeadingBody2Char" w:customStyle="1">
    <w:name w:val="HeadingBody 2 Char"/>
    <w:basedOn w:val="DefaultParagraphFont"/>
    <w:link w:val="HeadingBody2"/>
    <w:semiHidden/>
    <w:rsid w:val="00233EFF"/>
    <w:rPr>
      <w:rFonts w:eastAsia="Calibri" w:cs="Arial"/>
      <w:color w:val="000000"/>
      <w:sz w:val="22"/>
      <w:u w:color="000000"/>
    </w:rPr>
  </w:style>
  <w:style w:type="numbering" w:styleId="111111">
    <w:name w:val="Outline List 2"/>
    <w:basedOn w:val="NoList"/>
    <w:semiHidden/>
    <w:rsid w:val="00233EFF"/>
    <w:pPr>
      <w:numPr>
        <w:numId w:val="17"/>
      </w:numPr>
    </w:pPr>
  </w:style>
  <w:style w:type="paragraph" w:styleId="TableHeader" w:customStyle="1">
    <w:name w:val="Table Header"/>
    <w:basedOn w:val="Normal"/>
    <w:link w:val="TableHeaderChar"/>
    <w:qFormat/>
    <w:rsid w:val="00233EFF"/>
    <w:pPr>
      <w:widowControl w:val="0"/>
      <w:spacing w:before="120" w:after="120"/>
      <w:jc w:val="center"/>
    </w:pPr>
    <w:rPr>
      <w:rFonts w:ascii="Times New Roman" w:hAnsi="Times New Roman" w:cs="Arial"/>
      <w:b/>
      <w:bCs/>
      <w:color w:val="FFFFFF"/>
      <w:szCs w:val="20"/>
    </w:rPr>
  </w:style>
  <w:style w:type="character" w:styleId="TableHeaderChar" w:customStyle="1">
    <w:name w:val="Table Header Char"/>
    <w:basedOn w:val="DefaultParagraphFont"/>
    <w:link w:val="TableHeader"/>
    <w:rsid w:val="00233EFF"/>
    <w:rPr>
      <w:rFonts w:cs="Arial"/>
      <w:b/>
      <w:bCs/>
      <w:color w:val="FFFFFF"/>
      <w:sz w:val="22"/>
    </w:rPr>
  </w:style>
  <w:style w:type="paragraph" w:styleId="SDSTableNumberL1" w:customStyle="1">
    <w:name w:val="SDS Table Number L1"/>
    <w:basedOn w:val="ListParagraph"/>
    <w:link w:val="SDSTableNumberL1Char"/>
    <w:qFormat/>
    <w:rsid w:val="00233EFF"/>
    <w:pPr>
      <w:widowControl/>
      <w:numPr>
        <w:numId w:val="18"/>
      </w:numPr>
      <w:autoSpaceDE/>
      <w:autoSpaceDN/>
      <w:adjustRightInd/>
    </w:pPr>
    <w:rPr>
      <w:rFonts w:eastAsia="Times New Roman"/>
      <w:b/>
      <w:bCs/>
      <w:color w:val="FFFFFF"/>
      <w:sz w:val="22"/>
      <w:szCs w:val="20"/>
    </w:rPr>
  </w:style>
  <w:style w:type="paragraph" w:styleId="SDSTableNumberL2" w:customStyle="1">
    <w:name w:val="SDS Table Number L2"/>
    <w:basedOn w:val="SDSTableNumberL1"/>
    <w:link w:val="SDSTableNumberL2Char"/>
    <w:qFormat/>
    <w:rsid w:val="00233EFF"/>
    <w:pPr>
      <w:numPr>
        <w:ilvl w:val="1"/>
      </w:numPr>
    </w:pPr>
  </w:style>
  <w:style w:type="character" w:styleId="SDSTableNumberL1Char" w:customStyle="1">
    <w:name w:val="SDS Table Number L1 Char"/>
    <w:basedOn w:val="DefaultParagraphFont"/>
    <w:link w:val="SDSTableNumberL1"/>
    <w:rsid w:val="00233EFF"/>
    <w:rPr>
      <w:b/>
      <w:bCs/>
      <w:color w:val="FFFFFF"/>
      <w:sz w:val="22"/>
    </w:rPr>
  </w:style>
  <w:style w:type="character" w:styleId="SDSTableNumberL2Char" w:customStyle="1">
    <w:name w:val="SDS Table Number L2 Char"/>
    <w:basedOn w:val="SDSTableNumberL1Char"/>
    <w:link w:val="SDSTableNumberL2"/>
    <w:rsid w:val="00233EFF"/>
    <w:rPr>
      <w:b/>
      <w:bCs/>
      <w:color w:val="FFFFFF"/>
      <w:sz w:val="22"/>
    </w:rPr>
  </w:style>
  <w:style w:type="paragraph" w:styleId="IT-H-1" w:customStyle="1">
    <w:name w:val="IT-H-1"/>
    <w:basedOn w:val="Heading1"/>
    <w:link w:val="IT-H-1Char"/>
    <w:qFormat/>
    <w:rsid w:val="00233EFF"/>
    <w:pPr>
      <w:keepNext w:val="0"/>
      <w:keepLines w:val="0"/>
      <w:numPr>
        <w:numId w:val="19"/>
      </w:numPr>
      <w:spacing w:before="0" w:after="240" w:line="276" w:lineRule="auto"/>
    </w:pPr>
    <w:rPr>
      <w:rFonts w:ascii="Times New Roman" w:hAnsi="Times New Roman" w:eastAsia="Calibri"/>
      <w:kern w:val="28"/>
      <w:szCs w:val="22"/>
      <w:u w:color="000000"/>
    </w:rPr>
  </w:style>
  <w:style w:type="paragraph" w:styleId="IT-H-2" w:customStyle="1">
    <w:name w:val="IT-H-2"/>
    <w:basedOn w:val="Heading2"/>
    <w:link w:val="IT-H-2Char"/>
    <w:qFormat/>
    <w:rsid w:val="00233EFF"/>
    <w:pPr>
      <w:keepNext w:val="0"/>
      <w:numPr>
        <w:numId w:val="19"/>
      </w:numPr>
      <w:spacing w:before="0" w:after="240" w:line="276" w:lineRule="auto"/>
    </w:pPr>
    <w:rPr>
      <w:rFonts w:ascii="Times New Roman" w:hAnsi="Times New Roman" w:eastAsia="Calibri"/>
      <w:b/>
      <w:iCs/>
      <w:szCs w:val="22"/>
      <w:u w:color="000000"/>
    </w:rPr>
  </w:style>
  <w:style w:type="character" w:styleId="IT-H-1Char" w:customStyle="1">
    <w:name w:val="IT-H-1 Char"/>
    <w:link w:val="IT-H-1"/>
    <w:rsid w:val="00233EFF"/>
    <w:rPr>
      <w:rFonts w:eastAsia="Calibri"/>
      <w:b/>
      <w:bCs/>
      <w:kern w:val="28"/>
      <w:sz w:val="22"/>
      <w:szCs w:val="22"/>
      <w:u w:color="000000"/>
    </w:rPr>
  </w:style>
  <w:style w:type="character" w:styleId="IT-H-2Char" w:customStyle="1">
    <w:name w:val="IT-H-2 Char"/>
    <w:link w:val="IT-H-2"/>
    <w:rsid w:val="00233EFF"/>
    <w:rPr>
      <w:rFonts w:eastAsia="Calibri"/>
      <w:b/>
      <w:bCs/>
      <w:iCs/>
      <w:sz w:val="22"/>
      <w:szCs w:val="22"/>
      <w:u w:color="000000"/>
    </w:rPr>
  </w:style>
  <w:style w:type="paragraph" w:styleId="Heading3" w:customStyle="1">
    <w:name w:val="heading 30"/>
    <w:basedOn w:val="Heading30"/>
    <w:link w:val="Heading3Char0"/>
    <w:qFormat/>
    <w:rsid w:val="00233EFF"/>
    <w:pPr>
      <w:numPr>
        <w:numId w:val="19"/>
      </w:numPr>
      <w:spacing w:before="0" w:after="240" w:line="276" w:lineRule="auto"/>
    </w:pPr>
    <w:rPr>
      <w:rFonts w:eastAsia="Calibri"/>
      <w:szCs w:val="22"/>
      <w:u w:color="000000"/>
    </w:rPr>
  </w:style>
  <w:style w:type="character" w:styleId="TableTitleChar" w:customStyle="1">
    <w:name w:val="Table Title Char"/>
    <w:basedOn w:val="DefaultParagraphFont"/>
    <w:link w:val="TableTitle"/>
    <w:rsid w:val="00233EFF"/>
    <w:rPr>
      <w:rFonts w:ascii="Arial" w:hAnsi="Arial" w:cs="Arial" w:eastAsiaTheme="minorEastAsia"/>
      <w:b/>
      <w:bCs/>
    </w:rPr>
  </w:style>
  <w:style w:type="paragraph" w:styleId="Caption">
    <w:name w:val="caption"/>
    <w:basedOn w:val="Normal"/>
    <w:next w:val="Normal"/>
    <w:uiPriority w:val="35"/>
    <w:qFormat/>
    <w:rsid w:val="00233EFF"/>
    <w:pPr>
      <w:widowControl w:val="0"/>
      <w:spacing w:before="120" w:after="120" w:line="240" w:lineRule="atLeast"/>
      <w:ind w:right="115"/>
    </w:pPr>
    <w:rPr>
      <w:b/>
      <w:sz w:val="20"/>
      <w:szCs w:val="20"/>
    </w:rPr>
  </w:style>
  <w:style w:type="paragraph" w:styleId="bullet1" w:customStyle="1">
    <w:name w:val="bullet 1"/>
    <w:basedOn w:val="Normal"/>
    <w:link w:val="bullet1Char"/>
    <w:qFormat/>
    <w:rsid w:val="00233EFF"/>
    <w:pPr>
      <w:numPr>
        <w:numId w:val="20"/>
      </w:numPr>
      <w:spacing w:before="120"/>
    </w:pPr>
    <w:rPr>
      <w:szCs w:val="20"/>
      <w:lang w:eastAsia="en-AU"/>
    </w:rPr>
  </w:style>
  <w:style w:type="paragraph" w:styleId="TableBlank" w:customStyle="1">
    <w:name w:val="Table Blank"/>
    <w:basedOn w:val="Normal"/>
    <w:qFormat/>
    <w:rsid w:val="00233EFF"/>
    <w:pPr>
      <w:spacing w:line="276" w:lineRule="auto"/>
    </w:pPr>
    <w:rPr>
      <w:rFonts w:eastAsia="Trebuchet MS" w:cs="Arial"/>
      <w:sz w:val="20"/>
      <w:szCs w:val="20"/>
    </w:rPr>
  </w:style>
  <w:style w:type="table" w:styleId="LightShading-Accent21" w:customStyle="1">
    <w:name w:val="Light Shading - Accent 21"/>
    <w:rsid w:val="00233EFF"/>
    <w:rPr>
      <w:rFonts w:eastAsia="Trebuchet MS"/>
      <w:color w:val="943634"/>
    </w:rPr>
    <w:tblPr>
      <w:tblStyleRowBandSize w:val="1"/>
      <w:tblStyleColBandSize w:val="1"/>
      <w:tblInd w:w="0" w:type="dxa"/>
      <w:tblBorders>
        <w:top w:val="single" w:color="C0504D" w:sz="8" w:space="0"/>
        <w:bottom w:val="single" w:color="C0504D" w:sz="8" w:space="0"/>
      </w:tblBorders>
      <w:tblCellMar>
        <w:top w:w="0" w:type="dxa"/>
        <w:left w:w="108" w:type="dxa"/>
        <w:bottom w:w="0" w:type="dxa"/>
        <w:right w:w="108" w:type="dxa"/>
      </w:tblCellMar>
    </w:tblPr>
  </w:style>
  <w:style w:type="table" w:styleId="TableGrid1" w:customStyle="1">
    <w:name w:val="Table Grid1"/>
    <w:basedOn w:val="TableNormal"/>
    <w:next w:val="TableGrid"/>
    <w:uiPriority w:val="59"/>
    <w:rsid w:val="00233EFF"/>
    <w:rPr>
      <w:rFonts w:eastAsia="SimSu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Footer" w:customStyle="1">
    <w:name w:val="Header/Footer"/>
    <w:basedOn w:val="Normal"/>
    <w:link w:val="HeaderFooterChar"/>
    <w:rsid w:val="00233EFF"/>
    <w:pPr>
      <w:tabs>
        <w:tab w:val="right" w:pos="10800"/>
      </w:tabs>
    </w:pPr>
    <w:rPr>
      <w:rFonts w:ascii="Corbel" w:hAnsi="Corbel"/>
      <w:sz w:val="18"/>
      <w:szCs w:val="22"/>
    </w:rPr>
  </w:style>
  <w:style w:type="character" w:styleId="HeaderFooterChar" w:customStyle="1">
    <w:name w:val="Header/Footer Char"/>
    <w:link w:val="HeaderFooter"/>
    <w:locked/>
    <w:rsid w:val="00233EFF"/>
    <w:rPr>
      <w:rFonts w:ascii="Corbel" w:hAnsi="Corbel"/>
      <w:sz w:val="18"/>
      <w:szCs w:val="22"/>
    </w:rPr>
  </w:style>
  <w:style w:type="table" w:styleId="MediumGrid3-Accent21" w:customStyle="1">
    <w:name w:val="Medium Grid 3 - Accent 21"/>
    <w:rsid w:val="00233EFF"/>
    <w:rPr>
      <w:rFonts w:ascii="Trebuchet MS" w:hAnsi="Trebuchet MS"/>
    </w:rPr>
    <w:tblPr>
      <w:tblStyleRowBandSize w:val="1"/>
      <w:tblStyleColBandSize w:val="1"/>
      <w:tblInd w:w="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CellMar>
        <w:top w:w="0" w:type="dxa"/>
        <w:left w:w="108" w:type="dxa"/>
        <w:bottom w:w="0" w:type="dxa"/>
        <w:right w:w="108" w:type="dxa"/>
      </w:tblCellMar>
    </w:tblPr>
    <w:tcPr>
      <w:shd w:val="clear" w:color="auto" w:fill="F2F2F2"/>
    </w:tcPr>
  </w:style>
  <w:style w:type="table" w:styleId="MediumGrid3-Accent11" w:customStyle="1">
    <w:name w:val="Medium Grid 3 - Accent 11"/>
    <w:rsid w:val="00233EFF"/>
    <w:rPr>
      <w:rFonts w:ascii="Trebuchet MS" w:hAnsi="Trebuchet MS"/>
    </w:rPr>
    <w:tblPr>
      <w:tblStyleRowBandSize w:val="1"/>
      <w:tblStyleColBandSize w:val="1"/>
      <w:tblInd w:w="0" w:type="dxa"/>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CCCCCC"/>
    </w:tcPr>
  </w:style>
  <w:style w:type="paragraph" w:styleId="MELegal1" w:customStyle="1">
    <w:name w:val="ME Legal 1"/>
    <w:basedOn w:val="Normal"/>
    <w:rsid w:val="00233EFF"/>
    <w:pPr>
      <w:numPr>
        <w:numId w:val="21"/>
      </w:numPr>
    </w:pPr>
    <w:rPr>
      <w:rFonts w:ascii="Times New Roman" w:hAnsi="Times New Roman" w:eastAsia="Trebuchet MS"/>
      <w:szCs w:val="20"/>
    </w:rPr>
  </w:style>
  <w:style w:type="paragraph" w:styleId="MELegal2" w:customStyle="1">
    <w:name w:val="ME Legal 2"/>
    <w:basedOn w:val="Normal"/>
    <w:rsid w:val="00233EFF"/>
    <w:pPr>
      <w:numPr>
        <w:ilvl w:val="1"/>
        <w:numId w:val="21"/>
      </w:numPr>
    </w:pPr>
    <w:rPr>
      <w:rFonts w:ascii="Times New Roman" w:hAnsi="Times New Roman" w:eastAsia="Trebuchet MS"/>
      <w:szCs w:val="20"/>
    </w:rPr>
  </w:style>
  <w:style w:type="paragraph" w:styleId="MELegal3" w:customStyle="1">
    <w:name w:val="ME Legal 3"/>
    <w:basedOn w:val="Normal"/>
    <w:rsid w:val="00233EFF"/>
    <w:pPr>
      <w:numPr>
        <w:ilvl w:val="2"/>
        <w:numId w:val="21"/>
      </w:numPr>
    </w:pPr>
    <w:rPr>
      <w:rFonts w:ascii="Times New Roman" w:hAnsi="Times New Roman" w:eastAsia="Trebuchet MS"/>
      <w:sz w:val="18"/>
      <w:szCs w:val="20"/>
    </w:rPr>
  </w:style>
  <w:style w:type="paragraph" w:styleId="MELegal4" w:customStyle="1">
    <w:name w:val="ME Legal 4"/>
    <w:basedOn w:val="Normal"/>
    <w:rsid w:val="00233EFF"/>
    <w:pPr>
      <w:numPr>
        <w:ilvl w:val="3"/>
        <w:numId w:val="21"/>
      </w:numPr>
    </w:pPr>
    <w:rPr>
      <w:rFonts w:ascii="Times" w:hAnsi="Times" w:eastAsia="Trebuchet MS"/>
      <w:sz w:val="24"/>
      <w:szCs w:val="20"/>
    </w:rPr>
  </w:style>
  <w:style w:type="paragraph" w:styleId="MELegal5" w:customStyle="1">
    <w:name w:val="ME Legal 5"/>
    <w:basedOn w:val="Normal"/>
    <w:rsid w:val="00233EFF"/>
    <w:pPr>
      <w:numPr>
        <w:ilvl w:val="4"/>
        <w:numId w:val="21"/>
      </w:numPr>
    </w:pPr>
    <w:rPr>
      <w:rFonts w:ascii="Times" w:hAnsi="Times" w:eastAsia="Trebuchet MS"/>
      <w:sz w:val="24"/>
      <w:szCs w:val="20"/>
    </w:rPr>
  </w:style>
  <w:style w:type="paragraph" w:styleId="MELegal6" w:customStyle="1">
    <w:name w:val="ME Legal 6"/>
    <w:basedOn w:val="Normal"/>
    <w:rsid w:val="00233EFF"/>
    <w:pPr>
      <w:numPr>
        <w:ilvl w:val="5"/>
        <w:numId w:val="21"/>
      </w:numPr>
    </w:pPr>
    <w:rPr>
      <w:rFonts w:ascii="Times" w:hAnsi="Times" w:eastAsia="Trebuchet MS"/>
      <w:sz w:val="24"/>
      <w:szCs w:val="20"/>
    </w:rPr>
  </w:style>
  <w:style w:type="paragraph" w:styleId="MELegal7" w:customStyle="1">
    <w:name w:val="ME Legal 7"/>
    <w:basedOn w:val="Normal"/>
    <w:rsid w:val="00233EFF"/>
    <w:pPr>
      <w:numPr>
        <w:ilvl w:val="6"/>
        <w:numId w:val="21"/>
      </w:numPr>
    </w:pPr>
    <w:rPr>
      <w:rFonts w:ascii="Times" w:hAnsi="Times" w:eastAsia="Trebuchet MS"/>
      <w:sz w:val="24"/>
      <w:szCs w:val="20"/>
    </w:rPr>
  </w:style>
  <w:style w:type="paragraph" w:styleId="TableBullet" w:customStyle="1">
    <w:name w:val="Table Bullet"/>
    <w:aliases w:val="tb"/>
    <w:rsid w:val="00233EFF"/>
    <w:pPr>
      <w:numPr>
        <w:numId w:val="22"/>
      </w:numPr>
      <w:tabs>
        <w:tab w:val="num" w:pos="504"/>
      </w:tabs>
      <w:spacing w:before="60" w:after="60"/>
      <w:ind w:left="504" w:hanging="360"/>
    </w:pPr>
    <w:rPr>
      <w:rFonts w:ascii="Arial Narrow" w:hAnsi="Arial Narrow" w:eastAsia="Trebuchet MS"/>
      <w:color w:val="000000"/>
    </w:rPr>
  </w:style>
  <w:style w:type="table" w:styleId="LightShading1" w:customStyle="1">
    <w:name w:val="Light Shading1"/>
    <w:rsid w:val="00233EFF"/>
    <w:rPr>
      <w:rFonts w:ascii="Trebuchet MS" w:hAnsi="Trebuchet MS"/>
      <w:color w:val="000000"/>
    </w:rPr>
    <w:tblPr>
      <w:tblStyleRowBandSize w:val="1"/>
      <w:tblStyleColBandSize w:val="1"/>
      <w:tblInd w:w="0" w:type="dxa"/>
      <w:tblBorders>
        <w:top w:val="single" w:color="000000" w:sz="8" w:space="0"/>
        <w:bottom w:val="single" w:color="000000" w:sz="8" w:space="0"/>
      </w:tblBorders>
      <w:tblCellMar>
        <w:top w:w="0" w:type="dxa"/>
        <w:left w:w="108" w:type="dxa"/>
        <w:bottom w:w="0" w:type="dxa"/>
        <w:right w:w="108" w:type="dxa"/>
      </w:tblCellMar>
    </w:tblPr>
  </w:style>
  <w:style w:type="table" w:styleId="LightShading-Accent11" w:customStyle="1">
    <w:name w:val="Light Shading - Accent 11"/>
    <w:rsid w:val="00233EFF"/>
    <w:rPr>
      <w:rFonts w:ascii="Trebuchet MS" w:hAnsi="Trebuchet MS"/>
      <w:color w:val="365F91"/>
    </w:rPr>
    <w:tblPr>
      <w:tblStyleRowBandSize w:val="1"/>
      <w:tblStyleColBandSize w:val="1"/>
      <w:tblInd w:w="0" w:type="dxa"/>
      <w:tblBorders>
        <w:top w:val="single" w:color="4F81BD" w:sz="8" w:space="0"/>
        <w:bottom w:val="single" w:color="4F81BD" w:sz="8" w:space="0"/>
      </w:tblBorders>
      <w:tblCellMar>
        <w:top w:w="0" w:type="dxa"/>
        <w:left w:w="108" w:type="dxa"/>
        <w:bottom w:w="0" w:type="dxa"/>
        <w:right w:w="108" w:type="dxa"/>
      </w:tblCellMar>
    </w:tblPr>
  </w:style>
  <w:style w:type="table" w:styleId="LightShading-Accent31" w:customStyle="1">
    <w:name w:val="Light Shading - Accent 31"/>
    <w:rsid w:val="00233EFF"/>
    <w:rPr>
      <w:rFonts w:ascii="Trebuchet MS" w:hAnsi="Trebuchet MS"/>
      <w:color w:val="76923C"/>
    </w:rPr>
    <w:tblPr>
      <w:tblStyleRowBandSize w:val="1"/>
      <w:tblStyleColBandSize w:val="1"/>
      <w:tblInd w:w="0" w:type="dxa"/>
      <w:tblBorders>
        <w:top w:val="single" w:color="9BBB59" w:sz="8" w:space="0"/>
        <w:bottom w:val="single" w:color="9BBB59" w:sz="8" w:space="0"/>
      </w:tblBorders>
      <w:tblCellMar>
        <w:top w:w="0" w:type="dxa"/>
        <w:left w:w="108" w:type="dxa"/>
        <w:bottom w:w="0" w:type="dxa"/>
        <w:right w:w="108" w:type="dxa"/>
      </w:tblCellMar>
    </w:tblPr>
  </w:style>
  <w:style w:type="table" w:styleId="LightShading-Accent41" w:customStyle="1">
    <w:name w:val="Light Shading - Accent 41"/>
    <w:rsid w:val="00233EFF"/>
    <w:rPr>
      <w:rFonts w:ascii="Trebuchet MS" w:hAnsi="Trebuchet MS"/>
      <w:color w:val="5F497A"/>
    </w:rPr>
    <w:tblPr>
      <w:tblStyleRowBandSize w:val="1"/>
      <w:tblStyleColBandSize w:val="1"/>
      <w:tblInd w:w="0" w:type="dxa"/>
      <w:tblBorders>
        <w:top w:val="single" w:color="8064A2" w:sz="8" w:space="0"/>
        <w:bottom w:val="single" w:color="8064A2" w:sz="8" w:space="0"/>
      </w:tblBorders>
      <w:tblCellMar>
        <w:top w:w="0" w:type="dxa"/>
        <w:left w:w="108" w:type="dxa"/>
        <w:bottom w:w="0" w:type="dxa"/>
        <w:right w:w="108" w:type="dxa"/>
      </w:tblCellMar>
    </w:tblPr>
  </w:style>
  <w:style w:type="table" w:styleId="LightShading-Accent51" w:customStyle="1">
    <w:name w:val="Light Shading - Accent 51"/>
    <w:rsid w:val="00233EFF"/>
    <w:rPr>
      <w:rFonts w:ascii="Trebuchet MS" w:hAnsi="Trebuchet MS"/>
      <w:color w:val="31849B"/>
    </w:rPr>
    <w:tblPr>
      <w:tblStyleRowBandSize w:val="1"/>
      <w:tblStyleColBandSize w:val="1"/>
      <w:tblInd w:w="0" w:type="dxa"/>
      <w:tblBorders>
        <w:top w:val="single" w:color="4BACC6" w:sz="8" w:space="0"/>
        <w:bottom w:val="single" w:color="4BACC6" w:sz="8" w:space="0"/>
      </w:tblBorders>
      <w:tblCellMar>
        <w:top w:w="0" w:type="dxa"/>
        <w:left w:w="108" w:type="dxa"/>
        <w:bottom w:w="0" w:type="dxa"/>
        <w:right w:w="108" w:type="dxa"/>
      </w:tblCellMar>
    </w:tblPr>
  </w:style>
  <w:style w:type="table" w:styleId="LightList1" w:customStyle="1">
    <w:name w:val="Light List1"/>
    <w:rsid w:val="00233EFF"/>
    <w:rPr>
      <w:rFonts w:ascii="Calibri" w:hAnsi="Calibri" w:eastAsia="Trebuchet MS"/>
      <w:sz w:val="22"/>
      <w:szCs w:val="22"/>
    </w:rPr>
    <w:tblPr>
      <w:tblStyleRowBandSize w:val="1"/>
      <w:tblStyleColBandSize w:val="1"/>
      <w:tblInd w:w="0" w:type="dxa"/>
      <w:tblBorders>
        <w:top w:val="single" w:color="000000" w:sz="8" w:space="0"/>
        <w:left w:val="single" w:color="000000" w:sz="8" w:space="0"/>
        <w:bottom w:val="single" w:color="000000" w:sz="8" w:space="0"/>
        <w:right w:val="single" w:color="000000" w:sz="8" w:space="0"/>
      </w:tblBorders>
      <w:tblCellMar>
        <w:top w:w="0" w:type="dxa"/>
        <w:left w:w="108" w:type="dxa"/>
        <w:bottom w:w="0" w:type="dxa"/>
        <w:right w:w="108" w:type="dxa"/>
      </w:tblCellMar>
    </w:tblPr>
  </w:style>
  <w:style w:type="table" w:styleId="MediumGrid211" w:customStyle="1">
    <w:name w:val="Medium Grid 211"/>
    <w:rsid w:val="00233EFF"/>
    <w:rPr>
      <w:rFonts w:ascii="Cambria" w:hAnsi="Cambria" w:eastAsia="Trebuchet MS"/>
      <w:color w:val="000000"/>
    </w:rPr>
    <w:tblPr>
      <w:tblStyleRowBandSize w:val="1"/>
      <w:tblStyleColBandSize w:val="1"/>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
    <w:tcPr>
      <w:shd w:val="clear" w:color="auto" w:fill="C0C0C0"/>
    </w:tcPr>
  </w:style>
  <w:style w:type="table" w:styleId="Calendar2" w:customStyle="1">
    <w:name w:val="Calendar 2"/>
    <w:rsid w:val="00233EFF"/>
    <w:pPr>
      <w:jc w:val="center"/>
    </w:pPr>
    <w:rPr>
      <w:rFonts w:ascii="Calibri" w:hAnsi="Calibri" w:eastAsia="Trebuchet MS"/>
      <w:sz w:val="28"/>
      <w:szCs w:val="28"/>
    </w:rPr>
    <w:tblPr>
      <w:tblInd w:w="0" w:type="dxa"/>
      <w:tblBorders>
        <w:insideV w:val="single" w:color="95B3D7" w:sz="4" w:space="0"/>
      </w:tblBorders>
      <w:tblCellMar>
        <w:top w:w="0" w:type="dxa"/>
        <w:left w:w="108" w:type="dxa"/>
        <w:bottom w:w="0" w:type="dxa"/>
        <w:right w:w="108" w:type="dxa"/>
      </w:tblCellMar>
    </w:tblPr>
  </w:style>
  <w:style w:type="table" w:styleId="MediumShading2-Accent21" w:customStyle="1">
    <w:name w:val="Medium Shading 2 - Accent 21"/>
    <w:rsid w:val="00233EFF"/>
    <w:rPr>
      <w:rFonts w:ascii="Trebuchet MS" w:hAnsi="Trebuchet MS"/>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style>
  <w:style w:type="table" w:styleId="MediumList11" w:customStyle="1">
    <w:name w:val="Medium List 11"/>
    <w:rsid w:val="00233EFF"/>
    <w:rPr>
      <w:rFonts w:ascii="Trebuchet MS" w:hAnsi="Trebuchet MS"/>
      <w:color w:val="000000"/>
    </w:rPr>
    <w:tblPr>
      <w:tblStyleRowBandSize w:val="1"/>
      <w:tblStyleColBandSize w:val="1"/>
      <w:tblInd w:w="0" w:type="dxa"/>
      <w:tblBorders>
        <w:top w:val="single" w:color="000000" w:sz="8" w:space="0"/>
        <w:bottom w:val="single" w:color="000000" w:sz="8" w:space="0"/>
      </w:tblBorders>
      <w:tblCellMar>
        <w:top w:w="0" w:type="dxa"/>
        <w:left w:w="108" w:type="dxa"/>
        <w:bottom w:w="0" w:type="dxa"/>
        <w:right w:w="108" w:type="dxa"/>
      </w:tblCellMar>
    </w:tblPr>
  </w:style>
  <w:style w:type="table" w:styleId="MediumList1-Accent11" w:customStyle="1">
    <w:name w:val="Medium List 1 - Accent 11"/>
    <w:rsid w:val="00233EFF"/>
    <w:rPr>
      <w:rFonts w:ascii="Trebuchet MS" w:hAnsi="Trebuchet MS"/>
      <w:color w:val="000000"/>
    </w:rPr>
    <w:tblPr>
      <w:tblStyleRowBandSize w:val="1"/>
      <w:tblStyleColBandSize w:val="1"/>
      <w:tblInd w:w="0" w:type="dxa"/>
      <w:tblBorders>
        <w:top w:val="single" w:color="4F81BD" w:sz="8" w:space="0"/>
        <w:bottom w:val="single" w:color="4F81BD" w:sz="8" w:space="0"/>
      </w:tblBorders>
      <w:tblCellMar>
        <w:top w:w="0" w:type="dxa"/>
        <w:left w:w="108" w:type="dxa"/>
        <w:bottom w:w="0" w:type="dxa"/>
        <w:right w:w="108" w:type="dxa"/>
      </w:tblCellMar>
    </w:tblPr>
  </w:style>
  <w:style w:type="table" w:styleId="LightGrid1" w:customStyle="1">
    <w:name w:val="Light Grid1"/>
    <w:rsid w:val="00233EFF"/>
    <w:rPr>
      <w:rFonts w:ascii="Trebuchet MS" w:hAnsi="Trebuchet MS"/>
    </w:rPr>
    <w:tblPr>
      <w:tblStyleRowBandSize w:val="1"/>
      <w:tblStyleColBandSize w:val="1"/>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
  </w:style>
  <w:style w:type="table" w:styleId="MediumShading2-Accent61" w:customStyle="1">
    <w:name w:val="Medium Shading 2 - Accent 61"/>
    <w:rsid w:val="00233EFF"/>
    <w:rPr>
      <w:rFonts w:ascii="Trebuchet MS" w:hAnsi="Trebuchet MS"/>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style>
  <w:style w:type="table" w:styleId="MediumShading1-Accent21" w:customStyle="1">
    <w:name w:val="Medium Shading 1 - Accent 21"/>
    <w:rsid w:val="00233EFF"/>
    <w:rPr>
      <w:rFonts w:ascii="Trebuchet MS" w:hAnsi="Trebuchet MS"/>
    </w:rPr>
    <w:tblPr>
      <w:tblStyleRowBandSize w:val="1"/>
      <w:tblStyleColBandSize w:val="1"/>
      <w:tblInd w:w="0" w:type="dxa"/>
      <w:tblBorders>
        <w:top w:val="single" w:color="CF7B79" w:sz="8" w:space="0"/>
        <w:left w:val="single" w:color="CF7B79" w:sz="8" w:space="0"/>
        <w:bottom w:val="single" w:color="CF7B79" w:sz="8" w:space="0"/>
        <w:right w:val="single" w:color="CF7B79" w:sz="8" w:space="0"/>
        <w:insideH w:val="single" w:color="CF7B79" w:sz="8" w:space="0"/>
      </w:tblBorders>
      <w:tblCellMar>
        <w:top w:w="0" w:type="dxa"/>
        <w:left w:w="108" w:type="dxa"/>
        <w:bottom w:w="0" w:type="dxa"/>
        <w:right w:w="108" w:type="dxa"/>
      </w:tblCellMar>
    </w:tblPr>
  </w:style>
  <w:style w:type="table" w:styleId="LightList-Accent21" w:customStyle="1">
    <w:name w:val="Light List - Accent 21"/>
    <w:rsid w:val="00233EFF"/>
    <w:rPr>
      <w:rFonts w:ascii="Trebuchet MS" w:hAnsi="Trebuchet MS"/>
    </w:rPr>
    <w:tblPr>
      <w:tblStyleRowBandSize w:val="1"/>
      <w:tblStyleColBandSize w:val="1"/>
      <w:tblInd w:w="0" w:type="dxa"/>
      <w:tblBorders>
        <w:top w:val="single" w:color="C0504D" w:sz="8" w:space="0"/>
        <w:left w:val="single" w:color="C0504D" w:sz="8" w:space="0"/>
        <w:bottom w:val="single" w:color="C0504D" w:sz="8" w:space="0"/>
        <w:right w:val="single" w:color="C0504D" w:sz="8" w:space="0"/>
      </w:tblBorders>
      <w:tblCellMar>
        <w:top w:w="0" w:type="dxa"/>
        <w:left w:w="108" w:type="dxa"/>
        <w:bottom w:w="0" w:type="dxa"/>
        <w:right w:w="108" w:type="dxa"/>
      </w:tblCellMar>
    </w:tblPr>
  </w:style>
  <w:style w:type="table" w:styleId="ColorfulList1" w:customStyle="1">
    <w:name w:val="Colorful List1"/>
    <w:rsid w:val="00233EFF"/>
    <w:rPr>
      <w:rFonts w:ascii="Trebuchet MS" w:hAnsi="Trebuchet MS"/>
      <w:color w:val="000000"/>
    </w:rPr>
    <w:tblPr>
      <w:tblStyleRowBandSize w:val="1"/>
      <w:tblStyleColBandSize w:val="1"/>
      <w:tblInd w:w="0"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0" w:type="dxa"/>
        <w:left w:w="108" w:type="dxa"/>
        <w:bottom w:w="0" w:type="dxa"/>
        <w:right w:w="108" w:type="dxa"/>
      </w:tblCellMar>
    </w:tblPr>
    <w:tcPr>
      <w:shd w:val="clear" w:color="auto" w:fill="E6E6E6"/>
    </w:tcPr>
  </w:style>
  <w:style w:type="character" w:styleId="Emphasis">
    <w:name w:val="Emphasis"/>
    <w:qFormat/>
    <w:rsid w:val="00233EFF"/>
    <w:rPr>
      <w:rFonts w:cs="Times New Roman"/>
      <w:i/>
      <w:iCs/>
    </w:rPr>
  </w:style>
  <w:style w:type="paragraph" w:styleId="msolistparagraph0" w:customStyle="1">
    <w:name w:val="msolistparagraph"/>
    <w:basedOn w:val="Normal"/>
    <w:rsid w:val="00233EFF"/>
    <w:pPr>
      <w:ind w:left="720"/>
    </w:pPr>
    <w:rPr>
      <w:rFonts w:ascii="Calisto MT" w:hAnsi="Calisto MT"/>
      <w:sz w:val="24"/>
    </w:rPr>
  </w:style>
  <w:style w:type="paragraph" w:styleId="CharChar2Char" w:customStyle="1">
    <w:name w:val="Char Char2 Char"/>
    <w:basedOn w:val="Normal"/>
    <w:rsid w:val="00233EFF"/>
    <w:pPr>
      <w:keepNext/>
      <w:spacing w:after="160" w:line="240" w:lineRule="exact"/>
      <w:jc w:val="both"/>
    </w:pPr>
    <w:rPr>
      <w:rFonts w:ascii="Times New Roman" w:hAnsi="Times New Roman" w:eastAsia="Trebuchet MS"/>
      <w:szCs w:val="20"/>
    </w:rPr>
  </w:style>
  <w:style w:type="character" w:styleId="CharChar9" w:customStyle="1">
    <w:name w:val="Char Char9"/>
    <w:rsid w:val="00233EFF"/>
    <w:rPr>
      <w:rFonts w:ascii="Palatino Linotype" w:hAnsi="Palatino Linotype" w:cs="Times New Roman"/>
      <w:b/>
      <w:bCs/>
      <w:color w:val="CC3300"/>
      <w:sz w:val="26"/>
      <w:szCs w:val="26"/>
    </w:rPr>
  </w:style>
  <w:style w:type="character" w:styleId="aCharChar" w:customStyle="1">
    <w:name w:val="a. Char Char"/>
    <w:rsid w:val="00233EFF"/>
    <w:rPr>
      <w:rFonts w:ascii="Calibri" w:hAnsi="Calibri" w:cs="Times New Roman"/>
      <w:sz w:val="24"/>
      <w:szCs w:val="24"/>
    </w:rPr>
  </w:style>
  <w:style w:type="paragraph" w:styleId="Style24" w:customStyle="1">
    <w:name w:val="Style 24"/>
    <w:basedOn w:val="Normal"/>
    <w:rsid w:val="00233EFF"/>
    <w:pPr>
      <w:spacing w:after="160" w:line="240" w:lineRule="exact"/>
    </w:pPr>
    <w:rPr>
      <w:rFonts w:ascii="Verdana" w:hAnsi="Verdana" w:eastAsia="Trebuchet MS"/>
      <w:szCs w:val="22"/>
    </w:rPr>
  </w:style>
  <w:style w:type="character" w:styleId="hCharChar1" w:customStyle="1">
    <w:name w:val="h Char Char1"/>
    <w:rsid w:val="00233EFF"/>
    <w:rPr>
      <w:rFonts w:cs="Times New Roman"/>
    </w:rPr>
  </w:style>
  <w:style w:type="paragraph" w:styleId="Headers" w:customStyle="1">
    <w:name w:val="Headers"/>
    <w:basedOn w:val="Header"/>
    <w:link w:val="HeadersChar"/>
    <w:rsid w:val="00233EFF"/>
    <w:pPr>
      <w:tabs>
        <w:tab w:val="clear" w:pos="9360"/>
        <w:tab w:val="right" w:pos="9700"/>
      </w:tabs>
      <w:ind w:left="-547" w:right="-346"/>
    </w:pPr>
    <w:rPr>
      <w:rFonts w:ascii="Tw Cen MT" w:hAnsi="Tw Cen MT"/>
      <w:smallCaps/>
      <w:sz w:val="22"/>
      <w:szCs w:val="22"/>
    </w:rPr>
  </w:style>
  <w:style w:type="character" w:styleId="HeadersChar" w:customStyle="1">
    <w:name w:val="Headers Char"/>
    <w:link w:val="Headers"/>
    <w:locked/>
    <w:rsid w:val="00233EFF"/>
    <w:rPr>
      <w:rFonts w:ascii="Tw Cen MT" w:hAnsi="Tw Cen MT"/>
      <w:smallCaps/>
      <w:sz w:val="22"/>
      <w:szCs w:val="22"/>
    </w:rPr>
  </w:style>
  <w:style w:type="paragraph" w:styleId="Heading1Text" w:customStyle="1">
    <w:name w:val="Heading 1 Text"/>
    <w:basedOn w:val="BodyText"/>
    <w:rsid w:val="00233EFF"/>
    <w:pPr>
      <w:spacing w:after="240"/>
      <w:ind w:left="720"/>
      <w:jc w:val="both"/>
    </w:pPr>
    <w:rPr>
      <w:rFonts w:ascii="Times New Roman" w:hAnsi="Times New Roman" w:eastAsia="Calibri"/>
      <w:szCs w:val="20"/>
      <w:lang w:val="x-none" w:eastAsia="x-none"/>
    </w:rPr>
  </w:style>
  <w:style w:type="paragraph" w:styleId="MacPacTrailer" w:customStyle="1">
    <w:name w:val="MacPac Trailer"/>
    <w:rsid w:val="00233EFF"/>
    <w:pPr>
      <w:widowControl w:val="0"/>
      <w:spacing w:line="200" w:lineRule="exact"/>
    </w:pPr>
    <w:rPr>
      <w:sz w:val="12"/>
      <w:szCs w:val="22"/>
    </w:rPr>
  </w:style>
  <w:style w:type="character" w:styleId="Strong">
    <w:name w:val="Strong"/>
    <w:basedOn w:val="DefaultParagraphFont"/>
    <w:qFormat/>
    <w:rsid w:val="00233EFF"/>
    <w:rPr>
      <w:b/>
      <w:bCs/>
    </w:rPr>
  </w:style>
  <w:style w:type="paragraph" w:styleId="Text2" w:customStyle="1">
    <w:name w:val="Text 2"/>
    <w:basedOn w:val="Normal"/>
    <w:rsid w:val="00233EFF"/>
    <w:pPr>
      <w:spacing w:after="120"/>
      <w:ind w:left="907"/>
    </w:pPr>
    <w:rPr>
      <w:rFonts w:ascii="Franklin Gothic Book" w:hAnsi="Franklin Gothic Book"/>
    </w:rPr>
  </w:style>
  <w:style w:type="paragraph" w:styleId="TabHeadLeft" w:customStyle="1">
    <w:name w:val="Tab Head Left"/>
    <w:basedOn w:val="Normal"/>
    <w:qFormat/>
    <w:rsid w:val="00233EFF"/>
    <w:pPr>
      <w:spacing w:after="120"/>
      <w:jc w:val="both"/>
    </w:pPr>
    <w:rPr>
      <w:rFonts w:ascii="Franklin Gothic Book" w:hAnsi="Franklin Gothic Book"/>
      <w:b/>
      <w:color w:val="FFFFFF"/>
      <w:szCs w:val="22"/>
    </w:rPr>
  </w:style>
  <w:style w:type="paragraph" w:styleId="Req" w:customStyle="1">
    <w:name w:val="Req"/>
    <w:basedOn w:val="Normal"/>
    <w:link w:val="ReqChar"/>
    <w:qFormat/>
    <w:rsid w:val="00233EFF"/>
    <w:pPr>
      <w:widowControl w:val="0"/>
    </w:pPr>
    <w:rPr>
      <w:rFonts w:ascii="Franklin Gothic Book" w:hAnsi="Franklin Gothic Book"/>
      <w:sz w:val="18"/>
    </w:rPr>
  </w:style>
  <w:style w:type="character" w:styleId="ReqChar" w:customStyle="1">
    <w:name w:val="Req Char"/>
    <w:basedOn w:val="DefaultParagraphFont"/>
    <w:link w:val="Req"/>
    <w:rsid w:val="00233EFF"/>
    <w:rPr>
      <w:rFonts w:ascii="Franklin Gothic Book" w:hAnsi="Franklin Gothic Book"/>
      <w:sz w:val="18"/>
      <w:szCs w:val="24"/>
    </w:rPr>
  </w:style>
  <w:style w:type="character" w:styleId="TableTextChar" w:customStyle="1">
    <w:name w:val="Table Text Char"/>
    <w:basedOn w:val="DefaultParagraphFont"/>
    <w:link w:val="TableText"/>
    <w:rsid w:val="00233EFF"/>
    <w:rPr>
      <w:noProof/>
      <w:sz w:val="22"/>
      <w:szCs w:val="24"/>
      <w:lang w:val="en-CA"/>
    </w:rPr>
  </w:style>
  <w:style w:type="paragraph" w:styleId="L1Bullet" w:customStyle="1">
    <w:name w:val="L1 Bullet"/>
    <w:basedOn w:val="ListParagraph"/>
    <w:qFormat/>
    <w:rsid w:val="00233EFF"/>
    <w:pPr>
      <w:widowControl/>
      <w:numPr>
        <w:numId w:val="23"/>
      </w:numPr>
      <w:autoSpaceDE/>
      <w:autoSpaceDN/>
      <w:adjustRightInd/>
      <w:spacing w:after="120"/>
      <w:ind w:left="540" w:hanging="180"/>
      <w:contextualSpacing/>
    </w:pPr>
    <w:rPr>
      <w:rFonts w:ascii="Franklin Gothic Book" w:hAnsi="Franklin Gothic Book" w:eastAsia="Times New Roman"/>
      <w:sz w:val="22"/>
    </w:rPr>
  </w:style>
  <w:style w:type="paragraph" w:styleId="L1Sub-Bullet" w:customStyle="1">
    <w:name w:val="L1 Sub-Bullet"/>
    <w:basedOn w:val="L1Bullet"/>
    <w:qFormat/>
    <w:rsid w:val="00233EFF"/>
    <w:pPr>
      <w:numPr>
        <w:ilvl w:val="1"/>
      </w:numPr>
      <w:ind w:left="900" w:hanging="180"/>
    </w:pPr>
  </w:style>
  <w:style w:type="paragraph" w:styleId="ReportBullet" w:customStyle="1">
    <w:name w:val="Report Bullet"/>
    <w:basedOn w:val="Normal"/>
    <w:link w:val="ReportBulletChar"/>
    <w:qFormat/>
    <w:rsid w:val="00233EFF"/>
    <w:pPr>
      <w:numPr>
        <w:ilvl w:val="4"/>
        <w:numId w:val="24"/>
      </w:numPr>
      <w:spacing w:before="120" w:after="120"/>
      <w:contextualSpacing/>
    </w:pPr>
    <w:rPr>
      <w:rFonts w:ascii="Franklin Gothic Book" w:hAnsi="Franklin Gothic Book"/>
      <w:sz w:val="16"/>
    </w:rPr>
  </w:style>
  <w:style w:type="character" w:styleId="ReportBulletChar" w:customStyle="1">
    <w:name w:val="Report Bullet Char"/>
    <w:basedOn w:val="DefaultParagraphFont"/>
    <w:link w:val="ReportBullet"/>
    <w:rsid w:val="00233EFF"/>
    <w:rPr>
      <w:rFonts w:ascii="Franklin Gothic Book" w:hAnsi="Franklin Gothic Book"/>
      <w:sz w:val="16"/>
      <w:szCs w:val="24"/>
    </w:rPr>
  </w:style>
  <w:style w:type="paragraph" w:styleId="ReqBullet" w:customStyle="1">
    <w:name w:val="Req Bullet"/>
    <w:basedOn w:val="ListParagraph"/>
    <w:link w:val="ReqBulletChar"/>
    <w:qFormat/>
    <w:rsid w:val="00233EFF"/>
    <w:pPr>
      <w:widowControl/>
      <w:numPr>
        <w:ilvl w:val="4"/>
        <w:numId w:val="25"/>
      </w:numPr>
      <w:autoSpaceDE/>
      <w:autoSpaceDN/>
      <w:adjustRightInd/>
      <w:contextualSpacing/>
    </w:pPr>
    <w:rPr>
      <w:rFonts w:ascii="Franklin Gothic Book" w:hAnsi="Franklin Gothic Book" w:eastAsia="Times New Roman"/>
      <w:sz w:val="18"/>
    </w:rPr>
  </w:style>
  <w:style w:type="character" w:styleId="ReqBulletChar" w:customStyle="1">
    <w:name w:val="Req Bullet Char"/>
    <w:basedOn w:val="DefaultParagraphFont"/>
    <w:link w:val="ReqBullet"/>
    <w:rsid w:val="00233EFF"/>
    <w:rPr>
      <w:rFonts w:ascii="Franklin Gothic Book" w:hAnsi="Franklin Gothic Book"/>
      <w:sz w:val="18"/>
      <w:szCs w:val="24"/>
    </w:rPr>
  </w:style>
  <w:style w:type="paragraph" w:styleId="ReqNum" w:customStyle="1">
    <w:name w:val="Req Num"/>
    <w:basedOn w:val="ListParagraph"/>
    <w:qFormat/>
    <w:rsid w:val="00233EFF"/>
    <w:pPr>
      <w:widowControl/>
      <w:numPr>
        <w:ilvl w:val="3"/>
        <w:numId w:val="25"/>
      </w:numPr>
      <w:autoSpaceDE/>
      <w:autoSpaceDN/>
      <w:adjustRightInd/>
      <w:contextualSpacing/>
      <w:jc w:val="center"/>
    </w:pPr>
    <w:rPr>
      <w:rFonts w:ascii="Franklin Gothic Book" w:hAnsi="Franklin Gothic Book" w:eastAsia="Times New Roman"/>
      <w:color w:val="000000"/>
      <w:sz w:val="18"/>
      <w:szCs w:val="18"/>
    </w:rPr>
  </w:style>
  <w:style w:type="paragraph" w:styleId="paragraph" w:customStyle="1">
    <w:name w:val="paragraph"/>
    <w:basedOn w:val="Normal"/>
    <w:rsid w:val="00233EFF"/>
    <w:pPr>
      <w:spacing w:before="100" w:beforeAutospacing="1" w:after="100" w:afterAutospacing="1"/>
    </w:pPr>
    <w:rPr>
      <w:rFonts w:ascii="Times New Roman" w:hAnsi="Times New Roman" w:eastAsia="Calibri"/>
      <w:sz w:val="24"/>
    </w:rPr>
  </w:style>
  <w:style w:type="paragraph" w:styleId="msonormal0" w:customStyle="1">
    <w:name w:val="msonormal"/>
    <w:basedOn w:val="Normal"/>
    <w:rsid w:val="00233EFF"/>
    <w:pPr>
      <w:spacing w:before="100" w:beforeAutospacing="1" w:after="100" w:afterAutospacing="1"/>
    </w:pPr>
    <w:rPr>
      <w:rFonts w:ascii="Times New Roman" w:hAnsi="Times New Roman"/>
      <w:sz w:val="24"/>
    </w:rPr>
  </w:style>
  <w:style w:type="paragraph" w:styleId="font9" w:customStyle="1">
    <w:name w:val="font9"/>
    <w:basedOn w:val="Normal"/>
    <w:rsid w:val="00233EFF"/>
    <w:pPr>
      <w:spacing w:before="100" w:beforeAutospacing="1" w:after="100" w:afterAutospacing="1"/>
    </w:pPr>
    <w:rPr>
      <w:rFonts w:ascii="Times New Roman" w:hAnsi="Times New Roman" w:cs="Arial"/>
      <w:color w:val="000000"/>
      <w:szCs w:val="20"/>
    </w:rPr>
  </w:style>
  <w:style w:type="paragraph" w:styleId="font10" w:customStyle="1">
    <w:name w:val="font10"/>
    <w:basedOn w:val="Normal"/>
    <w:rsid w:val="00233EFF"/>
    <w:pPr>
      <w:spacing w:before="100" w:beforeAutospacing="1" w:after="100" w:afterAutospacing="1"/>
    </w:pPr>
    <w:rPr>
      <w:rFonts w:ascii="Times New Roman" w:hAnsi="Times New Roman" w:cs="Arial"/>
      <w:color w:val="FF0000"/>
      <w:szCs w:val="20"/>
    </w:rPr>
  </w:style>
  <w:style w:type="paragraph" w:styleId="font11" w:customStyle="1">
    <w:name w:val="font11"/>
    <w:basedOn w:val="Normal"/>
    <w:rsid w:val="00233EFF"/>
    <w:pPr>
      <w:spacing w:before="100" w:beforeAutospacing="1" w:after="100" w:afterAutospacing="1"/>
    </w:pPr>
    <w:rPr>
      <w:rFonts w:ascii="Tahoma" w:hAnsi="Tahoma" w:cs="Tahoma"/>
      <w:b/>
      <w:bCs/>
      <w:color w:val="000000"/>
      <w:sz w:val="18"/>
      <w:szCs w:val="18"/>
    </w:rPr>
  </w:style>
  <w:style w:type="paragraph" w:styleId="font12" w:customStyle="1">
    <w:name w:val="font12"/>
    <w:basedOn w:val="Normal"/>
    <w:rsid w:val="00233EFF"/>
    <w:pPr>
      <w:spacing w:before="100" w:beforeAutospacing="1" w:after="100" w:afterAutospacing="1"/>
    </w:pPr>
    <w:rPr>
      <w:rFonts w:ascii="Tahoma" w:hAnsi="Tahoma" w:cs="Tahoma"/>
      <w:color w:val="000000"/>
      <w:sz w:val="18"/>
      <w:szCs w:val="18"/>
    </w:rPr>
  </w:style>
  <w:style w:type="paragraph" w:styleId="font13" w:customStyle="1">
    <w:name w:val="font13"/>
    <w:basedOn w:val="Normal"/>
    <w:rsid w:val="00233EFF"/>
    <w:pPr>
      <w:spacing w:before="100" w:beforeAutospacing="1" w:after="100" w:afterAutospacing="1"/>
    </w:pPr>
    <w:rPr>
      <w:rFonts w:ascii="Times New Roman" w:hAnsi="Times New Roman" w:cs="Arial"/>
      <w:color w:val="191919"/>
      <w:szCs w:val="20"/>
    </w:rPr>
  </w:style>
  <w:style w:type="paragraph" w:styleId="xl65" w:customStyle="1">
    <w:name w:val="xl65"/>
    <w:basedOn w:val="Normal"/>
    <w:rsid w:val="00233EFF"/>
    <w:pPr>
      <w:spacing w:before="100" w:beforeAutospacing="1" w:after="100" w:afterAutospacing="1"/>
    </w:pPr>
    <w:rPr>
      <w:rFonts w:ascii="Times New Roman" w:hAnsi="Times New Roman" w:cs="Arial"/>
      <w:szCs w:val="20"/>
    </w:rPr>
  </w:style>
  <w:style w:type="paragraph" w:styleId="xl66" w:customStyle="1">
    <w:name w:val="xl66"/>
    <w:basedOn w:val="Normal"/>
    <w:rsid w:val="00233EFF"/>
    <w:pPr>
      <w:pBdr>
        <w:top w:val="single" w:color="auto" w:sz="4" w:space="0"/>
        <w:left w:val="single" w:color="auto" w:sz="4" w:space="0"/>
        <w:bottom w:val="single" w:color="auto" w:sz="4" w:space="0"/>
        <w:right w:val="single" w:color="auto" w:sz="4" w:space="0"/>
      </w:pBdr>
      <w:shd w:val="clear" w:color="000000" w:fill="FABF8F"/>
      <w:spacing w:before="100" w:beforeAutospacing="1" w:after="100" w:afterAutospacing="1"/>
      <w:jc w:val="center"/>
      <w:textAlignment w:val="center"/>
    </w:pPr>
    <w:rPr>
      <w:rFonts w:ascii="Times New Roman" w:hAnsi="Times New Roman" w:cs="Arial"/>
      <w:b/>
      <w:bCs/>
      <w:szCs w:val="20"/>
    </w:rPr>
  </w:style>
  <w:style w:type="paragraph" w:styleId="xl67" w:customStyle="1">
    <w:name w:val="xl67"/>
    <w:basedOn w:val="Normal"/>
    <w:rsid w:val="00233EFF"/>
    <w:pPr>
      <w:pBdr>
        <w:top w:val="single" w:color="auto" w:sz="4" w:space="0"/>
        <w:left w:val="single" w:color="auto" w:sz="4" w:space="0"/>
        <w:bottom w:val="single" w:color="auto" w:sz="4" w:space="0"/>
        <w:right w:val="single" w:color="auto" w:sz="4" w:space="0"/>
      </w:pBdr>
      <w:shd w:val="clear" w:color="000000" w:fill="E6E6E6"/>
      <w:spacing w:before="100" w:beforeAutospacing="1" w:after="100" w:afterAutospacing="1"/>
      <w:jc w:val="center"/>
      <w:textAlignment w:val="center"/>
    </w:pPr>
    <w:rPr>
      <w:rFonts w:ascii="Times New Roman" w:hAnsi="Times New Roman" w:cs="Arial"/>
      <w:szCs w:val="20"/>
    </w:rPr>
  </w:style>
  <w:style w:type="paragraph" w:styleId="xl68" w:customStyle="1">
    <w:name w:val="xl68"/>
    <w:basedOn w:val="Normal"/>
    <w:rsid w:val="00233EFF"/>
    <w:pPr>
      <w:pBdr>
        <w:top w:val="single" w:color="auto" w:sz="4" w:space="0"/>
        <w:left w:val="single" w:color="auto" w:sz="4" w:space="0"/>
        <w:bottom w:val="single" w:color="auto" w:sz="4" w:space="0"/>
        <w:right w:val="single" w:color="auto" w:sz="4" w:space="0"/>
      </w:pBdr>
      <w:shd w:val="clear" w:color="000000" w:fill="92D050"/>
      <w:spacing w:before="100" w:beforeAutospacing="1" w:after="100" w:afterAutospacing="1"/>
      <w:jc w:val="center"/>
      <w:textAlignment w:val="center"/>
    </w:pPr>
    <w:rPr>
      <w:rFonts w:ascii="Times New Roman" w:hAnsi="Times New Roman" w:cs="Arial"/>
      <w:szCs w:val="20"/>
    </w:rPr>
  </w:style>
  <w:style w:type="paragraph" w:styleId="xl69" w:customStyle="1">
    <w:name w:val="xl69"/>
    <w:basedOn w:val="Normal"/>
    <w:rsid w:val="00233EFF"/>
    <w:pPr>
      <w:pBdr>
        <w:top w:val="single" w:color="auto" w:sz="4" w:space="0"/>
        <w:left w:val="single" w:color="auto" w:sz="4" w:space="11"/>
        <w:bottom w:val="single" w:color="auto" w:sz="4" w:space="0"/>
        <w:right w:val="single" w:color="auto" w:sz="4" w:space="0"/>
      </w:pBdr>
      <w:shd w:val="clear" w:color="000000" w:fill="808080"/>
      <w:spacing w:before="100" w:beforeAutospacing="1" w:after="100" w:afterAutospacing="1"/>
      <w:ind w:firstLine="100" w:firstLineChars="100"/>
      <w:textAlignment w:val="center"/>
    </w:pPr>
    <w:rPr>
      <w:rFonts w:ascii="Times New Roman" w:hAnsi="Times New Roman" w:cs="Arial"/>
      <w:b/>
      <w:bCs/>
      <w:color w:val="FFFFFF"/>
      <w:szCs w:val="20"/>
    </w:rPr>
  </w:style>
  <w:style w:type="paragraph" w:styleId="ExhTitle" w:customStyle="1">
    <w:name w:val="Exh Title"/>
    <w:basedOn w:val="Normal"/>
    <w:qFormat/>
    <w:rsid w:val="00233EFF"/>
    <w:pPr>
      <w:spacing w:after="240" w:line="276" w:lineRule="auto"/>
      <w:jc w:val="center"/>
    </w:pPr>
    <w:rPr>
      <w:rFonts w:ascii="Times New Roman" w:hAnsi="Times New Roman"/>
      <w:b/>
      <w:bCs/>
      <w:szCs w:val="22"/>
    </w:rPr>
  </w:style>
  <w:style w:type="paragraph" w:styleId="TitlePageHeaders" w:customStyle="1">
    <w:name w:val="Title Page Headers"/>
    <w:basedOn w:val="Normal"/>
    <w:link w:val="TitlePageHeadersChar"/>
    <w:qFormat/>
    <w:rsid w:val="00233EFF"/>
    <w:pPr>
      <w:widowControl w:val="0"/>
      <w:spacing w:before="120" w:after="120"/>
      <w:jc w:val="center"/>
      <w:outlineLvl w:val="0"/>
    </w:pPr>
    <w:rPr>
      <w:rFonts w:ascii="Times New Roman" w:hAnsi="Times New Roman" w:cs="Arial"/>
      <w:b/>
      <w:color w:val="000000"/>
      <w:sz w:val="36"/>
      <w:szCs w:val="36"/>
    </w:rPr>
  </w:style>
  <w:style w:type="character" w:styleId="TitlePageHeadersChar" w:customStyle="1">
    <w:name w:val="Title Page Headers Char"/>
    <w:basedOn w:val="DefaultParagraphFont"/>
    <w:link w:val="TitlePageHeaders"/>
    <w:rsid w:val="00233EFF"/>
    <w:rPr>
      <w:rFonts w:cs="Arial"/>
      <w:b/>
      <w:color w:val="000000"/>
      <w:sz w:val="36"/>
      <w:szCs w:val="36"/>
    </w:rPr>
  </w:style>
  <w:style w:type="character" w:styleId="TOCHeaderChar" w:customStyle="1">
    <w:name w:val="TOC Header Char"/>
    <w:basedOn w:val="DefaultParagraphFont"/>
    <w:link w:val="TOCHeader"/>
    <w:rsid w:val="00233EFF"/>
    <w:rPr>
      <w:rFonts w:ascii="Arial" w:hAnsi="Arial"/>
      <w:sz w:val="22"/>
      <w:szCs w:val="24"/>
    </w:rPr>
  </w:style>
  <w:style w:type="paragraph" w:styleId="TableNumber-L1" w:customStyle="1">
    <w:name w:val="Table Number - L1"/>
    <w:basedOn w:val="ListParagraph"/>
    <w:link w:val="TableNumber-L1Char"/>
    <w:qFormat/>
    <w:rsid w:val="00233EFF"/>
    <w:pPr>
      <w:numPr>
        <w:numId w:val="26"/>
      </w:numPr>
      <w:autoSpaceDE/>
      <w:autoSpaceDN/>
      <w:adjustRightInd/>
    </w:pPr>
    <w:rPr>
      <w:rFonts w:eastAsia="Times New Roman"/>
      <w:b/>
      <w:bCs/>
      <w:color w:val="FFFFFF"/>
      <w:sz w:val="22"/>
      <w:szCs w:val="20"/>
    </w:rPr>
  </w:style>
  <w:style w:type="paragraph" w:styleId="TableNumber-L" w:customStyle="1">
    <w:name w:val="Table Number - L@"/>
    <w:basedOn w:val="Normal"/>
    <w:link w:val="TableNumber-LChar"/>
    <w:qFormat/>
    <w:rsid w:val="00233EFF"/>
    <w:pPr>
      <w:numPr>
        <w:ilvl w:val="1"/>
        <w:numId w:val="26"/>
      </w:numPr>
      <w:spacing w:before="120" w:after="120"/>
    </w:pPr>
    <w:rPr>
      <w:rFonts w:ascii="Times New Roman" w:hAnsi="Times New Roman" w:cs="Arial"/>
      <w:szCs w:val="22"/>
    </w:rPr>
  </w:style>
  <w:style w:type="character" w:styleId="TableNumber-L1Char" w:customStyle="1">
    <w:name w:val="Table Number - L1 Char"/>
    <w:basedOn w:val="DefaultParagraphFont"/>
    <w:link w:val="TableNumber-L1"/>
    <w:rsid w:val="00233EFF"/>
    <w:rPr>
      <w:b/>
      <w:bCs/>
      <w:color w:val="FFFFFF"/>
      <w:sz w:val="22"/>
    </w:rPr>
  </w:style>
  <w:style w:type="paragraph" w:styleId="MEMTableNumberL1" w:customStyle="1">
    <w:name w:val="MEM Table Number L1"/>
    <w:basedOn w:val="ListParagraph"/>
    <w:link w:val="MEMTableNumberL1Char"/>
    <w:qFormat/>
    <w:rsid w:val="00233EFF"/>
    <w:pPr>
      <w:numPr>
        <w:numId w:val="27"/>
      </w:numPr>
      <w:autoSpaceDE/>
      <w:autoSpaceDN/>
      <w:adjustRightInd/>
    </w:pPr>
    <w:rPr>
      <w:rFonts w:eastAsia="Times New Roman"/>
      <w:b/>
      <w:bCs/>
      <w:color w:val="FFFFFF"/>
      <w:sz w:val="22"/>
      <w:szCs w:val="20"/>
    </w:rPr>
  </w:style>
  <w:style w:type="character" w:styleId="TableNumber-LChar" w:customStyle="1">
    <w:name w:val="Table Number - L@ Char"/>
    <w:basedOn w:val="DefaultParagraphFont"/>
    <w:link w:val="TableNumber-L"/>
    <w:rsid w:val="00233EFF"/>
    <w:rPr>
      <w:rFonts w:cs="Arial"/>
      <w:sz w:val="22"/>
      <w:szCs w:val="22"/>
    </w:rPr>
  </w:style>
  <w:style w:type="paragraph" w:styleId="MEMTableNumberL2" w:customStyle="1">
    <w:name w:val="MEM Table Number L2"/>
    <w:basedOn w:val="MEMTableNumberL1"/>
    <w:link w:val="MEMTableNumberL2Char"/>
    <w:qFormat/>
    <w:rsid w:val="00233EFF"/>
    <w:pPr>
      <w:numPr>
        <w:ilvl w:val="1"/>
      </w:numPr>
    </w:pPr>
  </w:style>
  <w:style w:type="character" w:styleId="MEMTableNumberL1Char" w:customStyle="1">
    <w:name w:val="MEM Table Number L1 Char"/>
    <w:basedOn w:val="DefaultParagraphFont"/>
    <w:link w:val="MEMTableNumberL1"/>
    <w:rsid w:val="00233EFF"/>
    <w:rPr>
      <w:b/>
      <w:bCs/>
      <w:color w:val="FFFFFF"/>
      <w:sz w:val="22"/>
    </w:rPr>
  </w:style>
  <w:style w:type="paragraph" w:styleId="NETTableNumberL1" w:customStyle="1">
    <w:name w:val="NET Table Number L1"/>
    <w:basedOn w:val="ListParagraph"/>
    <w:link w:val="NETTableNumberL1Char"/>
    <w:qFormat/>
    <w:rsid w:val="00233EFF"/>
    <w:pPr>
      <w:numPr>
        <w:numId w:val="28"/>
      </w:numPr>
      <w:autoSpaceDE/>
      <w:autoSpaceDN/>
      <w:adjustRightInd/>
    </w:pPr>
    <w:rPr>
      <w:rFonts w:eastAsia="Times New Roman"/>
      <w:b/>
      <w:bCs/>
      <w:color w:val="FFFFFF"/>
      <w:sz w:val="22"/>
      <w:szCs w:val="20"/>
    </w:rPr>
  </w:style>
  <w:style w:type="character" w:styleId="MEMTableNumberL2Char" w:customStyle="1">
    <w:name w:val="MEM Table Number L2 Char"/>
    <w:basedOn w:val="MEMTableNumberL1Char"/>
    <w:link w:val="MEMTableNumberL2"/>
    <w:rsid w:val="00233EFF"/>
    <w:rPr>
      <w:b/>
      <w:bCs/>
      <w:color w:val="FFFFFF"/>
      <w:sz w:val="22"/>
    </w:rPr>
  </w:style>
  <w:style w:type="paragraph" w:styleId="NetTableNumberL2" w:customStyle="1">
    <w:name w:val="Net Table Number L2"/>
    <w:basedOn w:val="NETTableNumberL1"/>
    <w:link w:val="NetTableNumberL2Char"/>
    <w:qFormat/>
    <w:rsid w:val="00233EFF"/>
    <w:pPr>
      <w:numPr>
        <w:ilvl w:val="1"/>
      </w:numPr>
    </w:pPr>
  </w:style>
  <w:style w:type="character" w:styleId="NETTableNumberL1Char" w:customStyle="1">
    <w:name w:val="NET Table Number L1 Char"/>
    <w:basedOn w:val="DefaultParagraphFont"/>
    <w:link w:val="NETTableNumberL1"/>
    <w:rsid w:val="00233EFF"/>
    <w:rPr>
      <w:b/>
      <w:bCs/>
      <w:color w:val="FFFFFF"/>
      <w:sz w:val="22"/>
    </w:rPr>
  </w:style>
  <w:style w:type="paragraph" w:styleId="UCSTableNumberL1" w:customStyle="1">
    <w:name w:val="UCS Table Number L1"/>
    <w:basedOn w:val="ListParagraph"/>
    <w:link w:val="UCSTableNumberL1Char"/>
    <w:qFormat/>
    <w:rsid w:val="00233EFF"/>
    <w:pPr>
      <w:numPr>
        <w:numId w:val="29"/>
      </w:numPr>
      <w:autoSpaceDE/>
      <w:autoSpaceDN/>
      <w:adjustRightInd/>
    </w:pPr>
    <w:rPr>
      <w:rFonts w:eastAsia="Times New Roman"/>
      <w:b/>
      <w:bCs/>
      <w:color w:val="FFFFFF"/>
      <w:sz w:val="22"/>
      <w:szCs w:val="20"/>
    </w:rPr>
  </w:style>
  <w:style w:type="character" w:styleId="NetTableNumberL2Char" w:customStyle="1">
    <w:name w:val="Net Table Number L2 Char"/>
    <w:basedOn w:val="NETTableNumberL1Char"/>
    <w:link w:val="NetTableNumberL2"/>
    <w:rsid w:val="00233EFF"/>
    <w:rPr>
      <w:b/>
      <w:bCs/>
      <w:color w:val="FFFFFF"/>
      <w:sz w:val="22"/>
    </w:rPr>
  </w:style>
  <w:style w:type="paragraph" w:styleId="UCSTableNumberL2" w:customStyle="1">
    <w:name w:val="UCS Table Number L2"/>
    <w:basedOn w:val="UCSTableNumberL1"/>
    <w:link w:val="UCSTableNumberL2Char"/>
    <w:qFormat/>
    <w:rsid w:val="00233EFF"/>
    <w:pPr>
      <w:numPr>
        <w:ilvl w:val="1"/>
      </w:numPr>
    </w:pPr>
  </w:style>
  <w:style w:type="character" w:styleId="UCSTableNumberL1Char" w:customStyle="1">
    <w:name w:val="UCS Table Number L1 Char"/>
    <w:basedOn w:val="DefaultParagraphFont"/>
    <w:link w:val="UCSTableNumberL1"/>
    <w:rsid w:val="00233EFF"/>
    <w:rPr>
      <w:b/>
      <w:bCs/>
      <w:color w:val="FFFFFF"/>
      <w:sz w:val="22"/>
    </w:rPr>
  </w:style>
  <w:style w:type="character" w:styleId="UCSTableNumberL2Char" w:customStyle="1">
    <w:name w:val="UCS Table Number L2 Char"/>
    <w:basedOn w:val="UCSTableNumberL1Char"/>
    <w:link w:val="UCSTableNumberL2"/>
    <w:rsid w:val="00233EFF"/>
    <w:rPr>
      <w:b/>
      <w:bCs/>
      <w:color w:val="FFFFFF"/>
      <w:sz w:val="22"/>
    </w:rPr>
  </w:style>
  <w:style w:type="paragraph" w:styleId="ReqSubNum" w:customStyle="1">
    <w:name w:val="Req Sub Num"/>
    <w:basedOn w:val="ListParagraph"/>
    <w:qFormat/>
    <w:rsid w:val="00233EFF"/>
    <w:pPr>
      <w:widowControl/>
      <w:autoSpaceDE/>
      <w:autoSpaceDN/>
      <w:adjustRightInd/>
      <w:ind w:left="921" w:hanging="360"/>
    </w:pPr>
    <w:rPr>
      <w:rFonts w:ascii="Franklin Gothic Book" w:hAnsi="Franklin Gothic Book" w:eastAsia="Times New Roman"/>
      <w:sz w:val="18"/>
      <w:szCs w:val="18"/>
    </w:rPr>
  </w:style>
  <w:style w:type="paragraph" w:styleId="MainDocument" w:customStyle="1">
    <w:name w:val="Main Document"/>
    <w:basedOn w:val="Normal"/>
    <w:link w:val="MainDocumentChar"/>
    <w:qFormat/>
    <w:rsid w:val="00233EFF"/>
    <w:pPr>
      <w:spacing w:after="240" w:line="276" w:lineRule="auto"/>
      <w:jc w:val="both"/>
    </w:pPr>
    <w:rPr>
      <w:rFonts w:ascii="Times New Roman" w:hAnsi="Times New Roman"/>
      <w:color w:val="000000"/>
      <w:szCs w:val="20"/>
      <w:u w:color="000000"/>
    </w:rPr>
  </w:style>
  <w:style w:type="character" w:styleId="Heading3Char0" w:customStyle="1">
    <w:name w:val="( ) Heading 3 Char"/>
    <w:basedOn w:val="Heading3Char"/>
    <w:link w:val="Heading3"/>
    <w:rsid w:val="00233EFF"/>
    <w:rPr>
      <w:rFonts w:ascii="Arial" w:hAnsi="Arial" w:eastAsia="Calibri"/>
      <w:bCs/>
      <w:sz w:val="22"/>
      <w:szCs w:val="22"/>
      <w:u w:color="000000"/>
    </w:rPr>
  </w:style>
  <w:style w:type="character" w:styleId="MainDocumentChar" w:customStyle="1">
    <w:name w:val="Main Document Char"/>
    <w:basedOn w:val="DefaultParagraphFont"/>
    <w:link w:val="MainDocument"/>
    <w:rsid w:val="00233EFF"/>
    <w:rPr>
      <w:color w:val="000000"/>
      <w:sz w:val="22"/>
      <w:u w:color="000000"/>
    </w:rPr>
  </w:style>
  <w:style w:type="paragraph" w:styleId="TableTextCenter" w:customStyle="1">
    <w:name w:val="Table Text Center"/>
    <w:basedOn w:val="Normal"/>
    <w:link w:val="TableTextCenterChar"/>
    <w:qFormat/>
    <w:rsid w:val="00233EFF"/>
    <w:pPr>
      <w:spacing w:after="120"/>
      <w:jc w:val="center"/>
    </w:pPr>
    <w:rPr>
      <w:rFonts w:ascii="Times New Roman Bold" w:hAnsi="Times New Roman Bold" w:eastAsia="Calibri" w:cs="Arial"/>
      <w:b/>
      <w:color w:val="FFFFFF"/>
      <w:szCs w:val="20"/>
    </w:rPr>
  </w:style>
  <w:style w:type="paragraph" w:styleId="TableTextCenterItalic" w:customStyle="1">
    <w:name w:val="Table Text Center Italic"/>
    <w:basedOn w:val="Normal"/>
    <w:link w:val="TableTextCenterItalicChar"/>
    <w:qFormat/>
    <w:rsid w:val="00233EFF"/>
    <w:pPr>
      <w:widowControl w:val="0"/>
      <w:spacing w:before="120" w:after="120"/>
      <w:jc w:val="center"/>
    </w:pPr>
    <w:rPr>
      <w:rFonts w:ascii="Times New Roman" w:hAnsi="Times New Roman"/>
      <w:b/>
      <w:bCs/>
      <w:i/>
      <w:color w:val="000000"/>
      <w:szCs w:val="22"/>
    </w:rPr>
  </w:style>
  <w:style w:type="character" w:styleId="TableTextCenterChar" w:customStyle="1">
    <w:name w:val="Table Text Center Char"/>
    <w:basedOn w:val="DefaultParagraphFont"/>
    <w:link w:val="TableTextCenter"/>
    <w:rsid w:val="00233EFF"/>
    <w:rPr>
      <w:rFonts w:ascii="Times New Roman Bold" w:hAnsi="Times New Roman Bold" w:eastAsia="Calibri" w:cs="Arial"/>
      <w:b/>
      <w:color w:val="FFFFFF"/>
      <w:sz w:val="22"/>
    </w:rPr>
  </w:style>
  <w:style w:type="character" w:styleId="TableTextCenterItalicChar" w:customStyle="1">
    <w:name w:val="Table Text Center Italic Char"/>
    <w:basedOn w:val="DefaultParagraphFont"/>
    <w:link w:val="TableTextCenterItalic"/>
    <w:rsid w:val="00233EFF"/>
    <w:rPr>
      <w:b/>
      <w:bCs/>
      <w:i/>
      <w:color w:val="000000"/>
      <w:sz w:val="22"/>
      <w:szCs w:val="22"/>
    </w:rPr>
  </w:style>
  <w:style w:type="paragraph" w:styleId="MainDocumentBody" w:customStyle="1">
    <w:name w:val="Main Document Body"/>
    <w:basedOn w:val="Normal"/>
    <w:link w:val="MainDocumentBodyChar"/>
    <w:qFormat/>
    <w:rsid w:val="00233EFF"/>
    <w:pPr>
      <w:spacing w:before="120" w:after="120"/>
    </w:pPr>
    <w:rPr>
      <w:sz w:val="20"/>
      <w:szCs w:val="22"/>
    </w:rPr>
  </w:style>
  <w:style w:type="character" w:styleId="MainDocumentBodyChar" w:customStyle="1">
    <w:name w:val="Main Document Body Char"/>
    <w:basedOn w:val="DefaultParagraphFont"/>
    <w:link w:val="MainDocumentBody"/>
    <w:rsid w:val="00233EFF"/>
    <w:rPr>
      <w:rFonts w:ascii="Arial" w:hAnsi="Arial"/>
      <w:szCs w:val="22"/>
    </w:rPr>
  </w:style>
  <w:style w:type="paragraph" w:styleId="VoyaHeader" w:customStyle="1">
    <w:name w:val="Voya Header"/>
    <w:basedOn w:val="Normal"/>
    <w:link w:val="VoyaHeaderChar"/>
    <w:qFormat/>
    <w:rsid w:val="00233EFF"/>
    <w:pPr>
      <w:pBdr>
        <w:bottom w:val="single" w:color="auto" w:sz="4" w:space="1"/>
      </w:pBdr>
      <w:tabs>
        <w:tab w:val="center" w:pos="5400"/>
        <w:tab w:val="right" w:pos="10800"/>
      </w:tabs>
      <w:spacing w:before="120" w:after="120"/>
      <w:jc w:val="center"/>
    </w:pPr>
    <w:rPr>
      <w:rFonts w:ascii="Times New Roman" w:hAnsi="Times New Roman"/>
      <w:b/>
      <w:color w:val="FF0000"/>
      <w:sz w:val="24"/>
    </w:rPr>
  </w:style>
  <w:style w:type="character" w:styleId="VoyaHeaderChar" w:customStyle="1">
    <w:name w:val="Voya Header Char"/>
    <w:basedOn w:val="DefaultParagraphFont"/>
    <w:link w:val="VoyaHeader"/>
    <w:rsid w:val="00233EFF"/>
    <w:rPr>
      <w:b/>
      <w:color w:val="FF0000"/>
      <w:sz w:val="24"/>
      <w:szCs w:val="24"/>
    </w:rPr>
  </w:style>
  <w:style w:type="paragraph" w:styleId="CTSTableNumberL1" w:customStyle="1">
    <w:name w:val="CTS Table Number L1"/>
    <w:basedOn w:val="ListParagraph"/>
    <w:link w:val="CTSTableNumberL1Char"/>
    <w:qFormat/>
    <w:rsid w:val="00233EFF"/>
    <w:pPr>
      <w:numPr>
        <w:numId w:val="30"/>
      </w:numPr>
      <w:autoSpaceDE/>
      <w:autoSpaceDN/>
      <w:adjustRightInd/>
    </w:pPr>
    <w:rPr>
      <w:rFonts w:eastAsia="Times New Roman"/>
      <w:b/>
      <w:bCs/>
      <w:color w:val="FFFFFF"/>
      <w:sz w:val="22"/>
      <w:szCs w:val="20"/>
    </w:rPr>
  </w:style>
  <w:style w:type="paragraph" w:styleId="CTSTableNumberL2" w:customStyle="1">
    <w:name w:val="CTS Table Number L2"/>
    <w:basedOn w:val="ListParagraph"/>
    <w:link w:val="CTSTableNumberL2Char"/>
    <w:qFormat/>
    <w:rsid w:val="00233EFF"/>
    <w:pPr>
      <w:numPr>
        <w:ilvl w:val="1"/>
        <w:numId w:val="30"/>
      </w:numPr>
      <w:autoSpaceDE/>
      <w:autoSpaceDN/>
      <w:adjustRightInd/>
    </w:pPr>
    <w:rPr>
      <w:rFonts w:eastAsia="Times New Roman"/>
      <w:color w:val="000000"/>
      <w:sz w:val="22"/>
      <w:szCs w:val="20"/>
    </w:rPr>
  </w:style>
  <w:style w:type="character" w:styleId="CTSTableNumberL1Char" w:customStyle="1">
    <w:name w:val="CTS Table Number L1 Char"/>
    <w:basedOn w:val="DefaultParagraphFont"/>
    <w:link w:val="CTSTableNumberL1"/>
    <w:rsid w:val="00233EFF"/>
    <w:rPr>
      <w:b/>
      <w:bCs/>
      <w:color w:val="FFFFFF"/>
      <w:sz w:val="22"/>
    </w:rPr>
  </w:style>
  <w:style w:type="character" w:styleId="CTSTableNumberL2Char" w:customStyle="1">
    <w:name w:val="CTS Table Number L2 Char"/>
    <w:basedOn w:val="DefaultParagraphFont"/>
    <w:link w:val="CTSTableNumberL2"/>
    <w:rsid w:val="00233EFF"/>
    <w:rPr>
      <w:color w:val="000000"/>
      <w:sz w:val="22"/>
    </w:rPr>
  </w:style>
  <w:style w:type="paragraph" w:styleId="TableTitleLeft" w:customStyle="1">
    <w:name w:val="Table Title Left"/>
    <w:basedOn w:val="Normal"/>
    <w:link w:val="TableTitleLeftChar"/>
    <w:qFormat/>
    <w:rsid w:val="00233EFF"/>
    <w:pPr>
      <w:spacing w:before="120" w:after="120"/>
    </w:pPr>
    <w:rPr>
      <w:rFonts w:ascii="Times New Roman" w:hAnsi="Times New Roman"/>
      <w:b/>
      <w:color w:val="FFFFFF"/>
      <w:szCs w:val="22"/>
    </w:rPr>
  </w:style>
  <w:style w:type="character" w:styleId="TableTitleLeftChar" w:customStyle="1">
    <w:name w:val="Table Title Left Char"/>
    <w:basedOn w:val="DefaultParagraphFont"/>
    <w:link w:val="TableTitleLeft"/>
    <w:rsid w:val="00233EFF"/>
    <w:rPr>
      <w:b/>
      <w:color w:val="FFFFFF"/>
      <w:sz w:val="22"/>
      <w:szCs w:val="22"/>
    </w:rPr>
  </w:style>
  <w:style w:type="paragraph" w:styleId="MainBullets" w:customStyle="1">
    <w:name w:val="Main Bullets"/>
    <w:basedOn w:val="ListParagraph"/>
    <w:link w:val="MainBulletsChar"/>
    <w:qFormat/>
    <w:rsid w:val="00233EFF"/>
    <w:pPr>
      <w:widowControl/>
      <w:numPr>
        <w:numId w:val="31"/>
      </w:numPr>
      <w:tabs>
        <w:tab w:val="left" w:pos="720"/>
      </w:tabs>
      <w:autoSpaceDE/>
      <w:autoSpaceDN/>
      <w:adjustRightInd/>
      <w:spacing w:before="120" w:after="100" w:afterAutospacing="1"/>
    </w:pPr>
    <w:rPr>
      <w:rFonts w:ascii="Arial" w:hAnsi="Arial" w:eastAsia="Times New Roman"/>
      <w:b/>
      <w:sz w:val="20"/>
    </w:rPr>
  </w:style>
  <w:style w:type="character" w:styleId="MainBulletsChar" w:customStyle="1">
    <w:name w:val="Main Bullets Char"/>
    <w:basedOn w:val="DefaultParagraphFont"/>
    <w:link w:val="MainBullets"/>
    <w:rsid w:val="00233EFF"/>
    <w:rPr>
      <w:rFonts w:ascii="Arial" w:hAnsi="Arial"/>
      <w:b/>
      <w:szCs w:val="24"/>
    </w:rPr>
  </w:style>
  <w:style w:type="paragraph" w:styleId="TableHeaders" w:customStyle="1">
    <w:name w:val="Table Headers"/>
    <w:basedOn w:val="NoSpacing"/>
    <w:link w:val="TableHeadersChar"/>
    <w:qFormat/>
    <w:rsid w:val="00233EFF"/>
    <w:pPr>
      <w:widowControl/>
      <w:autoSpaceDE/>
      <w:autoSpaceDN/>
      <w:adjustRightInd/>
      <w:spacing w:before="0" w:after="0"/>
      <w:jc w:val="center"/>
    </w:pPr>
    <w:rPr>
      <w:rFonts w:eastAsia="Trebuchet MS"/>
      <w:color w:val="FFFFFF"/>
      <w:sz w:val="21"/>
      <w:szCs w:val="22"/>
    </w:rPr>
  </w:style>
  <w:style w:type="character" w:styleId="TableHeadersChar" w:customStyle="1">
    <w:name w:val="Table Headers Char"/>
    <w:basedOn w:val="NoSpacingChar"/>
    <w:link w:val="TableHeaders"/>
    <w:rsid w:val="00233EFF"/>
    <w:rPr>
      <w:rFonts w:ascii="Arial" w:hAnsi="Arial" w:eastAsia="Trebuchet MS" w:cs="Arial"/>
      <w:color w:val="FFFFFF"/>
      <w:sz w:val="21"/>
      <w:szCs w:val="22"/>
    </w:rPr>
  </w:style>
  <w:style w:type="paragraph" w:styleId="EUSTableNumberL1" w:customStyle="1">
    <w:name w:val="EUS Table Number L1"/>
    <w:basedOn w:val="ListParagraph"/>
    <w:link w:val="EUSTableNumberL1Char"/>
    <w:qFormat/>
    <w:rsid w:val="00233EFF"/>
    <w:pPr>
      <w:numPr>
        <w:numId w:val="32"/>
      </w:numPr>
      <w:autoSpaceDE/>
      <w:autoSpaceDN/>
      <w:adjustRightInd/>
    </w:pPr>
    <w:rPr>
      <w:rFonts w:eastAsia="Times New Roman"/>
      <w:b/>
      <w:bCs/>
      <w:color w:val="FFFFFF"/>
      <w:sz w:val="22"/>
      <w:szCs w:val="20"/>
    </w:rPr>
  </w:style>
  <w:style w:type="paragraph" w:styleId="EUSTableNumberL2" w:customStyle="1">
    <w:name w:val="EUS Table Number L2"/>
    <w:basedOn w:val="EUSTableNumberL1"/>
    <w:link w:val="EUSTableNumberL2Char"/>
    <w:qFormat/>
    <w:rsid w:val="00233EFF"/>
    <w:pPr>
      <w:numPr>
        <w:ilvl w:val="1"/>
      </w:numPr>
    </w:pPr>
  </w:style>
  <w:style w:type="character" w:styleId="EUSTableNumberL1Char" w:customStyle="1">
    <w:name w:val="EUS Table Number L1 Char"/>
    <w:basedOn w:val="DefaultParagraphFont"/>
    <w:link w:val="EUSTableNumberL1"/>
    <w:rsid w:val="00233EFF"/>
    <w:rPr>
      <w:b/>
      <w:bCs/>
      <w:color w:val="FFFFFF"/>
      <w:sz w:val="22"/>
    </w:rPr>
  </w:style>
  <w:style w:type="character" w:styleId="EUSTableNumberL2Char" w:customStyle="1">
    <w:name w:val="EUS Table Number L2 Char"/>
    <w:basedOn w:val="EUSTableNumberL1Char"/>
    <w:link w:val="EUSTableNumberL2"/>
    <w:rsid w:val="00233EFF"/>
    <w:rPr>
      <w:b/>
      <w:bCs/>
      <w:color w:val="FFFFFF"/>
      <w:sz w:val="22"/>
    </w:rPr>
  </w:style>
  <w:style w:type="paragraph" w:styleId="TableRegular" w:customStyle="1">
    <w:name w:val="Table Regular"/>
    <w:basedOn w:val="Normal"/>
    <w:link w:val="TableRegularChar"/>
    <w:qFormat/>
    <w:rsid w:val="00136F86"/>
    <w:pPr>
      <w:spacing w:before="120" w:after="120"/>
    </w:pPr>
    <w:rPr>
      <w:rFonts w:ascii="Times New Roman" w:hAnsi="Times New Roman" w:cs="Arial"/>
      <w:szCs w:val="20"/>
    </w:rPr>
  </w:style>
  <w:style w:type="character" w:styleId="TableRegularChar" w:customStyle="1">
    <w:name w:val="Table Regular Char"/>
    <w:basedOn w:val="DefaultParagraphFont"/>
    <w:link w:val="TableRegular"/>
    <w:rsid w:val="00136F86"/>
    <w:rPr>
      <w:rFonts w:cs="Arial"/>
      <w:sz w:val="22"/>
    </w:rPr>
  </w:style>
  <w:style w:type="table" w:styleId="ListTable4-Accent51" w:customStyle="1">
    <w:name w:val="List Table 4 - Accent 51"/>
    <w:basedOn w:val="TableNormal"/>
    <w:uiPriority w:val="49"/>
    <w:rsid w:val="00D152D8"/>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tcBorders>
        <w:shd w:val="clear" w:color="auto" w:fill="4BACC6" w:themeFill="accent5"/>
      </w:tcPr>
    </w:tblStylePr>
    <w:tblStylePr w:type="lastRow">
      <w:rPr>
        <w:b/>
        <w:bCs/>
      </w:rPr>
      <w:tblPr/>
      <w:tcPr>
        <w:tcBorders>
          <w:top w:val="double" w:color="92CDDC" w:themeColor="accent5" w:themeTint="99"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510" w:customStyle="1">
    <w:name w:val="List Table 4 - Accent 510"/>
    <w:basedOn w:val="TableNormal"/>
    <w:next w:val="ListTable4-Accent51"/>
    <w:uiPriority w:val="49"/>
    <w:rsid w:val="00042D47"/>
    <w:tblPr>
      <w:tblStyleRowBandSize w:val="1"/>
      <w:tblStyleColBandSize w:val="1"/>
      <w:tblInd w:w="0" w:type="nil"/>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tcBorders>
        <w:shd w:val="clear" w:color="auto" w:fill="4BACC6" w:themeFill="accent5"/>
      </w:tcPr>
    </w:tblStylePr>
    <w:tblStylePr w:type="lastRow">
      <w:rPr>
        <w:b/>
        <w:bCs/>
      </w:rPr>
      <w:tblPr/>
      <w:tcPr>
        <w:tcBorders>
          <w:top w:val="double" w:color="92CDDC" w:themeColor="accent5" w:themeTint="99"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SubtleEmphasis">
    <w:name w:val="Subtle Emphasis"/>
    <w:basedOn w:val="DefaultParagraphFont"/>
    <w:qFormat/>
    <w:rsid w:val="00C43EA8"/>
    <w:rPr>
      <w:i/>
      <w:iCs/>
      <w:color w:val="808080" w:themeColor="text1" w:themeTint="7F"/>
    </w:rPr>
  </w:style>
  <w:style w:type="table" w:styleId="ListTable4-Accent52" w:customStyle="1">
    <w:name w:val="List Table 4 - Accent 52"/>
    <w:basedOn w:val="TableNormal"/>
    <w:uiPriority w:val="49"/>
    <w:rsid w:val="00C46D68"/>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tcBorders>
        <w:shd w:val="clear" w:color="auto" w:fill="4BACC6" w:themeFill="accent5"/>
      </w:tcPr>
    </w:tblStylePr>
    <w:tblStylePr w:type="lastRow">
      <w:rPr>
        <w:b/>
        <w:bCs/>
      </w:rPr>
      <w:tblPr/>
      <w:tcPr>
        <w:tcBorders>
          <w:top w:val="double" w:color="92CDDC" w:themeColor="accent5" w:themeTint="99"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cogh2body" w:customStyle="1">
    <w:name w:val="cog_h2_body"/>
    <w:basedOn w:val="Normal"/>
    <w:link w:val="cogh2bodyChar"/>
    <w:rsid w:val="00BB5E08"/>
    <w:pPr>
      <w:ind w:left="576"/>
      <w:jc w:val="both"/>
    </w:pPr>
    <w:rPr>
      <w:sz w:val="20"/>
    </w:rPr>
  </w:style>
  <w:style w:type="character" w:styleId="cogh2bodyChar" w:customStyle="1">
    <w:name w:val="cog_h2_body Char"/>
    <w:basedOn w:val="DefaultParagraphFont"/>
    <w:link w:val="cogh2body"/>
    <w:rsid w:val="00BB5E08"/>
    <w:rPr>
      <w:rFonts w:ascii="Arial" w:hAnsi="Arial"/>
      <w:szCs w:val="24"/>
    </w:rPr>
  </w:style>
  <w:style w:type="paragraph" w:styleId="cogh2bullet" w:customStyle="1">
    <w:name w:val="cog_h2_bullet"/>
    <w:basedOn w:val="Normal"/>
    <w:link w:val="cogh2bulletChar"/>
    <w:rsid w:val="00BB5E08"/>
    <w:pPr>
      <w:numPr>
        <w:numId w:val="34"/>
      </w:numPr>
      <w:jc w:val="both"/>
    </w:pPr>
    <w:rPr>
      <w:sz w:val="20"/>
    </w:rPr>
  </w:style>
  <w:style w:type="character" w:styleId="cogh2bulletChar" w:customStyle="1">
    <w:name w:val="cog_h2_bullet Char"/>
    <w:basedOn w:val="DefaultParagraphFont"/>
    <w:link w:val="cogh2bullet"/>
    <w:rsid w:val="00BB5E08"/>
    <w:rPr>
      <w:rFonts w:ascii="Arial" w:hAnsi="Arial"/>
      <w:szCs w:val="24"/>
    </w:rPr>
  </w:style>
  <w:style w:type="paragraph" w:styleId="bulletedL2sd" w:customStyle="1">
    <w:name w:val="bulleted L2 sd"/>
    <w:basedOn w:val="Normal"/>
    <w:uiPriority w:val="99"/>
    <w:rsid w:val="00BB5E08"/>
    <w:pPr>
      <w:widowControl w:val="0"/>
      <w:numPr>
        <w:numId w:val="35"/>
      </w:numPr>
      <w:adjustRightInd w:val="0"/>
      <w:spacing w:line="360" w:lineRule="auto"/>
      <w:jc w:val="both"/>
      <w:textAlignment w:val="baseline"/>
    </w:pPr>
    <w:rPr>
      <w:sz w:val="20"/>
    </w:rPr>
  </w:style>
  <w:style w:type="paragraph" w:styleId="cogh1body" w:customStyle="1">
    <w:name w:val="cog_h1_body"/>
    <w:basedOn w:val="Normal"/>
    <w:link w:val="cogh1bodyChar"/>
    <w:rsid w:val="00BB5E08"/>
    <w:pPr>
      <w:keepLines/>
      <w:ind w:left="432"/>
      <w:jc w:val="both"/>
    </w:pPr>
    <w:rPr>
      <w:rFonts w:cs="Arial"/>
      <w:sz w:val="20"/>
      <w:lang w:val="en-GB"/>
    </w:rPr>
  </w:style>
  <w:style w:type="character" w:styleId="cogh1bodyChar" w:customStyle="1">
    <w:name w:val="cog_h1_body Char"/>
    <w:basedOn w:val="DefaultParagraphFont"/>
    <w:link w:val="cogh1body"/>
    <w:rsid w:val="00BB5E08"/>
    <w:rPr>
      <w:rFonts w:ascii="Arial" w:hAnsi="Arial" w:cs="Arial"/>
      <w:szCs w:val="24"/>
      <w:lang w:val="en-GB"/>
    </w:rPr>
  </w:style>
  <w:style w:type="paragraph" w:styleId="CognizantCustom1" w:customStyle="1">
    <w:name w:val="Cognizant Custom 1"/>
    <w:basedOn w:val="Normal"/>
    <w:link w:val="CognizantCustom1Char"/>
    <w:qFormat/>
    <w:rsid w:val="00BB5E08"/>
    <w:pPr>
      <w:jc w:val="both"/>
    </w:pPr>
    <w:rPr>
      <w:rFonts w:eastAsia="MS Mincho" w:asciiTheme="minorHAnsi" w:hAnsiTheme="minorHAnsi" w:cstheme="minorBidi"/>
      <w:color w:val="000066"/>
      <w:sz w:val="20"/>
      <w:szCs w:val="22"/>
      <w:lang w:eastAsia="ja-JP"/>
    </w:rPr>
  </w:style>
  <w:style w:type="character" w:styleId="CognizantCustom1Char" w:customStyle="1">
    <w:name w:val="Cognizant Custom 1 Char"/>
    <w:basedOn w:val="DefaultParagraphFont"/>
    <w:link w:val="CognizantCustom1"/>
    <w:rsid w:val="00BB5E08"/>
    <w:rPr>
      <w:rFonts w:eastAsia="MS Mincho" w:asciiTheme="minorHAnsi" w:hAnsiTheme="minorHAnsi" w:cstheme="minorBidi"/>
      <w:color w:val="000066"/>
      <w:szCs w:val="22"/>
      <w:lang w:eastAsia="ja-JP"/>
    </w:rPr>
  </w:style>
  <w:style w:type="table" w:styleId="CognizantCustom" w:customStyle="1">
    <w:name w:val="Cognizant Custom"/>
    <w:basedOn w:val="TableNormal"/>
    <w:uiPriority w:val="99"/>
    <w:rsid w:val="00BB5E08"/>
    <w:rPr>
      <w:rFonts w:asciiTheme="minorHAnsi" w:hAnsiTheme="minorHAnsi" w:eastAsiaTheme="minorHAnsi" w:cstheme="minorBidi"/>
      <w:color w:val="000066"/>
      <w:szCs w:val="22"/>
    </w:rPr>
    <w:tblPr>
      <w:tbl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insideH w:val="single" w:color="A6A6A6" w:themeColor="background1" w:themeShade="A6" w:sz="4" w:space="0"/>
        <w:insideV w:val="single" w:color="A6A6A6" w:themeColor="background1" w:themeShade="A6" w:sz="4" w:space="0"/>
      </w:tblBorders>
    </w:tblPr>
    <w:tcPr>
      <w:shd w:val="clear" w:color="auto" w:fill="FFFFFF" w:themeFill="background1"/>
    </w:tcPr>
    <w:tblStylePr w:type="firstRow">
      <w:pPr>
        <w:wordWrap/>
        <w:jc w:val="center"/>
      </w:pPr>
      <w:rPr>
        <w:rFonts w:ascii="Arial Bold" w:hAnsi="Arial Bold"/>
        <w:b/>
        <w:i w:val="0"/>
        <w:color w:val="FFFFFF" w:themeColor="background1"/>
        <w:sz w:val="20"/>
      </w:rPr>
      <w:tblPr/>
      <w:tcPr>
        <w:shd w:val="clear" w:color="auto" w:fill="0033A0"/>
      </w:tcPr>
    </w:tblStylePr>
  </w:style>
  <w:style w:type="paragraph" w:styleId="BobyText" w:customStyle="1">
    <w:name w:val="Boby Text"/>
    <w:basedOn w:val="Normal"/>
    <w:link w:val="BobyTextChar"/>
    <w:qFormat/>
    <w:rsid w:val="00BB5E08"/>
    <w:pPr>
      <w:jc w:val="both"/>
    </w:pPr>
    <w:rPr>
      <w:rFonts w:asciiTheme="minorHAnsi" w:hAnsiTheme="minorHAnsi" w:cstheme="minorHAnsi"/>
      <w:sz w:val="20"/>
      <w:szCs w:val="20"/>
      <w:lang w:val="it-IT" w:eastAsia="it-IT"/>
    </w:rPr>
  </w:style>
  <w:style w:type="character" w:styleId="BobyTextChar" w:customStyle="1">
    <w:name w:val="Boby Text Char"/>
    <w:basedOn w:val="DefaultParagraphFont"/>
    <w:link w:val="BobyText"/>
    <w:rsid w:val="00BB5E08"/>
    <w:rPr>
      <w:rFonts w:asciiTheme="minorHAnsi" w:hAnsiTheme="minorHAnsi" w:cstheme="minorHAnsi"/>
      <w:lang w:val="it-IT" w:eastAsia="it-IT"/>
    </w:rPr>
  </w:style>
  <w:style w:type="table" w:styleId="GridTable4">
    <w:name w:val="Grid Table 4"/>
    <w:basedOn w:val="TableNormal"/>
    <w:uiPriority w:val="49"/>
    <w:rsid w:val="00BB5E08"/>
    <w:rPr>
      <w:rFonts w:asciiTheme="minorHAnsi" w:hAnsiTheme="minorHAnsi" w:eastAsiaTheme="minorHAnsi" w:cstheme="minorBidi"/>
      <w:sz w:val="22"/>
      <w:szCs w:val="22"/>
      <w:lang w:val="en-IN"/>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bullet1Char" w:customStyle="1">
    <w:name w:val="bullet 1 Char"/>
    <w:basedOn w:val="DefaultParagraphFont"/>
    <w:link w:val="bullet1"/>
    <w:rsid w:val="00BB5E08"/>
    <w:rPr>
      <w:rFonts w:ascii="Arial" w:hAnsi="Arial"/>
      <w:sz w:val="22"/>
      <w:lang w:eastAsia="en-AU"/>
    </w:rPr>
  </w:style>
  <w:style w:type="paragraph" w:styleId="NormalBoldSubheading" w:customStyle="1">
    <w:name w:val="Normal Bold_Subheading"/>
    <w:basedOn w:val="Normal"/>
    <w:link w:val="NormalBoldSubheadingChar"/>
    <w:qFormat/>
    <w:rsid w:val="00BB5E08"/>
    <w:pPr>
      <w:spacing w:line="276" w:lineRule="auto"/>
      <w:ind w:left="360"/>
      <w:jc w:val="both"/>
    </w:pPr>
    <w:rPr>
      <w:rFonts w:asciiTheme="minorHAnsi" w:hAnsiTheme="minorHAnsi"/>
      <w:b/>
      <w:sz w:val="20"/>
      <w:u w:val="single"/>
    </w:rPr>
  </w:style>
  <w:style w:type="character" w:styleId="NormalBoldSubheadingChar" w:customStyle="1">
    <w:name w:val="Normal Bold_Subheading Char"/>
    <w:basedOn w:val="DefaultParagraphFont"/>
    <w:link w:val="NormalBoldSubheading"/>
    <w:rsid w:val="00BB5E08"/>
    <w:rPr>
      <w:rFonts w:asciiTheme="minorHAnsi" w:hAnsiTheme="minorHAnsi"/>
      <w:b/>
      <w:szCs w:val="24"/>
      <w:u w:val="single"/>
    </w:rPr>
  </w:style>
  <w:style w:type="table" w:styleId="GridTable4-Accent1">
    <w:name w:val="Grid Table 4 Accent 1"/>
    <w:basedOn w:val="TableNormal"/>
    <w:uiPriority w:val="49"/>
    <w:rsid w:val="00BB5E08"/>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1">
    <w:name w:val="Plain Table 1"/>
    <w:basedOn w:val="TableNormal"/>
    <w:uiPriority w:val="41"/>
    <w:rsid w:val="00BB5E08"/>
    <w:rPr>
      <w:rFonts w:asciiTheme="minorHAnsi" w:hAnsiTheme="minorHAnsi" w:eastAsiaTheme="minorHAnsi" w:cstheme="minorBidi"/>
      <w:sz w:val="22"/>
      <w:szCs w:val="22"/>
    </w:r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B5E08"/>
    <w:rPr>
      <w:rFonts w:asciiTheme="minorHAnsi" w:hAnsiTheme="minorHAnsi" w:eastAsiaTheme="minorHAnsi" w:cstheme="minorBidi"/>
      <w:sz w:val="22"/>
      <w:szCs w:val="22"/>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MediumShading1-Accent5">
    <w:name w:val="Medium Shading 1 Accent 5"/>
    <w:basedOn w:val="TableNormal"/>
    <w:uiPriority w:val="63"/>
    <w:rsid w:val="00BB5E08"/>
    <w:rPr>
      <w:rFonts w:eastAsia="SimSun" w:asciiTheme="minorHAnsi" w:hAnsiTheme="minorHAnsi" w:cstheme="minorBidi"/>
      <w:sz w:val="22"/>
      <w:szCs w:val="22"/>
    </w:r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olorfulShading-Accent5">
    <w:name w:val="Colorful Shading Accent 5"/>
    <w:basedOn w:val="TableNormal"/>
    <w:uiPriority w:val="62"/>
    <w:rsid w:val="00BB5E08"/>
    <w:rPr>
      <w:rFonts w:ascii="Cambria" w:hAnsi="Cambria" w:eastAsia="Batang"/>
    </w:rPr>
    <w:tblPr>
      <w:tblStyleRowBandSize w:val="1"/>
      <w:tblStyleColBandSize w:val="1"/>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ascii="Courier New" w:hAnsi="Courier New" w:eastAsia="Times New Roman" w:cs="Times New Roman"/>
        <w:b/>
        <w:bCs/>
      </w:rPr>
      <w:tblPr/>
      <w:tcPr>
        <w:tcBorders>
          <w:top w:val="single" w:color="4BACC6" w:sz="8" w:space="0"/>
          <w:left w:val="single" w:color="4BACC6" w:sz="8" w:space="0"/>
          <w:bottom w:val="single" w:color="4BACC6" w:sz="18" w:space="0"/>
          <w:right w:val="single" w:color="4BACC6" w:sz="8" w:space="0"/>
          <w:insideH w:val="nil"/>
          <w:insideV w:val="single" w:color="4BACC6" w:sz="8" w:space="0"/>
        </w:tcBorders>
      </w:tcPr>
    </w:tblStylePr>
    <w:tblStylePr w:type="lastRow">
      <w:pPr>
        <w:spacing w:before="0" w:after="0" w:line="240" w:lineRule="auto"/>
      </w:pPr>
      <w:rPr>
        <w:rFonts w:ascii="Courier New" w:hAnsi="Courier New" w:eastAsia="Times New Roman" w:cs="Times New Roman"/>
        <w:b/>
        <w:bCs/>
      </w:rPr>
      <w:tblPr/>
      <w:tcPr>
        <w:tcBorders>
          <w:top w:val="double" w:color="4BACC6" w:sz="6" w:space="0"/>
          <w:left w:val="single" w:color="4BACC6" w:sz="8" w:space="0"/>
          <w:bottom w:val="single" w:color="4BACC6" w:sz="8" w:space="0"/>
          <w:right w:val="single" w:color="4BACC6" w:sz="8" w:space="0"/>
          <w:insideH w:val="nil"/>
          <w:insideV w:val="single" w:color="4BACC6" w:sz="8" w:space="0"/>
        </w:tcBorders>
      </w:tcPr>
    </w:tblStylePr>
    <w:tblStylePr w:type="firstCol">
      <w:rPr>
        <w:rFonts w:ascii="Courier New" w:hAnsi="Courier New" w:eastAsia="Times New Roman" w:cs="Times New Roman"/>
        <w:b/>
        <w:bCs/>
      </w:rPr>
    </w:tblStylePr>
    <w:tblStylePr w:type="lastCol">
      <w:rPr>
        <w:rFonts w:ascii="Courier New" w:hAnsi="Courier New" w:eastAsia="Times New Roman"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color="4BACC6"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color="4BACC6" w:sz="8" w:space="0"/>
        </w:tcBorders>
      </w:tcPr>
    </w:tblStylePr>
  </w:style>
  <w:style w:type="paragraph" w:styleId="BodytextVoya" w:customStyle="1">
    <w:name w:val="Body text Voya"/>
    <w:basedOn w:val="Normal"/>
    <w:rsid w:val="00BB5E08"/>
    <w:pPr>
      <w:autoSpaceDE w:val="0"/>
      <w:autoSpaceDN w:val="0"/>
      <w:spacing w:before="40" w:after="40"/>
      <w:ind w:left="-180"/>
      <w:jc w:val="both"/>
    </w:pPr>
    <w:rPr>
      <w:rFonts w:cs="Arial" w:asciiTheme="minorHAnsi" w:hAnsiTheme="minorHAnsi" w:eastAsiaTheme="minorHAnsi"/>
      <w:szCs w:val="22"/>
    </w:rPr>
  </w:style>
  <w:style w:type="paragraph" w:styleId="BodyText1" w:customStyle="1">
    <w:name w:val="Body Text1"/>
    <w:link w:val="BodytextChar1"/>
    <w:qFormat/>
    <w:rsid w:val="00BB5E08"/>
    <w:pPr>
      <w:keepLines/>
      <w:spacing w:line="280" w:lineRule="exact"/>
      <w:jc w:val="both"/>
    </w:pPr>
    <w:rPr>
      <w:rFonts w:cs="Arial" w:asciiTheme="minorHAnsi" w:hAnsiTheme="minorHAnsi" w:eastAsiaTheme="minorHAnsi"/>
      <w:sz w:val="22"/>
      <w:lang w:val="en-GB"/>
    </w:rPr>
  </w:style>
  <w:style w:type="character" w:styleId="BodytextChar1" w:customStyle="1">
    <w:name w:val="Body text Char"/>
    <w:link w:val="BodyText1"/>
    <w:rsid w:val="00BB5E08"/>
    <w:rPr>
      <w:rFonts w:cs="Arial" w:asciiTheme="minorHAnsi" w:hAnsiTheme="minorHAnsi" w:eastAsiaTheme="minorHAnsi"/>
      <w:sz w:val="22"/>
      <w:lang w:val="en-GB"/>
    </w:rPr>
  </w:style>
  <w:style w:type="paragraph" w:styleId="Fossil-NEW2" w:customStyle="1">
    <w:name w:val="Fossil - NEW2"/>
    <w:basedOn w:val="Normal"/>
    <w:qFormat/>
    <w:rsid w:val="00BB5E08"/>
    <w:pPr>
      <w:spacing w:before="180" w:after="180"/>
    </w:pPr>
    <w:rPr>
      <w:rFonts w:ascii="Times New Roman" w:hAnsi="Times New Roman"/>
    </w:rPr>
  </w:style>
  <w:style w:type="table" w:styleId="GridTable4-Accent1111" w:customStyle="1">
    <w:name w:val="Grid Table 4 - Accent 1111"/>
    <w:basedOn w:val="TableNormal"/>
    <w:uiPriority w:val="49"/>
    <w:rsid w:val="00BB5E08"/>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firstRow">
      <w:rPr>
        <w:b/>
        <w:bCs/>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bCs/>
      </w:rPr>
      <w:tblPr/>
      <w:tcPr>
        <w:tcBorders>
          <w:top w:val="double" w:color="5B9BD5" w:sz="4" w:space="0"/>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Single" w:customStyle="1">
    <w:name w:val="Single"/>
    <w:basedOn w:val="Normal"/>
    <w:link w:val="SingleChar"/>
    <w:qFormat/>
    <w:rsid w:val="00BB5E08"/>
    <w:pPr>
      <w:spacing w:before="240"/>
      <w:ind w:firstLine="720"/>
    </w:pPr>
    <w:rPr>
      <w:rFonts w:ascii="Calibri" w:hAnsi="Calibri" w:eastAsia="MS Mincho"/>
    </w:rPr>
  </w:style>
  <w:style w:type="character" w:styleId="SingleChar" w:customStyle="1">
    <w:name w:val="Single Char"/>
    <w:link w:val="Single"/>
    <w:rsid w:val="00BB5E08"/>
    <w:rPr>
      <w:rFonts w:ascii="Calibri" w:hAnsi="Calibri" w:eastAsia="MS Mincho"/>
      <w:sz w:val="22"/>
      <w:szCs w:val="24"/>
    </w:rPr>
  </w:style>
  <w:style w:type="paragraph" w:styleId="BSScheduleL3" w:customStyle="1">
    <w:name w:val="BSScheduleL3"/>
    <w:basedOn w:val="Normal"/>
    <w:autoRedefine/>
    <w:qFormat/>
    <w:rsid w:val="00BB5E08"/>
    <w:pPr>
      <w:numPr>
        <w:numId w:val="39"/>
      </w:numPr>
      <w:spacing w:after="90"/>
    </w:pPr>
    <w:rPr>
      <w:rFonts w:ascii="Arial Narrow" w:hAnsi="Arial Narrow" w:eastAsiaTheme="majorEastAsia"/>
      <w:lang w:val="en-AU" w:eastAsia="en-AU"/>
    </w:rPr>
  </w:style>
  <w:style w:type="paragraph" w:styleId="11Normal" w:customStyle="1">
    <w:name w:val="1.1Normal"/>
    <w:basedOn w:val="Normal"/>
    <w:link w:val="11NormalChar"/>
    <w:qFormat/>
    <w:rsid w:val="00BB5E08"/>
    <w:pPr>
      <w:spacing w:after="160"/>
      <w:ind w:left="360"/>
      <w:jc w:val="both"/>
    </w:pPr>
    <w:rPr>
      <w:rFonts w:ascii="Times New Roman" w:hAnsi="Times New Roman" w:eastAsia="MS Mincho"/>
      <w:szCs w:val="22"/>
      <w:lang w:eastAsia="ja-JP"/>
    </w:rPr>
  </w:style>
  <w:style w:type="character" w:styleId="11NormalChar" w:customStyle="1">
    <w:name w:val="1.1Normal Char"/>
    <w:link w:val="11Normal"/>
    <w:rsid w:val="00BB5E08"/>
    <w:rPr>
      <w:rFonts w:eastAsia="MS Mincho"/>
      <w:sz w:val="22"/>
      <w:szCs w:val="22"/>
      <w:lang w:eastAsia="ja-JP"/>
    </w:rPr>
  </w:style>
  <w:style w:type="paragraph" w:styleId="ITISRFPNormal" w:customStyle="1">
    <w:name w:val="ITIS_RFP_Normal"/>
    <w:basedOn w:val="Normal"/>
    <w:autoRedefine/>
    <w:uiPriority w:val="99"/>
    <w:qFormat/>
    <w:rsid w:val="00BB5E08"/>
    <w:pPr>
      <w:ind w:left="60"/>
      <w:jc w:val="both"/>
    </w:pPr>
    <w:rPr>
      <w:rFonts w:ascii="Calibri" w:hAnsi="Calibri" w:cs="Calibri"/>
      <w:color w:val="000000"/>
      <w:sz w:val="20"/>
    </w:rPr>
  </w:style>
  <w:style w:type="table" w:styleId="GridTable6Colorful-Accent11" w:customStyle="1">
    <w:name w:val="Grid Table 6 Colorful - Accent 11"/>
    <w:basedOn w:val="TableNormal"/>
    <w:uiPriority w:val="51"/>
    <w:rsid w:val="00BB5E08"/>
    <w:rPr>
      <w:rFonts w:asciiTheme="minorHAnsi" w:hAnsiTheme="minorHAnsi" w:eastAsiaTheme="minorHAnsi" w:cstheme="minorBidi"/>
      <w:color w:val="365F91" w:themeColor="accent1" w:themeShade="BF"/>
      <w:sz w:val="22"/>
      <w:szCs w:val="22"/>
    </w:r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rPr>
      <w:tblPr/>
      <w:tcPr>
        <w:tcBorders>
          <w:bottom w:val="single" w:color="95B3D7" w:themeColor="accent1" w:themeTint="99" w:sz="12" w:space="0"/>
        </w:tcBorders>
      </w:tcPr>
    </w:tblStylePr>
    <w:tblStylePr w:type="lastRow">
      <w:rPr>
        <w:b/>
        <w:bCs/>
      </w:rPr>
      <w:tblPr/>
      <w:tcPr>
        <w:tcBorders>
          <w:top w:val="double" w:color="95B3D7" w:themeColor="accent1" w:themeTint="99"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BodytextChar0" w:customStyle="1">
    <w:name w:val="Bodytext Char"/>
    <w:link w:val="Bodytext0"/>
    <w:rsid w:val="00BB5E08"/>
    <w:rPr>
      <w:rFonts w:ascii="Arial" w:hAnsi="Arial"/>
    </w:rPr>
  </w:style>
  <w:style w:type="paragraph" w:styleId="Notatbrdtekst1" w:customStyle="1">
    <w:name w:val="Notat brødtekst 1"/>
    <w:basedOn w:val="Normal"/>
    <w:rsid w:val="00BB5E08"/>
    <w:pPr>
      <w:spacing w:line="320" w:lineRule="atLeast"/>
      <w:ind w:left="1701"/>
      <w:jc w:val="both"/>
    </w:pPr>
    <w:rPr>
      <w:rFonts w:ascii="Verdana" w:hAnsi="Verdana"/>
      <w:sz w:val="20"/>
      <w:szCs w:val="20"/>
      <w:lang w:val="en-GB" w:eastAsia="da-DK"/>
    </w:rPr>
  </w:style>
  <w:style w:type="paragraph" w:styleId="BodytextTCS" w:customStyle="1">
    <w:name w:val="Body text TCS"/>
    <w:link w:val="BodytextTCSChar2"/>
    <w:qFormat/>
    <w:rsid w:val="00BB5E08"/>
    <w:pPr>
      <w:keepLines/>
      <w:spacing w:before="120" w:after="120" w:line="280" w:lineRule="exact"/>
      <w:ind w:right="-806"/>
    </w:pPr>
    <w:rPr>
      <w:rFonts w:ascii="Calibri" w:hAnsi="Calibri" w:cs="Arial"/>
      <w:sz w:val="22"/>
      <w:lang w:val="en-GB"/>
    </w:rPr>
  </w:style>
  <w:style w:type="character" w:styleId="BodytextTCSChar2" w:customStyle="1">
    <w:name w:val="Body text TCS Char2"/>
    <w:link w:val="BodytextTCS"/>
    <w:rsid w:val="00BB5E08"/>
    <w:rPr>
      <w:rFonts w:ascii="Calibri" w:hAnsi="Calibri" w:cs="Arial"/>
      <w:sz w:val="22"/>
      <w:lang w:val="en-GB"/>
    </w:rPr>
  </w:style>
  <w:style w:type="paragraph" w:styleId="BodyCopy" w:customStyle="1">
    <w:name w:val="Body Copy"/>
    <w:basedOn w:val="Normal"/>
    <w:rsid w:val="00BB5E08"/>
    <w:pPr>
      <w:spacing w:before="120" w:after="240"/>
    </w:pPr>
    <w:rPr>
      <w:rFonts w:asciiTheme="minorHAnsi" w:hAnsiTheme="minorHAnsi"/>
      <w:b/>
      <w:noProof/>
      <w:szCs w:val="22"/>
    </w:rPr>
  </w:style>
  <w:style w:type="table" w:styleId="GridTable4-Accent51" w:customStyle="1">
    <w:name w:val="Grid Table 4 - Accent 51"/>
    <w:basedOn w:val="TableNormal"/>
    <w:uiPriority w:val="49"/>
    <w:rsid w:val="00BB5E08"/>
    <w:rPr>
      <w:rFonts w:asciiTheme="minorHAnsi" w:hAnsiTheme="minorHAnsi" w:eastAsiaTheme="minorHAnsi" w:cstheme="minorBidi"/>
      <w:sz w:val="22"/>
      <w:szCs w:val="22"/>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DefaultChar" w:customStyle="1">
    <w:name w:val="Default Char"/>
    <w:link w:val="Default"/>
    <w:rsid w:val="00BB5E08"/>
    <w:rPr>
      <w:rFonts w:ascii="Arial" w:hAnsi="Arial" w:cs="Arial"/>
      <w:color w:val="000000"/>
      <w:sz w:val="24"/>
      <w:szCs w:val="24"/>
    </w:rPr>
  </w:style>
  <w:style w:type="table" w:styleId="GridTable4-Accent52" w:customStyle="1">
    <w:name w:val="Grid Table 4 - Accent 52"/>
    <w:basedOn w:val="TableNormal"/>
    <w:uiPriority w:val="49"/>
    <w:rsid w:val="00BB5E08"/>
    <w:rPr>
      <w:rFonts w:asciiTheme="minorHAnsi" w:hAnsiTheme="minorHAnsi" w:eastAsiaTheme="minorHAnsi" w:cstheme="minorBidi"/>
      <w:sz w:val="22"/>
      <w:szCs w:val="22"/>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3">
    <w:name w:val="Grid Table 4 Accent 3"/>
    <w:basedOn w:val="TableNormal"/>
    <w:uiPriority w:val="49"/>
    <w:rsid w:val="00BB5E08"/>
    <w:rPr>
      <w:rFonts w:asciiTheme="minorHAnsi" w:hAnsiTheme="minorHAnsi" w:eastAsiaTheme="minorHAnsi" w:cstheme="minorBidi"/>
      <w:sz w:val="22"/>
      <w:szCs w:val="22"/>
    </w:r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color w:val="FFFFFF" w:themeColor="background1"/>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insideV w:val="nil"/>
        </w:tcBorders>
        <w:shd w:val="clear" w:color="auto" w:fill="9BBB59" w:themeFill="accent3"/>
      </w:tcPr>
    </w:tblStylePr>
    <w:tblStylePr w:type="lastRow">
      <w:rPr>
        <w:b/>
        <w:bCs/>
      </w:rPr>
      <w:tblPr/>
      <w:tcPr>
        <w:tcBorders>
          <w:top w:val="double" w:color="9BBB59" w:themeColor="accent3" w:sz="4" w:space="0"/>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511" w:customStyle="1">
    <w:name w:val="List Table 4 - Accent 511"/>
    <w:basedOn w:val="TableNormal"/>
    <w:next w:val="ListTable4-Accent51"/>
    <w:uiPriority w:val="49"/>
    <w:rsid w:val="004718F6"/>
    <w:tblPr>
      <w:tblStyleRowBandSize w:val="1"/>
      <w:tblStyleColBandSize w:val="1"/>
      <w:tblInd w:w="0" w:type="nil"/>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tcBorders>
        <w:shd w:val="clear" w:color="auto" w:fill="4BACC6" w:themeFill="accent5"/>
      </w:tcPr>
    </w:tblStylePr>
    <w:tblStylePr w:type="lastRow">
      <w:rPr>
        <w:b/>
        <w:bCs/>
      </w:rPr>
      <w:tblPr/>
      <w:tcPr>
        <w:tcBorders>
          <w:top w:val="double" w:color="92CDDC" w:themeColor="accent5" w:themeTint="99"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3843">
      <w:bodyDiv w:val="1"/>
      <w:marLeft w:val="0"/>
      <w:marRight w:val="0"/>
      <w:marTop w:val="0"/>
      <w:marBottom w:val="0"/>
      <w:divBdr>
        <w:top w:val="none" w:sz="0" w:space="0" w:color="auto"/>
        <w:left w:val="none" w:sz="0" w:space="0" w:color="auto"/>
        <w:bottom w:val="none" w:sz="0" w:space="0" w:color="auto"/>
        <w:right w:val="none" w:sz="0" w:space="0" w:color="auto"/>
      </w:divBdr>
      <w:divsChild>
        <w:div w:id="276721038">
          <w:marLeft w:val="0"/>
          <w:marRight w:val="0"/>
          <w:marTop w:val="120"/>
          <w:marBottom w:val="0"/>
          <w:divBdr>
            <w:top w:val="none" w:sz="0" w:space="0" w:color="auto"/>
            <w:left w:val="none" w:sz="0" w:space="0" w:color="auto"/>
            <w:bottom w:val="none" w:sz="0" w:space="0" w:color="auto"/>
            <w:right w:val="none" w:sz="0" w:space="0" w:color="auto"/>
          </w:divBdr>
        </w:div>
      </w:divsChild>
    </w:div>
    <w:div w:id="3749725">
      <w:bodyDiv w:val="1"/>
      <w:marLeft w:val="0"/>
      <w:marRight w:val="0"/>
      <w:marTop w:val="0"/>
      <w:marBottom w:val="0"/>
      <w:divBdr>
        <w:top w:val="none" w:sz="0" w:space="0" w:color="auto"/>
        <w:left w:val="none" w:sz="0" w:space="0" w:color="auto"/>
        <w:bottom w:val="none" w:sz="0" w:space="0" w:color="auto"/>
        <w:right w:val="none" w:sz="0" w:space="0" w:color="auto"/>
      </w:divBdr>
      <w:divsChild>
        <w:div w:id="1639216353">
          <w:marLeft w:val="0"/>
          <w:marRight w:val="0"/>
          <w:marTop w:val="120"/>
          <w:marBottom w:val="0"/>
          <w:divBdr>
            <w:top w:val="none" w:sz="0" w:space="0" w:color="auto"/>
            <w:left w:val="none" w:sz="0" w:space="0" w:color="auto"/>
            <w:bottom w:val="none" w:sz="0" w:space="0" w:color="auto"/>
            <w:right w:val="none" w:sz="0" w:space="0" w:color="auto"/>
          </w:divBdr>
        </w:div>
      </w:divsChild>
    </w:div>
    <w:div w:id="21637820">
      <w:bodyDiv w:val="1"/>
      <w:marLeft w:val="0"/>
      <w:marRight w:val="0"/>
      <w:marTop w:val="0"/>
      <w:marBottom w:val="0"/>
      <w:divBdr>
        <w:top w:val="none" w:sz="0" w:space="0" w:color="auto"/>
        <w:left w:val="none" w:sz="0" w:space="0" w:color="auto"/>
        <w:bottom w:val="none" w:sz="0" w:space="0" w:color="auto"/>
        <w:right w:val="none" w:sz="0" w:space="0" w:color="auto"/>
      </w:divBdr>
    </w:div>
    <w:div w:id="24261671">
      <w:bodyDiv w:val="1"/>
      <w:marLeft w:val="0"/>
      <w:marRight w:val="0"/>
      <w:marTop w:val="0"/>
      <w:marBottom w:val="0"/>
      <w:divBdr>
        <w:top w:val="none" w:sz="0" w:space="0" w:color="auto"/>
        <w:left w:val="none" w:sz="0" w:space="0" w:color="auto"/>
        <w:bottom w:val="none" w:sz="0" w:space="0" w:color="auto"/>
        <w:right w:val="none" w:sz="0" w:space="0" w:color="auto"/>
      </w:divBdr>
    </w:div>
    <w:div w:id="33308885">
      <w:bodyDiv w:val="1"/>
      <w:marLeft w:val="0"/>
      <w:marRight w:val="0"/>
      <w:marTop w:val="0"/>
      <w:marBottom w:val="0"/>
      <w:divBdr>
        <w:top w:val="none" w:sz="0" w:space="0" w:color="auto"/>
        <w:left w:val="none" w:sz="0" w:space="0" w:color="auto"/>
        <w:bottom w:val="none" w:sz="0" w:space="0" w:color="auto"/>
        <w:right w:val="none" w:sz="0" w:space="0" w:color="auto"/>
      </w:divBdr>
      <w:divsChild>
        <w:div w:id="1049837682">
          <w:marLeft w:val="288"/>
          <w:marRight w:val="0"/>
          <w:marTop w:val="0"/>
          <w:marBottom w:val="120"/>
          <w:divBdr>
            <w:top w:val="none" w:sz="0" w:space="0" w:color="auto"/>
            <w:left w:val="none" w:sz="0" w:space="0" w:color="auto"/>
            <w:bottom w:val="none" w:sz="0" w:space="0" w:color="auto"/>
            <w:right w:val="none" w:sz="0" w:space="0" w:color="auto"/>
          </w:divBdr>
        </w:div>
      </w:divsChild>
    </w:div>
    <w:div w:id="43070086">
      <w:bodyDiv w:val="1"/>
      <w:marLeft w:val="0"/>
      <w:marRight w:val="0"/>
      <w:marTop w:val="0"/>
      <w:marBottom w:val="0"/>
      <w:divBdr>
        <w:top w:val="none" w:sz="0" w:space="0" w:color="auto"/>
        <w:left w:val="none" w:sz="0" w:space="0" w:color="auto"/>
        <w:bottom w:val="none" w:sz="0" w:space="0" w:color="auto"/>
        <w:right w:val="none" w:sz="0" w:space="0" w:color="auto"/>
      </w:divBdr>
    </w:div>
    <w:div w:id="63768490">
      <w:bodyDiv w:val="1"/>
      <w:marLeft w:val="0"/>
      <w:marRight w:val="0"/>
      <w:marTop w:val="0"/>
      <w:marBottom w:val="0"/>
      <w:divBdr>
        <w:top w:val="none" w:sz="0" w:space="0" w:color="auto"/>
        <w:left w:val="none" w:sz="0" w:space="0" w:color="auto"/>
        <w:bottom w:val="none" w:sz="0" w:space="0" w:color="auto"/>
        <w:right w:val="none" w:sz="0" w:space="0" w:color="auto"/>
      </w:divBdr>
    </w:div>
    <w:div w:id="67768578">
      <w:bodyDiv w:val="1"/>
      <w:marLeft w:val="0"/>
      <w:marRight w:val="0"/>
      <w:marTop w:val="0"/>
      <w:marBottom w:val="0"/>
      <w:divBdr>
        <w:top w:val="none" w:sz="0" w:space="0" w:color="auto"/>
        <w:left w:val="none" w:sz="0" w:space="0" w:color="auto"/>
        <w:bottom w:val="none" w:sz="0" w:space="0" w:color="auto"/>
        <w:right w:val="none" w:sz="0" w:space="0" w:color="auto"/>
      </w:divBdr>
      <w:divsChild>
        <w:div w:id="517087978">
          <w:marLeft w:val="274"/>
          <w:marRight w:val="0"/>
          <w:marTop w:val="40"/>
          <w:marBottom w:val="180"/>
          <w:divBdr>
            <w:top w:val="none" w:sz="0" w:space="0" w:color="auto"/>
            <w:left w:val="none" w:sz="0" w:space="0" w:color="auto"/>
            <w:bottom w:val="none" w:sz="0" w:space="0" w:color="auto"/>
            <w:right w:val="none" w:sz="0" w:space="0" w:color="auto"/>
          </w:divBdr>
        </w:div>
        <w:div w:id="1018771300">
          <w:marLeft w:val="274"/>
          <w:marRight w:val="0"/>
          <w:marTop w:val="40"/>
          <w:marBottom w:val="180"/>
          <w:divBdr>
            <w:top w:val="none" w:sz="0" w:space="0" w:color="auto"/>
            <w:left w:val="none" w:sz="0" w:space="0" w:color="auto"/>
            <w:bottom w:val="none" w:sz="0" w:space="0" w:color="auto"/>
            <w:right w:val="none" w:sz="0" w:space="0" w:color="auto"/>
          </w:divBdr>
        </w:div>
      </w:divsChild>
    </w:div>
    <w:div w:id="80879043">
      <w:bodyDiv w:val="1"/>
      <w:marLeft w:val="0"/>
      <w:marRight w:val="0"/>
      <w:marTop w:val="0"/>
      <w:marBottom w:val="0"/>
      <w:divBdr>
        <w:top w:val="none" w:sz="0" w:space="0" w:color="auto"/>
        <w:left w:val="none" w:sz="0" w:space="0" w:color="auto"/>
        <w:bottom w:val="none" w:sz="0" w:space="0" w:color="auto"/>
        <w:right w:val="none" w:sz="0" w:space="0" w:color="auto"/>
      </w:divBdr>
    </w:div>
    <w:div w:id="81492746">
      <w:bodyDiv w:val="1"/>
      <w:marLeft w:val="0"/>
      <w:marRight w:val="0"/>
      <w:marTop w:val="0"/>
      <w:marBottom w:val="0"/>
      <w:divBdr>
        <w:top w:val="none" w:sz="0" w:space="0" w:color="auto"/>
        <w:left w:val="none" w:sz="0" w:space="0" w:color="auto"/>
        <w:bottom w:val="none" w:sz="0" w:space="0" w:color="auto"/>
        <w:right w:val="none" w:sz="0" w:space="0" w:color="auto"/>
      </w:divBdr>
    </w:div>
    <w:div w:id="91517887">
      <w:bodyDiv w:val="1"/>
      <w:marLeft w:val="0"/>
      <w:marRight w:val="0"/>
      <w:marTop w:val="0"/>
      <w:marBottom w:val="0"/>
      <w:divBdr>
        <w:top w:val="none" w:sz="0" w:space="0" w:color="auto"/>
        <w:left w:val="none" w:sz="0" w:space="0" w:color="auto"/>
        <w:bottom w:val="none" w:sz="0" w:space="0" w:color="auto"/>
        <w:right w:val="none" w:sz="0" w:space="0" w:color="auto"/>
      </w:divBdr>
    </w:div>
    <w:div w:id="115100174">
      <w:bodyDiv w:val="1"/>
      <w:marLeft w:val="0"/>
      <w:marRight w:val="0"/>
      <w:marTop w:val="0"/>
      <w:marBottom w:val="0"/>
      <w:divBdr>
        <w:top w:val="none" w:sz="0" w:space="0" w:color="auto"/>
        <w:left w:val="none" w:sz="0" w:space="0" w:color="auto"/>
        <w:bottom w:val="none" w:sz="0" w:space="0" w:color="auto"/>
        <w:right w:val="none" w:sz="0" w:space="0" w:color="auto"/>
      </w:divBdr>
    </w:div>
    <w:div w:id="172307531">
      <w:bodyDiv w:val="1"/>
      <w:marLeft w:val="0"/>
      <w:marRight w:val="0"/>
      <w:marTop w:val="0"/>
      <w:marBottom w:val="0"/>
      <w:divBdr>
        <w:top w:val="none" w:sz="0" w:space="0" w:color="auto"/>
        <w:left w:val="none" w:sz="0" w:space="0" w:color="auto"/>
        <w:bottom w:val="none" w:sz="0" w:space="0" w:color="auto"/>
        <w:right w:val="none" w:sz="0" w:space="0" w:color="auto"/>
      </w:divBdr>
      <w:divsChild>
        <w:div w:id="677925287">
          <w:marLeft w:val="274"/>
          <w:marRight w:val="0"/>
          <w:marTop w:val="0"/>
          <w:marBottom w:val="180"/>
          <w:divBdr>
            <w:top w:val="none" w:sz="0" w:space="0" w:color="auto"/>
            <w:left w:val="none" w:sz="0" w:space="0" w:color="auto"/>
            <w:bottom w:val="none" w:sz="0" w:space="0" w:color="auto"/>
            <w:right w:val="none" w:sz="0" w:space="0" w:color="auto"/>
          </w:divBdr>
        </w:div>
        <w:div w:id="1453554778">
          <w:marLeft w:val="274"/>
          <w:marRight w:val="0"/>
          <w:marTop w:val="0"/>
          <w:marBottom w:val="180"/>
          <w:divBdr>
            <w:top w:val="none" w:sz="0" w:space="0" w:color="auto"/>
            <w:left w:val="none" w:sz="0" w:space="0" w:color="auto"/>
            <w:bottom w:val="none" w:sz="0" w:space="0" w:color="auto"/>
            <w:right w:val="none" w:sz="0" w:space="0" w:color="auto"/>
          </w:divBdr>
        </w:div>
      </w:divsChild>
    </w:div>
    <w:div w:id="173692739">
      <w:bodyDiv w:val="1"/>
      <w:marLeft w:val="0"/>
      <w:marRight w:val="0"/>
      <w:marTop w:val="0"/>
      <w:marBottom w:val="0"/>
      <w:divBdr>
        <w:top w:val="none" w:sz="0" w:space="0" w:color="auto"/>
        <w:left w:val="none" w:sz="0" w:space="0" w:color="auto"/>
        <w:bottom w:val="none" w:sz="0" w:space="0" w:color="auto"/>
        <w:right w:val="none" w:sz="0" w:space="0" w:color="auto"/>
      </w:divBdr>
    </w:div>
    <w:div w:id="185103926">
      <w:bodyDiv w:val="1"/>
      <w:marLeft w:val="0"/>
      <w:marRight w:val="0"/>
      <w:marTop w:val="0"/>
      <w:marBottom w:val="0"/>
      <w:divBdr>
        <w:top w:val="none" w:sz="0" w:space="0" w:color="auto"/>
        <w:left w:val="none" w:sz="0" w:space="0" w:color="auto"/>
        <w:bottom w:val="none" w:sz="0" w:space="0" w:color="auto"/>
        <w:right w:val="none" w:sz="0" w:space="0" w:color="auto"/>
      </w:divBdr>
    </w:div>
    <w:div w:id="277444581">
      <w:bodyDiv w:val="1"/>
      <w:marLeft w:val="0"/>
      <w:marRight w:val="0"/>
      <w:marTop w:val="0"/>
      <w:marBottom w:val="0"/>
      <w:divBdr>
        <w:top w:val="none" w:sz="0" w:space="0" w:color="auto"/>
        <w:left w:val="none" w:sz="0" w:space="0" w:color="auto"/>
        <w:bottom w:val="none" w:sz="0" w:space="0" w:color="auto"/>
        <w:right w:val="none" w:sz="0" w:space="0" w:color="auto"/>
      </w:divBdr>
    </w:div>
    <w:div w:id="285546942">
      <w:bodyDiv w:val="1"/>
      <w:marLeft w:val="0"/>
      <w:marRight w:val="0"/>
      <w:marTop w:val="0"/>
      <w:marBottom w:val="0"/>
      <w:divBdr>
        <w:top w:val="none" w:sz="0" w:space="0" w:color="auto"/>
        <w:left w:val="none" w:sz="0" w:space="0" w:color="auto"/>
        <w:bottom w:val="none" w:sz="0" w:space="0" w:color="auto"/>
        <w:right w:val="none" w:sz="0" w:space="0" w:color="auto"/>
      </w:divBdr>
      <w:divsChild>
        <w:div w:id="113987436">
          <w:marLeft w:val="547"/>
          <w:marRight w:val="0"/>
          <w:marTop w:val="0"/>
          <w:marBottom w:val="0"/>
          <w:divBdr>
            <w:top w:val="none" w:sz="0" w:space="0" w:color="auto"/>
            <w:left w:val="none" w:sz="0" w:space="0" w:color="auto"/>
            <w:bottom w:val="none" w:sz="0" w:space="0" w:color="auto"/>
            <w:right w:val="none" w:sz="0" w:space="0" w:color="auto"/>
          </w:divBdr>
        </w:div>
        <w:div w:id="361710553">
          <w:marLeft w:val="547"/>
          <w:marRight w:val="0"/>
          <w:marTop w:val="0"/>
          <w:marBottom w:val="0"/>
          <w:divBdr>
            <w:top w:val="none" w:sz="0" w:space="0" w:color="auto"/>
            <w:left w:val="none" w:sz="0" w:space="0" w:color="auto"/>
            <w:bottom w:val="none" w:sz="0" w:space="0" w:color="auto"/>
            <w:right w:val="none" w:sz="0" w:space="0" w:color="auto"/>
          </w:divBdr>
        </w:div>
        <w:div w:id="2111849944">
          <w:marLeft w:val="547"/>
          <w:marRight w:val="0"/>
          <w:marTop w:val="0"/>
          <w:marBottom w:val="0"/>
          <w:divBdr>
            <w:top w:val="none" w:sz="0" w:space="0" w:color="auto"/>
            <w:left w:val="none" w:sz="0" w:space="0" w:color="auto"/>
            <w:bottom w:val="none" w:sz="0" w:space="0" w:color="auto"/>
            <w:right w:val="none" w:sz="0" w:space="0" w:color="auto"/>
          </w:divBdr>
        </w:div>
      </w:divsChild>
    </w:div>
    <w:div w:id="288514596">
      <w:bodyDiv w:val="1"/>
      <w:marLeft w:val="0"/>
      <w:marRight w:val="0"/>
      <w:marTop w:val="0"/>
      <w:marBottom w:val="0"/>
      <w:divBdr>
        <w:top w:val="none" w:sz="0" w:space="0" w:color="auto"/>
        <w:left w:val="none" w:sz="0" w:space="0" w:color="auto"/>
        <w:bottom w:val="none" w:sz="0" w:space="0" w:color="auto"/>
        <w:right w:val="none" w:sz="0" w:space="0" w:color="auto"/>
      </w:divBdr>
    </w:div>
    <w:div w:id="301084248">
      <w:bodyDiv w:val="1"/>
      <w:marLeft w:val="0"/>
      <w:marRight w:val="0"/>
      <w:marTop w:val="0"/>
      <w:marBottom w:val="0"/>
      <w:divBdr>
        <w:top w:val="none" w:sz="0" w:space="0" w:color="auto"/>
        <w:left w:val="none" w:sz="0" w:space="0" w:color="auto"/>
        <w:bottom w:val="none" w:sz="0" w:space="0" w:color="auto"/>
        <w:right w:val="none" w:sz="0" w:space="0" w:color="auto"/>
      </w:divBdr>
    </w:div>
    <w:div w:id="327833878">
      <w:bodyDiv w:val="1"/>
      <w:marLeft w:val="0"/>
      <w:marRight w:val="0"/>
      <w:marTop w:val="0"/>
      <w:marBottom w:val="0"/>
      <w:divBdr>
        <w:top w:val="none" w:sz="0" w:space="0" w:color="auto"/>
        <w:left w:val="none" w:sz="0" w:space="0" w:color="auto"/>
        <w:bottom w:val="none" w:sz="0" w:space="0" w:color="auto"/>
        <w:right w:val="none" w:sz="0" w:space="0" w:color="auto"/>
      </w:divBdr>
    </w:div>
    <w:div w:id="354966642">
      <w:bodyDiv w:val="1"/>
      <w:marLeft w:val="0"/>
      <w:marRight w:val="0"/>
      <w:marTop w:val="0"/>
      <w:marBottom w:val="0"/>
      <w:divBdr>
        <w:top w:val="none" w:sz="0" w:space="0" w:color="auto"/>
        <w:left w:val="none" w:sz="0" w:space="0" w:color="auto"/>
        <w:bottom w:val="none" w:sz="0" w:space="0" w:color="auto"/>
        <w:right w:val="none" w:sz="0" w:space="0" w:color="auto"/>
      </w:divBdr>
    </w:div>
    <w:div w:id="359091140">
      <w:bodyDiv w:val="1"/>
      <w:marLeft w:val="0"/>
      <w:marRight w:val="0"/>
      <w:marTop w:val="0"/>
      <w:marBottom w:val="0"/>
      <w:divBdr>
        <w:top w:val="none" w:sz="0" w:space="0" w:color="auto"/>
        <w:left w:val="none" w:sz="0" w:space="0" w:color="auto"/>
        <w:bottom w:val="none" w:sz="0" w:space="0" w:color="auto"/>
        <w:right w:val="none" w:sz="0" w:space="0" w:color="auto"/>
      </w:divBdr>
    </w:div>
    <w:div w:id="363336818">
      <w:bodyDiv w:val="1"/>
      <w:marLeft w:val="0"/>
      <w:marRight w:val="0"/>
      <w:marTop w:val="0"/>
      <w:marBottom w:val="0"/>
      <w:divBdr>
        <w:top w:val="none" w:sz="0" w:space="0" w:color="auto"/>
        <w:left w:val="none" w:sz="0" w:space="0" w:color="auto"/>
        <w:bottom w:val="none" w:sz="0" w:space="0" w:color="auto"/>
        <w:right w:val="none" w:sz="0" w:space="0" w:color="auto"/>
      </w:divBdr>
    </w:div>
    <w:div w:id="366873054">
      <w:bodyDiv w:val="1"/>
      <w:marLeft w:val="0"/>
      <w:marRight w:val="0"/>
      <w:marTop w:val="0"/>
      <w:marBottom w:val="0"/>
      <w:divBdr>
        <w:top w:val="none" w:sz="0" w:space="0" w:color="auto"/>
        <w:left w:val="none" w:sz="0" w:space="0" w:color="auto"/>
        <w:bottom w:val="none" w:sz="0" w:space="0" w:color="auto"/>
        <w:right w:val="none" w:sz="0" w:space="0" w:color="auto"/>
      </w:divBdr>
    </w:div>
    <w:div w:id="373382533">
      <w:bodyDiv w:val="1"/>
      <w:marLeft w:val="0"/>
      <w:marRight w:val="0"/>
      <w:marTop w:val="0"/>
      <w:marBottom w:val="0"/>
      <w:divBdr>
        <w:top w:val="none" w:sz="0" w:space="0" w:color="auto"/>
        <w:left w:val="none" w:sz="0" w:space="0" w:color="auto"/>
        <w:bottom w:val="none" w:sz="0" w:space="0" w:color="auto"/>
        <w:right w:val="none" w:sz="0" w:space="0" w:color="auto"/>
      </w:divBdr>
    </w:div>
    <w:div w:id="377707799">
      <w:bodyDiv w:val="1"/>
      <w:marLeft w:val="0"/>
      <w:marRight w:val="0"/>
      <w:marTop w:val="0"/>
      <w:marBottom w:val="0"/>
      <w:divBdr>
        <w:top w:val="none" w:sz="0" w:space="0" w:color="auto"/>
        <w:left w:val="none" w:sz="0" w:space="0" w:color="auto"/>
        <w:bottom w:val="none" w:sz="0" w:space="0" w:color="auto"/>
        <w:right w:val="none" w:sz="0" w:space="0" w:color="auto"/>
      </w:divBdr>
    </w:div>
    <w:div w:id="417215707">
      <w:bodyDiv w:val="1"/>
      <w:marLeft w:val="0"/>
      <w:marRight w:val="0"/>
      <w:marTop w:val="0"/>
      <w:marBottom w:val="0"/>
      <w:divBdr>
        <w:top w:val="none" w:sz="0" w:space="0" w:color="auto"/>
        <w:left w:val="none" w:sz="0" w:space="0" w:color="auto"/>
        <w:bottom w:val="none" w:sz="0" w:space="0" w:color="auto"/>
        <w:right w:val="none" w:sz="0" w:space="0" w:color="auto"/>
      </w:divBdr>
    </w:div>
    <w:div w:id="417364656">
      <w:bodyDiv w:val="1"/>
      <w:marLeft w:val="0"/>
      <w:marRight w:val="0"/>
      <w:marTop w:val="0"/>
      <w:marBottom w:val="0"/>
      <w:divBdr>
        <w:top w:val="none" w:sz="0" w:space="0" w:color="auto"/>
        <w:left w:val="none" w:sz="0" w:space="0" w:color="auto"/>
        <w:bottom w:val="none" w:sz="0" w:space="0" w:color="auto"/>
        <w:right w:val="none" w:sz="0" w:space="0" w:color="auto"/>
      </w:divBdr>
    </w:div>
    <w:div w:id="455759672">
      <w:bodyDiv w:val="1"/>
      <w:marLeft w:val="0"/>
      <w:marRight w:val="0"/>
      <w:marTop w:val="0"/>
      <w:marBottom w:val="0"/>
      <w:divBdr>
        <w:top w:val="none" w:sz="0" w:space="0" w:color="auto"/>
        <w:left w:val="none" w:sz="0" w:space="0" w:color="auto"/>
        <w:bottom w:val="none" w:sz="0" w:space="0" w:color="auto"/>
        <w:right w:val="none" w:sz="0" w:space="0" w:color="auto"/>
      </w:divBdr>
    </w:div>
    <w:div w:id="465658270">
      <w:bodyDiv w:val="1"/>
      <w:marLeft w:val="0"/>
      <w:marRight w:val="0"/>
      <w:marTop w:val="0"/>
      <w:marBottom w:val="0"/>
      <w:divBdr>
        <w:top w:val="none" w:sz="0" w:space="0" w:color="auto"/>
        <w:left w:val="none" w:sz="0" w:space="0" w:color="auto"/>
        <w:bottom w:val="none" w:sz="0" w:space="0" w:color="auto"/>
        <w:right w:val="none" w:sz="0" w:space="0" w:color="auto"/>
      </w:divBdr>
    </w:div>
    <w:div w:id="499739966">
      <w:bodyDiv w:val="1"/>
      <w:marLeft w:val="0"/>
      <w:marRight w:val="0"/>
      <w:marTop w:val="0"/>
      <w:marBottom w:val="0"/>
      <w:divBdr>
        <w:top w:val="none" w:sz="0" w:space="0" w:color="auto"/>
        <w:left w:val="none" w:sz="0" w:space="0" w:color="auto"/>
        <w:bottom w:val="none" w:sz="0" w:space="0" w:color="auto"/>
        <w:right w:val="none" w:sz="0" w:space="0" w:color="auto"/>
      </w:divBdr>
    </w:div>
    <w:div w:id="504902392">
      <w:bodyDiv w:val="1"/>
      <w:marLeft w:val="0"/>
      <w:marRight w:val="0"/>
      <w:marTop w:val="0"/>
      <w:marBottom w:val="0"/>
      <w:divBdr>
        <w:top w:val="none" w:sz="0" w:space="0" w:color="auto"/>
        <w:left w:val="none" w:sz="0" w:space="0" w:color="auto"/>
        <w:bottom w:val="none" w:sz="0" w:space="0" w:color="auto"/>
        <w:right w:val="none" w:sz="0" w:space="0" w:color="auto"/>
      </w:divBdr>
      <w:divsChild>
        <w:div w:id="914557393">
          <w:marLeft w:val="446"/>
          <w:marRight w:val="0"/>
          <w:marTop w:val="0"/>
          <w:marBottom w:val="0"/>
          <w:divBdr>
            <w:top w:val="none" w:sz="0" w:space="0" w:color="auto"/>
            <w:left w:val="none" w:sz="0" w:space="0" w:color="auto"/>
            <w:bottom w:val="none" w:sz="0" w:space="0" w:color="auto"/>
            <w:right w:val="none" w:sz="0" w:space="0" w:color="auto"/>
          </w:divBdr>
        </w:div>
        <w:div w:id="1290820101">
          <w:marLeft w:val="446"/>
          <w:marRight w:val="0"/>
          <w:marTop w:val="0"/>
          <w:marBottom w:val="0"/>
          <w:divBdr>
            <w:top w:val="none" w:sz="0" w:space="0" w:color="auto"/>
            <w:left w:val="none" w:sz="0" w:space="0" w:color="auto"/>
            <w:bottom w:val="none" w:sz="0" w:space="0" w:color="auto"/>
            <w:right w:val="none" w:sz="0" w:space="0" w:color="auto"/>
          </w:divBdr>
        </w:div>
        <w:div w:id="2026252391">
          <w:marLeft w:val="446"/>
          <w:marRight w:val="0"/>
          <w:marTop w:val="0"/>
          <w:marBottom w:val="0"/>
          <w:divBdr>
            <w:top w:val="none" w:sz="0" w:space="0" w:color="auto"/>
            <w:left w:val="none" w:sz="0" w:space="0" w:color="auto"/>
            <w:bottom w:val="none" w:sz="0" w:space="0" w:color="auto"/>
            <w:right w:val="none" w:sz="0" w:space="0" w:color="auto"/>
          </w:divBdr>
        </w:div>
      </w:divsChild>
    </w:div>
    <w:div w:id="531574240">
      <w:bodyDiv w:val="1"/>
      <w:marLeft w:val="0"/>
      <w:marRight w:val="0"/>
      <w:marTop w:val="0"/>
      <w:marBottom w:val="0"/>
      <w:divBdr>
        <w:top w:val="none" w:sz="0" w:space="0" w:color="auto"/>
        <w:left w:val="none" w:sz="0" w:space="0" w:color="auto"/>
        <w:bottom w:val="none" w:sz="0" w:space="0" w:color="auto"/>
        <w:right w:val="none" w:sz="0" w:space="0" w:color="auto"/>
      </w:divBdr>
      <w:divsChild>
        <w:div w:id="256838135">
          <w:marLeft w:val="547"/>
          <w:marRight w:val="0"/>
          <w:marTop w:val="0"/>
          <w:marBottom w:val="0"/>
          <w:divBdr>
            <w:top w:val="none" w:sz="0" w:space="0" w:color="auto"/>
            <w:left w:val="none" w:sz="0" w:space="0" w:color="auto"/>
            <w:bottom w:val="none" w:sz="0" w:space="0" w:color="auto"/>
            <w:right w:val="none" w:sz="0" w:space="0" w:color="auto"/>
          </w:divBdr>
        </w:div>
        <w:div w:id="344409367">
          <w:marLeft w:val="547"/>
          <w:marRight w:val="0"/>
          <w:marTop w:val="0"/>
          <w:marBottom w:val="0"/>
          <w:divBdr>
            <w:top w:val="none" w:sz="0" w:space="0" w:color="auto"/>
            <w:left w:val="none" w:sz="0" w:space="0" w:color="auto"/>
            <w:bottom w:val="none" w:sz="0" w:space="0" w:color="auto"/>
            <w:right w:val="none" w:sz="0" w:space="0" w:color="auto"/>
          </w:divBdr>
        </w:div>
        <w:div w:id="456290709">
          <w:marLeft w:val="547"/>
          <w:marRight w:val="0"/>
          <w:marTop w:val="0"/>
          <w:marBottom w:val="0"/>
          <w:divBdr>
            <w:top w:val="none" w:sz="0" w:space="0" w:color="auto"/>
            <w:left w:val="none" w:sz="0" w:space="0" w:color="auto"/>
            <w:bottom w:val="none" w:sz="0" w:space="0" w:color="auto"/>
            <w:right w:val="none" w:sz="0" w:space="0" w:color="auto"/>
          </w:divBdr>
        </w:div>
        <w:div w:id="519590263">
          <w:marLeft w:val="547"/>
          <w:marRight w:val="0"/>
          <w:marTop w:val="0"/>
          <w:marBottom w:val="0"/>
          <w:divBdr>
            <w:top w:val="none" w:sz="0" w:space="0" w:color="auto"/>
            <w:left w:val="none" w:sz="0" w:space="0" w:color="auto"/>
            <w:bottom w:val="none" w:sz="0" w:space="0" w:color="auto"/>
            <w:right w:val="none" w:sz="0" w:space="0" w:color="auto"/>
          </w:divBdr>
        </w:div>
        <w:div w:id="524903525">
          <w:marLeft w:val="547"/>
          <w:marRight w:val="0"/>
          <w:marTop w:val="0"/>
          <w:marBottom w:val="0"/>
          <w:divBdr>
            <w:top w:val="none" w:sz="0" w:space="0" w:color="auto"/>
            <w:left w:val="none" w:sz="0" w:space="0" w:color="auto"/>
            <w:bottom w:val="none" w:sz="0" w:space="0" w:color="auto"/>
            <w:right w:val="none" w:sz="0" w:space="0" w:color="auto"/>
          </w:divBdr>
        </w:div>
        <w:div w:id="557671153">
          <w:marLeft w:val="547"/>
          <w:marRight w:val="0"/>
          <w:marTop w:val="0"/>
          <w:marBottom w:val="0"/>
          <w:divBdr>
            <w:top w:val="none" w:sz="0" w:space="0" w:color="auto"/>
            <w:left w:val="none" w:sz="0" w:space="0" w:color="auto"/>
            <w:bottom w:val="none" w:sz="0" w:space="0" w:color="auto"/>
            <w:right w:val="none" w:sz="0" w:space="0" w:color="auto"/>
          </w:divBdr>
        </w:div>
        <w:div w:id="564336932">
          <w:marLeft w:val="547"/>
          <w:marRight w:val="0"/>
          <w:marTop w:val="0"/>
          <w:marBottom w:val="0"/>
          <w:divBdr>
            <w:top w:val="none" w:sz="0" w:space="0" w:color="auto"/>
            <w:left w:val="none" w:sz="0" w:space="0" w:color="auto"/>
            <w:bottom w:val="none" w:sz="0" w:space="0" w:color="auto"/>
            <w:right w:val="none" w:sz="0" w:space="0" w:color="auto"/>
          </w:divBdr>
        </w:div>
        <w:div w:id="689916223">
          <w:marLeft w:val="547"/>
          <w:marRight w:val="0"/>
          <w:marTop w:val="0"/>
          <w:marBottom w:val="0"/>
          <w:divBdr>
            <w:top w:val="none" w:sz="0" w:space="0" w:color="auto"/>
            <w:left w:val="none" w:sz="0" w:space="0" w:color="auto"/>
            <w:bottom w:val="none" w:sz="0" w:space="0" w:color="auto"/>
            <w:right w:val="none" w:sz="0" w:space="0" w:color="auto"/>
          </w:divBdr>
        </w:div>
        <w:div w:id="773474931">
          <w:marLeft w:val="547"/>
          <w:marRight w:val="0"/>
          <w:marTop w:val="0"/>
          <w:marBottom w:val="0"/>
          <w:divBdr>
            <w:top w:val="none" w:sz="0" w:space="0" w:color="auto"/>
            <w:left w:val="none" w:sz="0" w:space="0" w:color="auto"/>
            <w:bottom w:val="none" w:sz="0" w:space="0" w:color="auto"/>
            <w:right w:val="none" w:sz="0" w:space="0" w:color="auto"/>
          </w:divBdr>
        </w:div>
        <w:div w:id="783766403">
          <w:marLeft w:val="547"/>
          <w:marRight w:val="0"/>
          <w:marTop w:val="0"/>
          <w:marBottom w:val="0"/>
          <w:divBdr>
            <w:top w:val="none" w:sz="0" w:space="0" w:color="auto"/>
            <w:left w:val="none" w:sz="0" w:space="0" w:color="auto"/>
            <w:bottom w:val="none" w:sz="0" w:space="0" w:color="auto"/>
            <w:right w:val="none" w:sz="0" w:space="0" w:color="auto"/>
          </w:divBdr>
        </w:div>
        <w:div w:id="790629603">
          <w:marLeft w:val="547"/>
          <w:marRight w:val="0"/>
          <w:marTop w:val="0"/>
          <w:marBottom w:val="0"/>
          <w:divBdr>
            <w:top w:val="none" w:sz="0" w:space="0" w:color="auto"/>
            <w:left w:val="none" w:sz="0" w:space="0" w:color="auto"/>
            <w:bottom w:val="none" w:sz="0" w:space="0" w:color="auto"/>
            <w:right w:val="none" w:sz="0" w:space="0" w:color="auto"/>
          </w:divBdr>
        </w:div>
        <w:div w:id="865944938">
          <w:marLeft w:val="547"/>
          <w:marRight w:val="0"/>
          <w:marTop w:val="0"/>
          <w:marBottom w:val="0"/>
          <w:divBdr>
            <w:top w:val="none" w:sz="0" w:space="0" w:color="auto"/>
            <w:left w:val="none" w:sz="0" w:space="0" w:color="auto"/>
            <w:bottom w:val="none" w:sz="0" w:space="0" w:color="auto"/>
            <w:right w:val="none" w:sz="0" w:space="0" w:color="auto"/>
          </w:divBdr>
        </w:div>
        <w:div w:id="925381573">
          <w:marLeft w:val="547"/>
          <w:marRight w:val="0"/>
          <w:marTop w:val="0"/>
          <w:marBottom w:val="0"/>
          <w:divBdr>
            <w:top w:val="none" w:sz="0" w:space="0" w:color="auto"/>
            <w:left w:val="none" w:sz="0" w:space="0" w:color="auto"/>
            <w:bottom w:val="none" w:sz="0" w:space="0" w:color="auto"/>
            <w:right w:val="none" w:sz="0" w:space="0" w:color="auto"/>
          </w:divBdr>
        </w:div>
        <w:div w:id="1079910873">
          <w:marLeft w:val="547"/>
          <w:marRight w:val="0"/>
          <w:marTop w:val="0"/>
          <w:marBottom w:val="0"/>
          <w:divBdr>
            <w:top w:val="none" w:sz="0" w:space="0" w:color="auto"/>
            <w:left w:val="none" w:sz="0" w:space="0" w:color="auto"/>
            <w:bottom w:val="none" w:sz="0" w:space="0" w:color="auto"/>
            <w:right w:val="none" w:sz="0" w:space="0" w:color="auto"/>
          </w:divBdr>
        </w:div>
        <w:div w:id="1133055828">
          <w:marLeft w:val="547"/>
          <w:marRight w:val="0"/>
          <w:marTop w:val="0"/>
          <w:marBottom w:val="0"/>
          <w:divBdr>
            <w:top w:val="none" w:sz="0" w:space="0" w:color="auto"/>
            <w:left w:val="none" w:sz="0" w:space="0" w:color="auto"/>
            <w:bottom w:val="none" w:sz="0" w:space="0" w:color="auto"/>
            <w:right w:val="none" w:sz="0" w:space="0" w:color="auto"/>
          </w:divBdr>
        </w:div>
        <w:div w:id="1200357549">
          <w:marLeft w:val="547"/>
          <w:marRight w:val="0"/>
          <w:marTop w:val="0"/>
          <w:marBottom w:val="0"/>
          <w:divBdr>
            <w:top w:val="none" w:sz="0" w:space="0" w:color="auto"/>
            <w:left w:val="none" w:sz="0" w:space="0" w:color="auto"/>
            <w:bottom w:val="none" w:sz="0" w:space="0" w:color="auto"/>
            <w:right w:val="none" w:sz="0" w:space="0" w:color="auto"/>
          </w:divBdr>
        </w:div>
        <w:div w:id="1201674947">
          <w:marLeft w:val="547"/>
          <w:marRight w:val="0"/>
          <w:marTop w:val="0"/>
          <w:marBottom w:val="0"/>
          <w:divBdr>
            <w:top w:val="none" w:sz="0" w:space="0" w:color="auto"/>
            <w:left w:val="none" w:sz="0" w:space="0" w:color="auto"/>
            <w:bottom w:val="none" w:sz="0" w:space="0" w:color="auto"/>
            <w:right w:val="none" w:sz="0" w:space="0" w:color="auto"/>
          </w:divBdr>
        </w:div>
        <w:div w:id="1207834720">
          <w:marLeft w:val="547"/>
          <w:marRight w:val="0"/>
          <w:marTop w:val="0"/>
          <w:marBottom w:val="0"/>
          <w:divBdr>
            <w:top w:val="none" w:sz="0" w:space="0" w:color="auto"/>
            <w:left w:val="none" w:sz="0" w:space="0" w:color="auto"/>
            <w:bottom w:val="none" w:sz="0" w:space="0" w:color="auto"/>
            <w:right w:val="none" w:sz="0" w:space="0" w:color="auto"/>
          </w:divBdr>
        </w:div>
        <w:div w:id="1273173881">
          <w:marLeft w:val="547"/>
          <w:marRight w:val="0"/>
          <w:marTop w:val="0"/>
          <w:marBottom w:val="0"/>
          <w:divBdr>
            <w:top w:val="none" w:sz="0" w:space="0" w:color="auto"/>
            <w:left w:val="none" w:sz="0" w:space="0" w:color="auto"/>
            <w:bottom w:val="none" w:sz="0" w:space="0" w:color="auto"/>
            <w:right w:val="none" w:sz="0" w:space="0" w:color="auto"/>
          </w:divBdr>
        </w:div>
        <w:div w:id="1309092411">
          <w:marLeft w:val="547"/>
          <w:marRight w:val="0"/>
          <w:marTop w:val="0"/>
          <w:marBottom w:val="0"/>
          <w:divBdr>
            <w:top w:val="none" w:sz="0" w:space="0" w:color="auto"/>
            <w:left w:val="none" w:sz="0" w:space="0" w:color="auto"/>
            <w:bottom w:val="none" w:sz="0" w:space="0" w:color="auto"/>
            <w:right w:val="none" w:sz="0" w:space="0" w:color="auto"/>
          </w:divBdr>
        </w:div>
        <w:div w:id="1401102476">
          <w:marLeft w:val="547"/>
          <w:marRight w:val="0"/>
          <w:marTop w:val="0"/>
          <w:marBottom w:val="0"/>
          <w:divBdr>
            <w:top w:val="none" w:sz="0" w:space="0" w:color="auto"/>
            <w:left w:val="none" w:sz="0" w:space="0" w:color="auto"/>
            <w:bottom w:val="none" w:sz="0" w:space="0" w:color="auto"/>
            <w:right w:val="none" w:sz="0" w:space="0" w:color="auto"/>
          </w:divBdr>
        </w:div>
        <w:div w:id="1456677913">
          <w:marLeft w:val="547"/>
          <w:marRight w:val="0"/>
          <w:marTop w:val="0"/>
          <w:marBottom w:val="0"/>
          <w:divBdr>
            <w:top w:val="none" w:sz="0" w:space="0" w:color="auto"/>
            <w:left w:val="none" w:sz="0" w:space="0" w:color="auto"/>
            <w:bottom w:val="none" w:sz="0" w:space="0" w:color="auto"/>
            <w:right w:val="none" w:sz="0" w:space="0" w:color="auto"/>
          </w:divBdr>
        </w:div>
        <w:div w:id="1546940590">
          <w:marLeft w:val="547"/>
          <w:marRight w:val="0"/>
          <w:marTop w:val="0"/>
          <w:marBottom w:val="0"/>
          <w:divBdr>
            <w:top w:val="none" w:sz="0" w:space="0" w:color="auto"/>
            <w:left w:val="none" w:sz="0" w:space="0" w:color="auto"/>
            <w:bottom w:val="none" w:sz="0" w:space="0" w:color="auto"/>
            <w:right w:val="none" w:sz="0" w:space="0" w:color="auto"/>
          </w:divBdr>
        </w:div>
        <w:div w:id="1657496382">
          <w:marLeft w:val="547"/>
          <w:marRight w:val="0"/>
          <w:marTop w:val="0"/>
          <w:marBottom w:val="0"/>
          <w:divBdr>
            <w:top w:val="none" w:sz="0" w:space="0" w:color="auto"/>
            <w:left w:val="none" w:sz="0" w:space="0" w:color="auto"/>
            <w:bottom w:val="none" w:sz="0" w:space="0" w:color="auto"/>
            <w:right w:val="none" w:sz="0" w:space="0" w:color="auto"/>
          </w:divBdr>
        </w:div>
        <w:div w:id="1714575802">
          <w:marLeft w:val="547"/>
          <w:marRight w:val="0"/>
          <w:marTop w:val="0"/>
          <w:marBottom w:val="0"/>
          <w:divBdr>
            <w:top w:val="none" w:sz="0" w:space="0" w:color="auto"/>
            <w:left w:val="none" w:sz="0" w:space="0" w:color="auto"/>
            <w:bottom w:val="none" w:sz="0" w:space="0" w:color="auto"/>
            <w:right w:val="none" w:sz="0" w:space="0" w:color="auto"/>
          </w:divBdr>
        </w:div>
        <w:div w:id="1871062478">
          <w:marLeft w:val="547"/>
          <w:marRight w:val="0"/>
          <w:marTop w:val="0"/>
          <w:marBottom w:val="0"/>
          <w:divBdr>
            <w:top w:val="none" w:sz="0" w:space="0" w:color="auto"/>
            <w:left w:val="none" w:sz="0" w:space="0" w:color="auto"/>
            <w:bottom w:val="none" w:sz="0" w:space="0" w:color="auto"/>
            <w:right w:val="none" w:sz="0" w:space="0" w:color="auto"/>
          </w:divBdr>
        </w:div>
      </w:divsChild>
    </w:div>
    <w:div w:id="548959466">
      <w:bodyDiv w:val="1"/>
      <w:marLeft w:val="0"/>
      <w:marRight w:val="0"/>
      <w:marTop w:val="0"/>
      <w:marBottom w:val="0"/>
      <w:divBdr>
        <w:top w:val="none" w:sz="0" w:space="0" w:color="auto"/>
        <w:left w:val="none" w:sz="0" w:space="0" w:color="auto"/>
        <w:bottom w:val="none" w:sz="0" w:space="0" w:color="auto"/>
        <w:right w:val="none" w:sz="0" w:space="0" w:color="auto"/>
      </w:divBdr>
      <w:divsChild>
        <w:div w:id="1301379219">
          <w:marLeft w:val="259"/>
          <w:marRight w:val="0"/>
          <w:marTop w:val="0"/>
          <w:marBottom w:val="120"/>
          <w:divBdr>
            <w:top w:val="none" w:sz="0" w:space="0" w:color="auto"/>
            <w:left w:val="none" w:sz="0" w:space="0" w:color="auto"/>
            <w:bottom w:val="none" w:sz="0" w:space="0" w:color="auto"/>
            <w:right w:val="none" w:sz="0" w:space="0" w:color="auto"/>
          </w:divBdr>
        </w:div>
        <w:div w:id="1579052725">
          <w:marLeft w:val="259"/>
          <w:marRight w:val="0"/>
          <w:marTop w:val="0"/>
          <w:marBottom w:val="120"/>
          <w:divBdr>
            <w:top w:val="none" w:sz="0" w:space="0" w:color="auto"/>
            <w:left w:val="none" w:sz="0" w:space="0" w:color="auto"/>
            <w:bottom w:val="none" w:sz="0" w:space="0" w:color="auto"/>
            <w:right w:val="none" w:sz="0" w:space="0" w:color="auto"/>
          </w:divBdr>
        </w:div>
        <w:div w:id="1922325938">
          <w:marLeft w:val="259"/>
          <w:marRight w:val="0"/>
          <w:marTop w:val="0"/>
          <w:marBottom w:val="120"/>
          <w:divBdr>
            <w:top w:val="none" w:sz="0" w:space="0" w:color="auto"/>
            <w:left w:val="none" w:sz="0" w:space="0" w:color="auto"/>
            <w:bottom w:val="none" w:sz="0" w:space="0" w:color="auto"/>
            <w:right w:val="none" w:sz="0" w:space="0" w:color="auto"/>
          </w:divBdr>
        </w:div>
        <w:div w:id="2085104933">
          <w:marLeft w:val="259"/>
          <w:marRight w:val="0"/>
          <w:marTop w:val="0"/>
          <w:marBottom w:val="120"/>
          <w:divBdr>
            <w:top w:val="none" w:sz="0" w:space="0" w:color="auto"/>
            <w:left w:val="none" w:sz="0" w:space="0" w:color="auto"/>
            <w:bottom w:val="none" w:sz="0" w:space="0" w:color="auto"/>
            <w:right w:val="none" w:sz="0" w:space="0" w:color="auto"/>
          </w:divBdr>
        </w:div>
      </w:divsChild>
    </w:div>
    <w:div w:id="554004915">
      <w:bodyDiv w:val="1"/>
      <w:marLeft w:val="0"/>
      <w:marRight w:val="0"/>
      <w:marTop w:val="0"/>
      <w:marBottom w:val="0"/>
      <w:divBdr>
        <w:top w:val="none" w:sz="0" w:space="0" w:color="auto"/>
        <w:left w:val="none" w:sz="0" w:space="0" w:color="auto"/>
        <w:bottom w:val="none" w:sz="0" w:space="0" w:color="auto"/>
        <w:right w:val="none" w:sz="0" w:space="0" w:color="auto"/>
      </w:divBdr>
    </w:div>
    <w:div w:id="564534161">
      <w:bodyDiv w:val="1"/>
      <w:marLeft w:val="0"/>
      <w:marRight w:val="0"/>
      <w:marTop w:val="0"/>
      <w:marBottom w:val="0"/>
      <w:divBdr>
        <w:top w:val="none" w:sz="0" w:space="0" w:color="auto"/>
        <w:left w:val="none" w:sz="0" w:space="0" w:color="auto"/>
        <w:bottom w:val="none" w:sz="0" w:space="0" w:color="auto"/>
        <w:right w:val="none" w:sz="0" w:space="0" w:color="auto"/>
      </w:divBdr>
    </w:div>
    <w:div w:id="575557060">
      <w:bodyDiv w:val="1"/>
      <w:marLeft w:val="0"/>
      <w:marRight w:val="0"/>
      <w:marTop w:val="0"/>
      <w:marBottom w:val="0"/>
      <w:divBdr>
        <w:top w:val="none" w:sz="0" w:space="0" w:color="auto"/>
        <w:left w:val="none" w:sz="0" w:space="0" w:color="auto"/>
        <w:bottom w:val="none" w:sz="0" w:space="0" w:color="auto"/>
        <w:right w:val="none" w:sz="0" w:space="0" w:color="auto"/>
      </w:divBdr>
    </w:div>
    <w:div w:id="589314964">
      <w:bodyDiv w:val="1"/>
      <w:marLeft w:val="0"/>
      <w:marRight w:val="0"/>
      <w:marTop w:val="0"/>
      <w:marBottom w:val="0"/>
      <w:divBdr>
        <w:top w:val="none" w:sz="0" w:space="0" w:color="auto"/>
        <w:left w:val="none" w:sz="0" w:space="0" w:color="auto"/>
        <w:bottom w:val="none" w:sz="0" w:space="0" w:color="auto"/>
        <w:right w:val="none" w:sz="0" w:space="0" w:color="auto"/>
      </w:divBdr>
    </w:div>
    <w:div w:id="593395328">
      <w:bodyDiv w:val="1"/>
      <w:marLeft w:val="0"/>
      <w:marRight w:val="0"/>
      <w:marTop w:val="0"/>
      <w:marBottom w:val="0"/>
      <w:divBdr>
        <w:top w:val="none" w:sz="0" w:space="0" w:color="auto"/>
        <w:left w:val="none" w:sz="0" w:space="0" w:color="auto"/>
        <w:bottom w:val="none" w:sz="0" w:space="0" w:color="auto"/>
        <w:right w:val="none" w:sz="0" w:space="0" w:color="auto"/>
      </w:divBdr>
    </w:div>
    <w:div w:id="599534743">
      <w:bodyDiv w:val="1"/>
      <w:marLeft w:val="0"/>
      <w:marRight w:val="0"/>
      <w:marTop w:val="0"/>
      <w:marBottom w:val="0"/>
      <w:divBdr>
        <w:top w:val="none" w:sz="0" w:space="0" w:color="auto"/>
        <w:left w:val="none" w:sz="0" w:space="0" w:color="auto"/>
        <w:bottom w:val="none" w:sz="0" w:space="0" w:color="auto"/>
        <w:right w:val="none" w:sz="0" w:space="0" w:color="auto"/>
      </w:divBdr>
    </w:div>
    <w:div w:id="650132983">
      <w:bodyDiv w:val="1"/>
      <w:marLeft w:val="0"/>
      <w:marRight w:val="0"/>
      <w:marTop w:val="0"/>
      <w:marBottom w:val="0"/>
      <w:divBdr>
        <w:top w:val="none" w:sz="0" w:space="0" w:color="auto"/>
        <w:left w:val="none" w:sz="0" w:space="0" w:color="auto"/>
        <w:bottom w:val="none" w:sz="0" w:space="0" w:color="auto"/>
        <w:right w:val="none" w:sz="0" w:space="0" w:color="auto"/>
      </w:divBdr>
      <w:divsChild>
        <w:div w:id="51581020">
          <w:marLeft w:val="720"/>
          <w:marRight w:val="0"/>
          <w:marTop w:val="0"/>
          <w:marBottom w:val="0"/>
          <w:divBdr>
            <w:top w:val="none" w:sz="0" w:space="0" w:color="auto"/>
            <w:left w:val="none" w:sz="0" w:space="0" w:color="auto"/>
            <w:bottom w:val="none" w:sz="0" w:space="0" w:color="auto"/>
            <w:right w:val="none" w:sz="0" w:space="0" w:color="auto"/>
          </w:divBdr>
        </w:div>
        <w:div w:id="215430976">
          <w:marLeft w:val="720"/>
          <w:marRight w:val="0"/>
          <w:marTop w:val="0"/>
          <w:marBottom w:val="0"/>
          <w:divBdr>
            <w:top w:val="none" w:sz="0" w:space="0" w:color="auto"/>
            <w:left w:val="none" w:sz="0" w:space="0" w:color="auto"/>
            <w:bottom w:val="none" w:sz="0" w:space="0" w:color="auto"/>
            <w:right w:val="none" w:sz="0" w:space="0" w:color="auto"/>
          </w:divBdr>
        </w:div>
        <w:div w:id="257444255">
          <w:marLeft w:val="720"/>
          <w:marRight w:val="0"/>
          <w:marTop w:val="0"/>
          <w:marBottom w:val="0"/>
          <w:divBdr>
            <w:top w:val="none" w:sz="0" w:space="0" w:color="auto"/>
            <w:left w:val="none" w:sz="0" w:space="0" w:color="auto"/>
            <w:bottom w:val="none" w:sz="0" w:space="0" w:color="auto"/>
            <w:right w:val="none" w:sz="0" w:space="0" w:color="auto"/>
          </w:divBdr>
        </w:div>
        <w:div w:id="641076678">
          <w:marLeft w:val="720"/>
          <w:marRight w:val="0"/>
          <w:marTop w:val="0"/>
          <w:marBottom w:val="0"/>
          <w:divBdr>
            <w:top w:val="none" w:sz="0" w:space="0" w:color="auto"/>
            <w:left w:val="none" w:sz="0" w:space="0" w:color="auto"/>
            <w:bottom w:val="none" w:sz="0" w:space="0" w:color="auto"/>
            <w:right w:val="none" w:sz="0" w:space="0" w:color="auto"/>
          </w:divBdr>
        </w:div>
        <w:div w:id="1093672820">
          <w:marLeft w:val="720"/>
          <w:marRight w:val="0"/>
          <w:marTop w:val="0"/>
          <w:marBottom w:val="0"/>
          <w:divBdr>
            <w:top w:val="none" w:sz="0" w:space="0" w:color="auto"/>
            <w:left w:val="none" w:sz="0" w:space="0" w:color="auto"/>
            <w:bottom w:val="none" w:sz="0" w:space="0" w:color="auto"/>
            <w:right w:val="none" w:sz="0" w:space="0" w:color="auto"/>
          </w:divBdr>
        </w:div>
        <w:div w:id="1215579923">
          <w:marLeft w:val="274"/>
          <w:marRight w:val="0"/>
          <w:marTop w:val="0"/>
          <w:marBottom w:val="0"/>
          <w:divBdr>
            <w:top w:val="none" w:sz="0" w:space="0" w:color="auto"/>
            <w:left w:val="none" w:sz="0" w:space="0" w:color="auto"/>
            <w:bottom w:val="none" w:sz="0" w:space="0" w:color="auto"/>
            <w:right w:val="none" w:sz="0" w:space="0" w:color="auto"/>
          </w:divBdr>
        </w:div>
        <w:div w:id="1408188157">
          <w:marLeft w:val="720"/>
          <w:marRight w:val="0"/>
          <w:marTop w:val="0"/>
          <w:marBottom w:val="0"/>
          <w:divBdr>
            <w:top w:val="none" w:sz="0" w:space="0" w:color="auto"/>
            <w:left w:val="none" w:sz="0" w:space="0" w:color="auto"/>
            <w:bottom w:val="none" w:sz="0" w:space="0" w:color="auto"/>
            <w:right w:val="none" w:sz="0" w:space="0" w:color="auto"/>
          </w:divBdr>
        </w:div>
        <w:div w:id="1966353133">
          <w:marLeft w:val="274"/>
          <w:marRight w:val="0"/>
          <w:marTop w:val="0"/>
          <w:marBottom w:val="0"/>
          <w:divBdr>
            <w:top w:val="none" w:sz="0" w:space="0" w:color="auto"/>
            <w:left w:val="none" w:sz="0" w:space="0" w:color="auto"/>
            <w:bottom w:val="none" w:sz="0" w:space="0" w:color="auto"/>
            <w:right w:val="none" w:sz="0" w:space="0" w:color="auto"/>
          </w:divBdr>
        </w:div>
      </w:divsChild>
    </w:div>
    <w:div w:id="660545485">
      <w:bodyDiv w:val="1"/>
      <w:marLeft w:val="0"/>
      <w:marRight w:val="0"/>
      <w:marTop w:val="0"/>
      <w:marBottom w:val="0"/>
      <w:divBdr>
        <w:top w:val="none" w:sz="0" w:space="0" w:color="auto"/>
        <w:left w:val="none" w:sz="0" w:space="0" w:color="auto"/>
        <w:bottom w:val="none" w:sz="0" w:space="0" w:color="auto"/>
        <w:right w:val="none" w:sz="0" w:space="0" w:color="auto"/>
      </w:divBdr>
      <w:divsChild>
        <w:div w:id="1137072262">
          <w:marLeft w:val="274"/>
          <w:marRight w:val="0"/>
          <w:marTop w:val="0"/>
          <w:marBottom w:val="180"/>
          <w:divBdr>
            <w:top w:val="none" w:sz="0" w:space="0" w:color="auto"/>
            <w:left w:val="none" w:sz="0" w:space="0" w:color="auto"/>
            <w:bottom w:val="none" w:sz="0" w:space="0" w:color="auto"/>
            <w:right w:val="none" w:sz="0" w:space="0" w:color="auto"/>
          </w:divBdr>
        </w:div>
      </w:divsChild>
    </w:div>
    <w:div w:id="661279127">
      <w:bodyDiv w:val="1"/>
      <w:marLeft w:val="0"/>
      <w:marRight w:val="0"/>
      <w:marTop w:val="0"/>
      <w:marBottom w:val="0"/>
      <w:divBdr>
        <w:top w:val="none" w:sz="0" w:space="0" w:color="auto"/>
        <w:left w:val="none" w:sz="0" w:space="0" w:color="auto"/>
        <w:bottom w:val="none" w:sz="0" w:space="0" w:color="auto"/>
        <w:right w:val="none" w:sz="0" w:space="0" w:color="auto"/>
      </w:divBdr>
    </w:div>
    <w:div w:id="664669277">
      <w:bodyDiv w:val="1"/>
      <w:marLeft w:val="0"/>
      <w:marRight w:val="0"/>
      <w:marTop w:val="0"/>
      <w:marBottom w:val="0"/>
      <w:divBdr>
        <w:top w:val="none" w:sz="0" w:space="0" w:color="auto"/>
        <w:left w:val="none" w:sz="0" w:space="0" w:color="auto"/>
        <w:bottom w:val="none" w:sz="0" w:space="0" w:color="auto"/>
        <w:right w:val="none" w:sz="0" w:space="0" w:color="auto"/>
      </w:divBdr>
    </w:div>
    <w:div w:id="677731436">
      <w:bodyDiv w:val="1"/>
      <w:marLeft w:val="0"/>
      <w:marRight w:val="0"/>
      <w:marTop w:val="0"/>
      <w:marBottom w:val="0"/>
      <w:divBdr>
        <w:top w:val="none" w:sz="0" w:space="0" w:color="auto"/>
        <w:left w:val="none" w:sz="0" w:space="0" w:color="auto"/>
        <w:bottom w:val="none" w:sz="0" w:space="0" w:color="auto"/>
        <w:right w:val="none" w:sz="0" w:space="0" w:color="auto"/>
      </w:divBdr>
    </w:div>
    <w:div w:id="683284199">
      <w:bodyDiv w:val="1"/>
      <w:marLeft w:val="0"/>
      <w:marRight w:val="0"/>
      <w:marTop w:val="0"/>
      <w:marBottom w:val="0"/>
      <w:divBdr>
        <w:top w:val="none" w:sz="0" w:space="0" w:color="auto"/>
        <w:left w:val="none" w:sz="0" w:space="0" w:color="auto"/>
        <w:bottom w:val="none" w:sz="0" w:space="0" w:color="auto"/>
        <w:right w:val="none" w:sz="0" w:space="0" w:color="auto"/>
      </w:divBdr>
    </w:div>
    <w:div w:id="686099133">
      <w:bodyDiv w:val="1"/>
      <w:marLeft w:val="0"/>
      <w:marRight w:val="0"/>
      <w:marTop w:val="0"/>
      <w:marBottom w:val="0"/>
      <w:divBdr>
        <w:top w:val="none" w:sz="0" w:space="0" w:color="auto"/>
        <w:left w:val="none" w:sz="0" w:space="0" w:color="auto"/>
        <w:bottom w:val="none" w:sz="0" w:space="0" w:color="auto"/>
        <w:right w:val="none" w:sz="0" w:space="0" w:color="auto"/>
      </w:divBdr>
    </w:div>
    <w:div w:id="719132529">
      <w:bodyDiv w:val="1"/>
      <w:marLeft w:val="0"/>
      <w:marRight w:val="0"/>
      <w:marTop w:val="0"/>
      <w:marBottom w:val="0"/>
      <w:divBdr>
        <w:top w:val="none" w:sz="0" w:space="0" w:color="auto"/>
        <w:left w:val="none" w:sz="0" w:space="0" w:color="auto"/>
        <w:bottom w:val="none" w:sz="0" w:space="0" w:color="auto"/>
        <w:right w:val="none" w:sz="0" w:space="0" w:color="auto"/>
      </w:divBdr>
    </w:div>
    <w:div w:id="732508643">
      <w:bodyDiv w:val="1"/>
      <w:marLeft w:val="0"/>
      <w:marRight w:val="0"/>
      <w:marTop w:val="0"/>
      <w:marBottom w:val="0"/>
      <w:divBdr>
        <w:top w:val="none" w:sz="0" w:space="0" w:color="auto"/>
        <w:left w:val="none" w:sz="0" w:space="0" w:color="auto"/>
        <w:bottom w:val="none" w:sz="0" w:space="0" w:color="auto"/>
        <w:right w:val="none" w:sz="0" w:space="0" w:color="auto"/>
      </w:divBdr>
    </w:div>
    <w:div w:id="747072204">
      <w:bodyDiv w:val="1"/>
      <w:marLeft w:val="0"/>
      <w:marRight w:val="0"/>
      <w:marTop w:val="0"/>
      <w:marBottom w:val="0"/>
      <w:divBdr>
        <w:top w:val="none" w:sz="0" w:space="0" w:color="auto"/>
        <w:left w:val="none" w:sz="0" w:space="0" w:color="auto"/>
        <w:bottom w:val="none" w:sz="0" w:space="0" w:color="auto"/>
        <w:right w:val="none" w:sz="0" w:space="0" w:color="auto"/>
      </w:divBdr>
      <w:divsChild>
        <w:div w:id="1585989798">
          <w:marLeft w:val="274"/>
          <w:marRight w:val="0"/>
          <w:marTop w:val="0"/>
          <w:marBottom w:val="180"/>
          <w:divBdr>
            <w:top w:val="none" w:sz="0" w:space="0" w:color="auto"/>
            <w:left w:val="none" w:sz="0" w:space="0" w:color="auto"/>
            <w:bottom w:val="none" w:sz="0" w:space="0" w:color="auto"/>
            <w:right w:val="none" w:sz="0" w:space="0" w:color="auto"/>
          </w:divBdr>
        </w:div>
      </w:divsChild>
    </w:div>
    <w:div w:id="748697977">
      <w:bodyDiv w:val="1"/>
      <w:marLeft w:val="0"/>
      <w:marRight w:val="0"/>
      <w:marTop w:val="0"/>
      <w:marBottom w:val="0"/>
      <w:divBdr>
        <w:top w:val="none" w:sz="0" w:space="0" w:color="auto"/>
        <w:left w:val="none" w:sz="0" w:space="0" w:color="auto"/>
        <w:bottom w:val="none" w:sz="0" w:space="0" w:color="auto"/>
        <w:right w:val="none" w:sz="0" w:space="0" w:color="auto"/>
      </w:divBdr>
      <w:divsChild>
        <w:div w:id="27724533">
          <w:marLeft w:val="547"/>
          <w:marRight w:val="0"/>
          <w:marTop w:val="0"/>
          <w:marBottom w:val="0"/>
          <w:divBdr>
            <w:top w:val="none" w:sz="0" w:space="0" w:color="auto"/>
            <w:left w:val="none" w:sz="0" w:space="0" w:color="auto"/>
            <w:bottom w:val="none" w:sz="0" w:space="0" w:color="auto"/>
            <w:right w:val="none" w:sz="0" w:space="0" w:color="auto"/>
          </w:divBdr>
        </w:div>
        <w:div w:id="101462307">
          <w:marLeft w:val="547"/>
          <w:marRight w:val="0"/>
          <w:marTop w:val="0"/>
          <w:marBottom w:val="0"/>
          <w:divBdr>
            <w:top w:val="none" w:sz="0" w:space="0" w:color="auto"/>
            <w:left w:val="none" w:sz="0" w:space="0" w:color="auto"/>
            <w:bottom w:val="none" w:sz="0" w:space="0" w:color="auto"/>
            <w:right w:val="none" w:sz="0" w:space="0" w:color="auto"/>
          </w:divBdr>
        </w:div>
        <w:div w:id="265769302">
          <w:marLeft w:val="547"/>
          <w:marRight w:val="0"/>
          <w:marTop w:val="0"/>
          <w:marBottom w:val="0"/>
          <w:divBdr>
            <w:top w:val="none" w:sz="0" w:space="0" w:color="auto"/>
            <w:left w:val="none" w:sz="0" w:space="0" w:color="auto"/>
            <w:bottom w:val="none" w:sz="0" w:space="0" w:color="auto"/>
            <w:right w:val="none" w:sz="0" w:space="0" w:color="auto"/>
          </w:divBdr>
        </w:div>
        <w:div w:id="301010669">
          <w:marLeft w:val="547"/>
          <w:marRight w:val="0"/>
          <w:marTop w:val="0"/>
          <w:marBottom w:val="0"/>
          <w:divBdr>
            <w:top w:val="none" w:sz="0" w:space="0" w:color="auto"/>
            <w:left w:val="none" w:sz="0" w:space="0" w:color="auto"/>
            <w:bottom w:val="none" w:sz="0" w:space="0" w:color="auto"/>
            <w:right w:val="none" w:sz="0" w:space="0" w:color="auto"/>
          </w:divBdr>
        </w:div>
        <w:div w:id="354313144">
          <w:marLeft w:val="547"/>
          <w:marRight w:val="0"/>
          <w:marTop w:val="0"/>
          <w:marBottom w:val="0"/>
          <w:divBdr>
            <w:top w:val="none" w:sz="0" w:space="0" w:color="auto"/>
            <w:left w:val="none" w:sz="0" w:space="0" w:color="auto"/>
            <w:bottom w:val="none" w:sz="0" w:space="0" w:color="auto"/>
            <w:right w:val="none" w:sz="0" w:space="0" w:color="auto"/>
          </w:divBdr>
        </w:div>
        <w:div w:id="367267637">
          <w:marLeft w:val="547"/>
          <w:marRight w:val="0"/>
          <w:marTop w:val="0"/>
          <w:marBottom w:val="0"/>
          <w:divBdr>
            <w:top w:val="none" w:sz="0" w:space="0" w:color="auto"/>
            <w:left w:val="none" w:sz="0" w:space="0" w:color="auto"/>
            <w:bottom w:val="none" w:sz="0" w:space="0" w:color="auto"/>
            <w:right w:val="none" w:sz="0" w:space="0" w:color="auto"/>
          </w:divBdr>
        </w:div>
        <w:div w:id="543054637">
          <w:marLeft w:val="547"/>
          <w:marRight w:val="0"/>
          <w:marTop w:val="0"/>
          <w:marBottom w:val="0"/>
          <w:divBdr>
            <w:top w:val="none" w:sz="0" w:space="0" w:color="auto"/>
            <w:left w:val="none" w:sz="0" w:space="0" w:color="auto"/>
            <w:bottom w:val="none" w:sz="0" w:space="0" w:color="auto"/>
            <w:right w:val="none" w:sz="0" w:space="0" w:color="auto"/>
          </w:divBdr>
        </w:div>
        <w:div w:id="548028586">
          <w:marLeft w:val="547"/>
          <w:marRight w:val="0"/>
          <w:marTop w:val="0"/>
          <w:marBottom w:val="0"/>
          <w:divBdr>
            <w:top w:val="none" w:sz="0" w:space="0" w:color="auto"/>
            <w:left w:val="none" w:sz="0" w:space="0" w:color="auto"/>
            <w:bottom w:val="none" w:sz="0" w:space="0" w:color="auto"/>
            <w:right w:val="none" w:sz="0" w:space="0" w:color="auto"/>
          </w:divBdr>
        </w:div>
        <w:div w:id="638725158">
          <w:marLeft w:val="547"/>
          <w:marRight w:val="0"/>
          <w:marTop w:val="0"/>
          <w:marBottom w:val="0"/>
          <w:divBdr>
            <w:top w:val="none" w:sz="0" w:space="0" w:color="auto"/>
            <w:left w:val="none" w:sz="0" w:space="0" w:color="auto"/>
            <w:bottom w:val="none" w:sz="0" w:space="0" w:color="auto"/>
            <w:right w:val="none" w:sz="0" w:space="0" w:color="auto"/>
          </w:divBdr>
        </w:div>
        <w:div w:id="641080522">
          <w:marLeft w:val="547"/>
          <w:marRight w:val="0"/>
          <w:marTop w:val="0"/>
          <w:marBottom w:val="0"/>
          <w:divBdr>
            <w:top w:val="none" w:sz="0" w:space="0" w:color="auto"/>
            <w:left w:val="none" w:sz="0" w:space="0" w:color="auto"/>
            <w:bottom w:val="none" w:sz="0" w:space="0" w:color="auto"/>
            <w:right w:val="none" w:sz="0" w:space="0" w:color="auto"/>
          </w:divBdr>
        </w:div>
        <w:div w:id="695888950">
          <w:marLeft w:val="547"/>
          <w:marRight w:val="0"/>
          <w:marTop w:val="0"/>
          <w:marBottom w:val="0"/>
          <w:divBdr>
            <w:top w:val="none" w:sz="0" w:space="0" w:color="auto"/>
            <w:left w:val="none" w:sz="0" w:space="0" w:color="auto"/>
            <w:bottom w:val="none" w:sz="0" w:space="0" w:color="auto"/>
            <w:right w:val="none" w:sz="0" w:space="0" w:color="auto"/>
          </w:divBdr>
        </w:div>
        <w:div w:id="831335846">
          <w:marLeft w:val="547"/>
          <w:marRight w:val="0"/>
          <w:marTop w:val="0"/>
          <w:marBottom w:val="0"/>
          <w:divBdr>
            <w:top w:val="none" w:sz="0" w:space="0" w:color="auto"/>
            <w:left w:val="none" w:sz="0" w:space="0" w:color="auto"/>
            <w:bottom w:val="none" w:sz="0" w:space="0" w:color="auto"/>
            <w:right w:val="none" w:sz="0" w:space="0" w:color="auto"/>
          </w:divBdr>
        </w:div>
        <w:div w:id="978150529">
          <w:marLeft w:val="547"/>
          <w:marRight w:val="0"/>
          <w:marTop w:val="0"/>
          <w:marBottom w:val="0"/>
          <w:divBdr>
            <w:top w:val="none" w:sz="0" w:space="0" w:color="auto"/>
            <w:left w:val="none" w:sz="0" w:space="0" w:color="auto"/>
            <w:bottom w:val="none" w:sz="0" w:space="0" w:color="auto"/>
            <w:right w:val="none" w:sz="0" w:space="0" w:color="auto"/>
          </w:divBdr>
        </w:div>
        <w:div w:id="1115170765">
          <w:marLeft w:val="547"/>
          <w:marRight w:val="0"/>
          <w:marTop w:val="0"/>
          <w:marBottom w:val="0"/>
          <w:divBdr>
            <w:top w:val="none" w:sz="0" w:space="0" w:color="auto"/>
            <w:left w:val="none" w:sz="0" w:space="0" w:color="auto"/>
            <w:bottom w:val="none" w:sz="0" w:space="0" w:color="auto"/>
            <w:right w:val="none" w:sz="0" w:space="0" w:color="auto"/>
          </w:divBdr>
        </w:div>
        <w:div w:id="1228496330">
          <w:marLeft w:val="547"/>
          <w:marRight w:val="0"/>
          <w:marTop w:val="0"/>
          <w:marBottom w:val="0"/>
          <w:divBdr>
            <w:top w:val="none" w:sz="0" w:space="0" w:color="auto"/>
            <w:left w:val="none" w:sz="0" w:space="0" w:color="auto"/>
            <w:bottom w:val="none" w:sz="0" w:space="0" w:color="auto"/>
            <w:right w:val="none" w:sz="0" w:space="0" w:color="auto"/>
          </w:divBdr>
        </w:div>
        <w:div w:id="1327516524">
          <w:marLeft w:val="547"/>
          <w:marRight w:val="0"/>
          <w:marTop w:val="0"/>
          <w:marBottom w:val="0"/>
          <w:divBdr>
            <w:top w:val="none" w:sz="0" w:space="0" w:color="auto"/>
            <w:left w:val="none" w:sz="0" w:space="0" w:color="auto"/>
            <w:bottom w:val="none" w:sz="0" w:space="0" w:color="auto"/>
            <w:right w:val="none" w:sz="0" w:space="0" w:color="auto"/>
          </w:divBdr>
        </w:div>
        <w:div w:id="1364792268">
          <w:marLeft w:val="547"/>
          <w:marRight w:val="0"/>
          <w:marTop w:val="0"/>
          <w:marBottom w:val="0"/>
          <w:divBdr>
            <w:top w:val="none" w:sz="0" w:space="0" w:color="auto"/>
            <w:left w:val="none" w:sz="0" w:space="0" w:color="auto"/>
            <w:bottom w:val="none" w:sz="0" w:space="0" w:color="auto"/>
            <w:right w:val="none" w:sz="0" w:space="0" w:color="auto"/>
          </w:divBdr>
        </w:div>
        <w:div w:id="1371149383">
          <w:marLeft w:val="547"/>
          <w:marRight w:val="0"/>
          <w:marTop w:val="0"/>
          <w:marBottom w:val="0"/>
          <w:divBdr>
            <w:top w:val="none" w:sz="0" w:space="0" w:color="auto"/>
            <w:left w:val="none" w:sz="0" w:space="0" w:color="auto"/>
            <w:bottom w:val="none" w:sz="0" w:space="0" w:color="auto"/>
            <w:right w:val="none" w:sz="0" w:space="0" w:color="auto"/>
          </w:divBdr>
        </w:div>
        <w:div w:id="1458257427">
          <w:marLeft w:val="547"/>
          <w:marRight w:val="0"/>
          <w:marTop w:val="0"/>
          <w:marBottom w:val="0"/>
          <w:divBdr>
            <w:top w:val="none" w:sz="0" w:space="0" w:color="auto"/>
            <w:left w:val="none" w:sz="0" w:space="0" w:color="auto"/>
            <w:bottom w:val="none" w:sz="0" w:space="0" w:color="auto"/>
            <w:right w:val="none" w:sz="0" w:space="0" w:color="auto"/>
          </w:divBdr>
        </w:div>
        <w:div w:id="1631016213">
          <w:marLeft w:val="547"/>
          <w:marRight w:val="0"/>
          <w:marTop w:val="0"/>
          <w:marBottom w:val="0"/>
          <w:divBdr>
            <w:top w:val="none" w:sz="0" w:space="0" w:color="auto"/>
            <w:left w:val="none" w:sz="0" w:space="0" w:color="auto"/>
            <w:bottom w:val="none" w:sz="0" w:space="0" w:color="auto"/>
            <w:right w:val="none" w:sz="0" w:space="0" w:color="auto"/>
          </w:divBdr>
        </w:div>
        <w:div w:id="1743944534">
          <w:marLeft w:val="547"/>
          <w:marRight w:val="0"/>
          <w:marTop w:val="0"/>
          <w:marBottom w:val="0"/>
          <w:divBdr>
            <w:top w:val="none" w:sz="0" w:space="0" w:color="auto"/>
            <w:left w:val="none" w:sz="0" w:space="0" w:color="auto"/>
            <w:bottom w:val="none" w:sz="0" w:space="0" w:color="auto"/>
            <w:right w:val="none" w:sz="0" w:space="0" w:color="auto"/>
          </w:divBdr>
        </w:div>
        <w:div w:id="1777749970">
          <w:marLeft w:val="547"/>
          <w:marRight w:val="0"/>
          <w:marTop w:val="0"/>
          <w:marBottom w:val="0"/>
          <w:divBdr>
            <w:top w:val="none" w:sz="0" w:space="0" w:color="auto"/>
            <w:left w:val="none" w:sz="0" w:space="0" w:color="auto"/>
            <w:bottom w:val="none" w:sz="0" w:space="0" w:color="auto"/>
            <w:right w:val="none" w:sz="0" w:space="0" w:color="auto"/>
          </w:divBdr>
        </w:div>
        <w:div w:id="1781366091">
          <w:marLeft w:val="547"/>
          <w:marRight w:val="0"/>
          <w:marTop w:val="0"/>
          <w:marBottom w:val="0"/>
          <w:divBdr>
            <w:top w:val="none" w:sz="0" w:space="0" w:color="auto"/>
            <w:left w:val="none" w:sz="0" w:space="0" w:color="auto"/>
            <w:bottom w:val="none" w:sz="0" w:space="0" w:color="auto"/>
            <w:right w:val="none" w:sz="0" w:space="0" w:color="auto"/>
          </w:divBdr>
        </w:div>
        <w:div w:id="1986816811">
          <w:marLeft w:val="547"/>
          <w:marRight w:val="0"/>
          <w:marTop w:val="0"/>
          <w:marBottom w:val="0"/>
          <w:divBdr>
            <w:top w:val="none" w:sz="0" w:space="0" w:color="auto"/>
            <w:left w:val="none" w:sz="0" w:space="0" w:color="auto"/>
            <w:bottom w:val="none" w:sz="0" w:space="0" w:color="auto"/>
            <w:right w:val="none" w:sz="0" w:space="0" w:color="auto"/>
          </w:divBdr>
        </w:div>
        <w:div w:id="2039044743">
          <w:marLeft w:val="547"/>
          <w:marRight w:val="0"/>
          <w:marTop w:val="0"/>
          <w:marBottom w:val="0"/>
          <w:divBdr>
            <w:top w:val="none" w:sz="0" w:space="0" w:color="auto"/>
            <w:left w:val="none" w:sz="0" w:space="0" w:color="auto"/>
            <w:bottom w:val="none" w:sz="0" w:space="0" w:color="auto"/>
            <w:right w:val="none" w:sz="0" w:space="0" w:color="auto"/>
          </w:divBdr>
        </w:div>
        <w:div w:id="2054959437">
          <w:marLeft w:val="547"/>
          <w:marRight w:val="0"/>
          <w:marTop w:val="0"/>
          <w:marBottom w:val="0"/>
          <w:divBdr>
            <w:top w:val="none" w:sz="0" w:space="0" w:color="auto"/>
            <w:left w:val="none" w:sz="0" w:space="0" w:color="auto"/>
            <w:bottom w:val="none" w:sz="0" w:space="0" w:color="auto"/>
            <w:right w:val="none" w:sz="0" w:space="0" w:color="auto"/>
          </w:divBdr>
        </w:div>
      </w:divsChild>
    </w:div>
    <w:div w:id="776560678">
      <w:bodyDiv w:val="1"/>
      <w:marLeft w:val="0"/>
      <w:marRight w:val="0"/>
      <w:marTop w:val="0"/>
      <w:marBottom w:val="0"/>
      <w:divBdr>
        <w:top w:val="none" w:sz="0" w:space="0" w:color="auto"/>
        <w:left w:val="none" w:sz="0" w:space="0" w:color="auto"/>
        <w:bottom w:val="none" w:sz="0" w:space="0" w:color="auto"/>
        <w:right w:val="none" w:sz="0" w:space="0" w:color="auto"/>
      </w:divBdr>
    </w:div>
    <w:div w:id="801768919">
      <w:bodyDiv w:val="1"/>
      <w:marLeft w:val="0"/>
      <w:marRight w:val="0"/>
      <w:marTop w:val="0"/>
      <w:marBottom w:val="0"/>
      <w:divBdr>
        <w:top w:val="none" w:sz="0" w:space="0" w:color="auto"/>
        <w:left w:val="none" w:sz="0" w:space="0" w:color="auto"/>
        <w:bottom w:val="none" w:sz="0" w:space="0" w:color="auto"/>
        <w:right w:val="none" w:sz="0" w:space="0" w:color="auto"/>
      </w:divBdr>
    </w:div>
    <w:div w:id="816386090">
      <w:bodyDiv w:val="1"/>
      <w:marLeft w:val="0"/>
      <w:marRight w:val="0"/>
      <w:marTop w:val="0"/>
      <w:marBottom w:val="0"/>
      <w:divBdr>
        <w:top w:val="none" w:sz="0" w:space="0" w:color="auto"/>
        <w:left w:val="none" w:sz="0" w:space="0" w:color="auto"/>
        <w:bottom w:val="none" w:sz="0" w:space="0" w:color="auto"/>
        <w:right w:val="none" w:sz="0" w:space="0" w:color="auto"/>
      </w:divBdr>
    </w:div>
    <w:div w:id="823666578">
      <w:bodyDiv w:val="1"/>
      <w:marLeft w:val="0"/>
      <w:marRight w:val="0"/>
      <w:marTop w:val="0"/>
      <w:marBottom w:val="0"/>
      <w:divBdr>
        <w:top w:val="none" w:sz="0" w:space="0" w:color="auto"/>
        <w:left w:val="none" w:sz="0" w:space="0" w:color="auto"/>
        <w:bottom w:val="none" w:sz="0" w:space="0" w:color="auto"/>
        <w:right w:val="none" w:sz="0" w:space="0" w:color="auto"/>
      </w:divBdr>
    </w:div>
    <w:div w:id="832716640">
      <w:bodyDiv w:val="1"/>
      <w:marLeft w:val="0"/>
      <w:marRight w:val="0"/>
      <w:marTop w:val="0"/>
      <w:marBottom w:val="0"/>
      <w:divBdr>
        <w:top w:val="none" w:sz="0" w:space="0" w:color="auto"/>
        <w:left w:val="none" w:sz="0" w:space="0" w:color="auto"/>
        <w:bottom w:val="none" w:sz="0" w:space="0" w:color="auto"/>
        <w:right w:val="none" w:sz="0" w:space="0" w:color="auto"/>
      </w:divBdr>
    </w:div>
    <w:div w:id="838009136">
      <w:bodyDiv w:val="1"/>
      <w:marLeft w:val="0"/>
      <w:marRight w:val="0"/>
      <w:marTop w:val="0"/>
      <w:marBottom w:val="0"/>
      <w:divBdr>
        <w:top w:val="none" w:sz="0" w:space="0" w:color="auto"/>
        <w:left w:val="none" w:sz="0" w:space="0" w:color="auto"/>
        <w:bottom w:val="none" w:sz="0" w:space="0" w:color="auto"/>
        <w:right w:val="none" w:sz="0" w:space="0" w:color="auto"/>
      </w:divBdr>
    </w:div>
    <w:div w:id="860968751">
      <w:bodyDiv w:val="1"/>
      <w:marLeft w:val="0"/>
      <w:marRight w:val="0"/>
      <w:marTop w:val="0"/>
      <w:marBottom w:val="0"/>
      <w:divBdr>
        <w:top w:val="none" w:sz="0" w:space="0" w:color="auto"/>
        <w:left w:val="none" w:sz="0" w:space="0" w:color="auto"/>
        <w:bottom w:val="none" w:sz="0" w:space="0" w:color="auto"/>
        <w:right w:val="none" w:sz="0" w:space="0" w:color="auto"/>
      </w:divBdr>
    </w:div>
    <w:div w:id="866597324">
      <w:bodyDiv w:val="1"/>
      <w:marLeft w:val="0"/>
      <w:marRight w:val="0"/>
      <w:marTop w:val="0"/>
      <w:marBottom w:val="0"/>
      <w:divBdr>
        <w:top w:val="none" w:sz="0" w:space="0" w:color="auto"/>
        <w:left w:val="none" w:sz="0" w:space="0" w:color="auto"/>
        <w:bottom w:val="none" w:sz="0" w:space="0" w:color="auto"/>
        <w:right w:val="none" w:sz="0" w:space="0" w:color="auto"/>
      </w:divBdr>
    </w:div>
    <w:div w:id="877358409">
      <w:bodyDiv w:val="1"/>
      <w:marLeft w:val="0"/>
      <w:marRight w:val="0"/>
      <w:marTop w:val="0"/>
      <w:marBottom w:val="0"/>
      <w:divBdr>
        <w:top w:val="none" w:sz="0" w:space="0" w:color="auto"/>
        <w:left w:val="none" w:sz="0" w:space="0" w:color="auto"/>
        <w:bottom w:val="none" w:sz="0" w:space="0" w:color="auto"/>
        <w:right w:val="none" w:sz="0" w:space="0" w:color="auto"/>
      </w:divBdr>
    </w:div>
    <w:div w:id="899826994">
      <w:bodyDiv w:val="1"/>
      <w:marLeft w:val="0"/>
      <w:marRight w:val="0"/>
      <w:marTop w:val="0"/>
      <w:marBottom w:val="0"/>
      <w:divBdr>
        <w:top w:val="none" w:sz="0" w:space="0" w:color="auto"/>
        <w:left w:val="none" w:sz="0" w:space="0" w:color="auto"/>
        <w:bottom w:val="none" w:sz="0" w:space="0" w:color="auto"/>
        <w:right w:val="none" w:sz="0" w:space="0" w:color="auto"/>
      </w:divBdr>
    </w:div>
    <w:div w:id="905989644">
      <w:bodyDiv w:val="1"/>
      <w:marLeft w:val="0"/>
      <w:marRight w:val="0"/>
      <w:marTop w:val="0"/>
      <w:marBottom w:val="0"/>
      <w:divBdr>
        <w:top w:val="none" w:sz="0" w:space="0" w:color="auto"/>
        <w:left w:val="none" w:sz="0" w:space="0" w:color="auto"/>
        <w:bottom w:val="none" w:sz="0" w:space="0" w:color="auto"/>
        <w:right w:val="none" w:sz="0" w:space="0" w:color="auto"/>
      </w:divBdr>
    </w:div>
    <w:div w:id="939068183">
      <w:bodyDiv w:val="1"/>
      <w:marLeft w:val="0"/>
      <w:marRight w:val="0"/>
      <w:marTop w:val="0"/>
      <w:marBottom w:val="0"/>
      <w:divBdr>
        <w:top w:val="none" w:sz="0" w:space="0" w:color="auto"/>
        <w:left w:val="none" w:sz="0" w:space="0" w:color="auto"/>
        <w:bottom w:val="none" w:sz="0" w:space="0" w:color="auto"/>
        <w:right w:val="none" w:sz="0" w:space="0" w:color="auto"/>
      </w:divBdr>
    </w:div>
    <w:div w:id="957905825">
      <w:bodyDiv w:val="1"/>
      <w:marLeft w:val="0"/>
      <w:marRight w:val="0"/>
      <w:marTop w:val="0"/>
      <w:marBottom w:val="0"/>
      <w:divBdr>
        <w:top w:val="none" w:sz="0" w:space="0" w:color="auto"/>
        <w:left w:val="none" w:sz="0" w:space="0" w:color="auto"/>
        <w:bottom w:val="none" w:sz="0" w:space="0" w:color="auto"/>
        <w:right w:val="none" w:sz="0" w:space="0" w:color="auto"/>
      </w:divBdr>
    </w:div>
    <w:div w:id="958075275">
      <w:bodyDiv w:val="1"/>
      <w:marLeft w:val="0"/>
      <w:marRight w:val="0"/>
      <w:marTop w:val="0"/>
      <w:marBottom w:val="0"/>
      <w:divBdr>
        <w:top w:val="none" w:sz="0" w:space="0" w:color="auto"/>
        <w:left w:val="none" w:sz="0" w:space="0" w:color="auto"/>
        <w:bottom w:val="none" w:sz="0" w:space="0" w:color="auto"/>
        <w:right w:val="none" w:sz="0" w:space="0" w:color="auto"/>
      </w:divBdr>
    </w:div>
    <w:div w:id="958099184">
      <w:bodyDiv w:val="1"/>
      <w:marLeft w:val="0"/>
      <w:marRight w:val="0"/>
      <w:marTop w:val="0"/>
      <w:marBottom w:val="0"/>
      <w:divBdr>
        <w:top w:val="none" w:sz="0" w:space="0" w:color="auto"/>
        <w:left w:val="none" w:sz="0" w:space="0" w:color="auto"/>
        <w:bottom w:val="none" w:sz="0" w:space="0" w:color="auto"/>
        <w:right w:val="none" w:sz="0" w:space="0" w:color="auto"/>
      </w:divBdr>
    </w:div>
    <w:div w:id="963540916">
      <w:bodyDiv w:val="1"/>
      <w:marLeft w:val="0"/>
      <w:marRight w:val="0"/>
      <w:marTop w:val="0"/>
      <w:marBottom w:val="0"/>
      <w:divBdr>
        <w:top w:val="none" w:sz="0" w:space="0" w:color="auto"/>
        <w:left w:val="none" w:sz="0" w:space="0" w:color="auto"/>
        <w:bottom w:val="none" w:sz="0" w:space="0" w:color="auto"/>
        <w:right w:val="none" w:sz="0" w:space="0" w:color="auto"/>
      </w:divBdr>
    </w:div>
    <w:div w:id="991446386">
      <w:bodyDiv w:val="1"/>
      <w:marLeft w:val="0"/>
      <w:marRight w:val="0"/>
      <w:marTop w:val="0"/>
      <w:marBottom w:val="0"/>
      <w:divBdr>
        <w:top w:val="none" w:sz="0" w:space="0" w:color="auto"/>
        <w:left w:val="none" w:sz="0" w:space="0" w:color="auto"/>
        <w:bottom w:val="none" w:sz="0" w:space="0" w:color="auto"/>
        <w:right w:val="none" w:sz="0" w:space="0" w:color="auto"/>
      </w:divBdr>
      <w:divsChild>
        <w:div w:id="697434393">
          <w:marLeft w:val="360"/>
          <w:marRight w:val="0"/>
          <w:marTop w:val="0"/>
          <w:marBottom w:val="0"/>
          <w:divBdr>
            <w:top w:val="none" w:sz="0" w:space="0" w:color="auto"/>
            <w:left w:val="none" w:sz="0" w:space="0" w:color="auto"/>
            <w:bottom w:val="none" w:sz="0" w:space="0" w:color="auto"/>
            <w:right w:val="none" w:sz="0" w:space="0" w:color="auto"/>
          </w:divBdr>
        </w:div>
        <w:div w:id="716078394">
          <w:marLeft w:val="360"/>
          <w:marRight w:val="0"/>
          <w:marTop w:val="0"/>
          <w:marBottom w:val="0"/>
          <w:divBdr>
            <w:top w:val="none" w:sz="0" w:space="0" w:color="auto"/>
            <w:left w:val="none" w:sz="0" w:space="0" w:color="auto"/>
            <w:bottom w:val="none" w:sz="0" w:space="0" w:color="auto"/>
            <w:right w:val="none" w:sz="0" w:space="0" w:color="auto"/>
          </w:divBdr>
        </w:div>
        <w:div w:id="746532565">
          <w:marLeft w:val="360"/>
          <w:marRight w:val="0"/>
          <w:marTop w:val="0"/>
          <w:marBottom w:val="0"/>
          <w:divBdr>
            <w:top w:val="none" w:sz="0" w:space="0" w:color="auto"/>
            <w:left w:val="none" w:sz="0" w:space="0" w:color="auto"/>
            <w:bottom w:val="none" w:sz="0" w:space="0" w:color="auto"/>
            <w:right w:val="none" w:sz="0" w:space="0" w:color="auto"/>
          </w:divBdr>
        </w:div>
        <w:div w:id="1269192899">
          <w:marLeft w:val="360"/>
          <w:marRight w:val="0"/>
          <w:marTop w:val="0"/>
          <w:marBottom w:val="0"/>
          <w:divBdr>
            <w:top w:val="none" w:sz="0" w:space="0" w:color="auto"/>
            <w:left w:val="none" w:sz="0" w:space="0" w:color="auto"/>
            <w:bottom w:val="none" w:sz="0" w:space="0" w:color="auto"/>
            <w:right w:val="none" w:sz="0" w:space="0" w:color="auto"/>
          </w:divBdr>
        </w:div>
        <w:div w:id="1512338168">
          <w:marLeft w:val="360"/>
          <w:marRight w:val="0"/>
          <w:marTop w:val="0"/>
          <w:marBottom w:val="0"/>
          <w:divBdr>
            <w:top w:val="none" w:sz="0" w:space="0" w:color="auto"/>
            <w:left w:val="none" w:sz="0" w:space="0" w:color="auto"/>
            <w:bottom w:val="none" w:sz="0" w:space="0" w:color="auto"/>
            <w:right w:val="none" w:sz="0" w:space="0" w:color="auto"/>
          </w:divBdr>
        </w:div>
        <w:div w:id="1614241630">
          <w:marLeft w:val="360"/>
          <w:marRight w:val="0"/>
          <w:marTop w:val="0"/>
          <w:marBottom w:val="0"/>
          <w:divBdr>
            <w:top w:val="none" w:sz="0" w:space="0" w:color="auto"/>
            <w:left w:val="none" w:sz="0" w:space="0" w:color="auto"/>
            <w:bottom w:val="none" w:sz="0" w:space="0" w:color="auto"/>
            <w:right w:val="none" w:sz="0" w:space="0" w:color="auto"/>
          </w:divBdr>
        </w:div>
        <w:div w:id="1748990671">
          <w:marLeft w:val="360"/>
          <w:marRight w:val="0"/>
          <w:marTop w:val="0"/>
          <w:marBottom w:val="0"/>
          <w:divBdr>
            <w:top w:val="none" w:sz="0" w:space="0" w:color="auto"/>
            <w:left w:val="none" w:sz="0" w:space="0" w:color="auto"/>
            <w:bottom w:val="none" w:sz="0" w:space="0" w:color="auto"/>
            <w:right w:val="none" w:sz="0" w:space="0" w:color="auto"/>
          </w:divBdr>
        </w:div>
        <w:div w:id="2073846499">
          <w:marLeft w:val="360"/>
          <w:marRight w:val="0"/>
          <w:marTop w:val="0"/>
          <w:marBottom w:val="0"/>
          <w:divBdr>
            <w:top w:val="none" w:sz="0" w:space="0" w:color="auto"/>
            <w:left w:val="none" w:sz="0" w:space="0" w:color="auto"/>
            <w:bottom w:val="none" w:sz="0" w:space="0" w:color="auto"/>
            <w:right w:val="none" w:sz="0" w:space="0" w:color="auto"/>
          </w:divBdr>
        </w:div>
        <w:div w:id="2101217268">
          <w:marLeft w:val="360"/>
          <w:marRight w:val="0"/>
          <w:marTop w:val="0"/>
          <w:marBottom w:val="0"/>
          <w:divBdr>
            <w:top w:val="none" w:sz="0" w:space="0" w:color="auto"/>
            <w:left w:val="none" w:sz="0" w:space="0" w:color="auto"/>
            <w:bottom w:val="none" w:sz="0" w:space="0" w:color="auto"/>
            <w:right w:val="none" w:sz="0" w:space="0" w:color="auto"/>
          </w:divBdr>
        </w:div>
      </w:divsChild>
    </w:div>
    <w:div w:id="994449930">
      <w:bodyDiv w:val="1"/>
      <w:marLeft w:val="0"/>
      <w:marRight w:val="0"/>
      <w:marTop w:val="0"/>
      <w:marBottom w:val="0"/>
      <w:divBdr>
        <w:top w:val="none" w:sz="0" w:space="0" w:color="auto"/>
        <w:left w:val="none" w:sz="0" w:space="0" w:color="auto"/>
        <w:bottom w:val="none" w:sz="0" w:space="0" w:color="auto"/>
        <w:right w:val="none" w:sz="0" w:space="0" w:color="auto"/>
      </w:divBdr>
    </w:div>
    <w:div w:id="1004624781">
      <w:bodyDiv w:val="1"/>
      <w:marLeft w:val="0"/>
      <w:marRight w:val="0"/>
      <w:marTop w:val="0"/>
      <w:marBottom w:val="0"/>
      <w:divBdr>
        <w:top w:val="none" w:sz="0" w:space="0" w:color="auto"/>
        <w:left w:val="none" w:sz="0" w:space="0" w:color="auto"/>
        <w:bottom w:val="none" w:sz="0" w:space="0" w:color="auto"/>
        <w:right w:val="none" w:sz="0" w:space="0" w:color="auto"/>
      </w:divBdr>
      <w:divsChild>
        <w:div w:id="430124051">
          <w:marLeft w:val="446"/>
          <w:marRight w:val="0"/>
          <w:marTop w:val="0"/>
          <w:marBottom w:val="0"/>
          <w:divBdr>
            <w:top w:val="none" w:sz="0" w:space="0" w:color="auto"/>
            <w:left w:val="none" w:sz="0" w:space="0" w:color="auto"/>
            <w:bottom w:val="none" w:sz="0" w:space="0" w:color="auto"/>
            <w:right w:val="none" w:sz="0" w:space="0" w:color="auto"/>
          </w:divBdr>
        </w:div>
        <w:div w:id="504975281">
          <w:marLeft w:val="446"/>
          <w:marRight w:val="0"/>
          <w:marTop w:val="0"/>
          <w:marBottom w:val="0"/>
          <w:divBdr>
            <w:top w:val="none" w:sz="0" w:space="0" w:color="auto"/>
            <w:left w:val="none" w:sz="0" w:space="0" w:color="auto"/>
            <w:bottom w:val="none" w:sz="0" w:space="0" w:color="auto"/>
            <w:right w:val="none" w:sz="0" w:space="0" w:color="auto"/>
          </w:divBdr>
        </w:div>
        <w:div w:id="1816676552">
          <w:marLeft w:val="446"/>
          <w:marRight w:val="0"/>
          <w:marTop w:val="0"/>
          <w:marBottom w:val="0"/>
          <w:divBdr>
            <w:top w:val="none" w:sz="0" w:space="0" w:color="auto"/>
            <w:left w:val="none" w:sz="0" w:space="0" w:color="auto"/>
            <w:bottom w:val="none" w:sz="0" w:space="0" w:color="auto"/>
            <w:right w:val="none" w:sz="0" w:space="0" w:color="auto"/>
          </w:divBdr>
        </w:div>
      </w:divsChild>
    </w:div>
    <w:div w:id="1012072879">
      <w:bodyDiv w:val="1"/>
      <w:marLeft w:val="0"/>
      <w:marRight w:val="0"/>
      <w:marTop w:val="0"/>
      <w:marBottom w:val="0"/>
      <w:divBdr>
        <w:top w:val="none" w:sz="0" w:space="0" w:color="auto"/>
        <w:left w:val="none" w:sz="0" w:space="0" w:color="auto"/>
        <w:bottom w:val="none" w:sz="0" w:space="0" w:color="auto"/>
        <w:right w:val="none" w:sz="0" w:space="0" w:color="auto"/>
      </w:divBdr>
    </w:div>
    <w:div w:id="1018700108">
      <w:bodyDiv w:val="1"/>
      <w:marLeft w:val="0"/>
      <w:marRight w:val="0"/>
      <w:marTop w:val="0"/>
      <w:marBottom w:val="0"/>
      <w:divBdr>
        <w:top w:val="none" w:sz="0" w:space="0" w:color="auto"/>
        <w:left w:val="none" w:sz="0" w:space="0" w:color="auto"/>
        <w:bottom w:val="none" w:sz="0" w:space="0" w:color="auto"/>
        <w:right w:val="none" w:sz="0" w:space="0" w:color="auto"/>
      </w:divBdr>
    </w:div>
    <w:div w:id="1018963932">
      <w:bodyDiv w:val="1"/>
      <w:marLeft w:val="0"/>
      <w:marRight w:val="0"/>
      <w:marTop w:val="0"/>
      <w:marBottom w:val="0"/>
      <w:divBdr>
        <w:top w:val="none" w:sz="0" w:space="0" w:color="auto"/>
        <w:left w:val="none" w:sz="0" w:space="0" w:color="auto"/>
        <w:bottom w:val="none" w:sz="0" w:space="0" w:color="auto"/>
        <w:right w:val="none" w:sz="0" w:space="0" w:color="auto"/>
      </w:divBdr>
    </w:div>
    <w:div w:id="1025014752">
      <w:bodyDiv w:val="1"/>
      <w:marLeft w:val="0"/>
      <w:marRight w:val="0"/>
      <w:marTop w:val="0"/>
      <w:marBottom w:val="0"/>
      <w:divBdr>
        <w:top w:val="none" w:sz="0" w:space="0" w:color="auto"/>
        <w:left w:val="none" w:sz="0" w:space="0" w:color="auto"/>
        <w:bottom w:val="none" w:sz="0" w:space="0" w:color="auto"/>
        <w:right w:val="none" w:sz="0" w:space="0" w:color="auto"/>
      </w:divBdr>
    </w:div>
    <w:div w:id="1057048052">
      <w:bodyDiv w:val="1"/>
      <w:marLeft w:val="0"/>
      <w:marRight w:val="0"/>
      <w:marTop w:val="0"/>
      <w:marBottom w:val="0"/>
      <w:divBdr>
        <w:top w:val="none" w:sz="0" w:space="0" w:color="auto"/>
        <w:left w:val="none" w:sz="0" w:space="0" w:color="auto"/>
        <w:bottom w:val="none" w:sz="0" w:space="0" w:color="auto"/>
        <w:right w:val="none" w:sz="0" w:space="0" w:color="auto"/>
      </w:divBdr>
    </w:div>
    <w:div w:id="1057246415">
      <w:bodyDiv w:val="1"/>
      <w:marLeft w:val="0"/>
      <w:marRight w:val="0"/>
      <w:marTop w:val="0"/>
      <w:marBottom w:val="0"/>
      <w:divBdr>
        <w:top w:val="none" w:sz="0" w:space="0" w:color="auto"/>
        <w:left w:val="none" w:sz="0" w:space="0" w:color="auto"/>
        <w:bottom w:val="none" w:sz="0" w:space="0" w:color="auto"/>
        <w:right w:val="none" w:sz="0" w:space="0" w:color="auto"/>
      </w:divBdr>
    </w:div>
    <w:div w:id="1061362874">
      <w:bodyDiv w:val="1"/>
      <w:marLeft w:val="0"/>
      <w:marRight w:val="0"/>
      <w:marTop w:val="0"/>
      <w:marBottom w:val="0"/>
      <w:divBdr>
        <w:top w:val="none" w:sz="0" w:space="0" w:color="auto"/>
        <w:left w:val="none" w:sz="0" w:space="0" w:color="auto"/>
        <w:bottom w:val="none" w:sz="0" w:space="0" w:color="auto"/>
        <w:right w:val="none" w:sz="0" w:space="0" w:color="auto"/>
      </w:divBdr>
    </w:div>
    <w:div w:id="1066102652">
      <w:bodyDiv w:val="1"/>
      <w:marLeft w:val="0"/>
      <w:marRight w:val="0"/>
      <w:marTop w:val="0"/>
      <w:marBottom w:val="0"/>
      <w:divBdr>
        <w:top w:val="none" w:sz="0" w:space="0" w:color="auto"/>
        <w:left w:val="none" w:sz="0" w:space="0" w:color="auto"/>
        <w:bottom w:val="none" w:sz="0" w:space="0" w:color="auto"/>
        <w:right w:val="none" w:sz="0" w:space="0" w:color="auto"/>
      </w:divBdr>
    </w:div>
    <w:div w:id="1095052918">
      <w:bodyDiv w:val="1"/>
      <w:marLeft w:val="0"/>
      <w:marRight w:val="0"/>
      <w:marTop w:val="0"/>
      <w:marBottom w:val="0"/>
      <w:divBdr>
        <w:top w:val="none" w:sz="0" w:space="0" w:color="auto"/>
        <w:left w:val="none" w:sz="0" w:space="0" w:color="auto"/>
        <w:bottom w:val="none" w:sz="0" w:space="0" w:color="auto"/>
        <w:right w:val="none" w:sz="0" w:space="0" w:color="auto"/>
      </w:divBdr>
      <w:divsChild>
        <w:div w:id="1773697091">
          <w:marLeft w:val="446"/>
          <w:marRight w:val="0"/>
          <w:marTop w:val="0"/>
          <w:marBottom w:val="0"/>
          <w:divBdr>
            <w:top w:val="none" w:sz="0" w:space="0" w:color="auto"/>
            <w:left w:val="none" w:sz="0" w:space="0" w:color="auto"/>
            <w:bottom w:val="none" w:sz="0" w:space="0" w:color="auto"/>
            <w:right w:val="none" w:sz="0" w:space="0" w:color="auto"/>
          </w:divBdr>
        </w:div>
      </w:divsChild>
    </w:div>
    <w:div w:id="1103499715">
      <w:bodyDiv w:val="1"/>
      <w:marLeft w:val="0"/>
      <w:marRight w:val="0"/>
      <w:marTop w:val="0"/>
      <w:marBottom w:val="0"/>
      <w:divBdr>
        <w:top w:val="none" w:sz="0" w:space="0" w:color="auto"/>
        <w:left w:val="none" w:sz="0" w:space="0" w:color="auto"/>
        <w:bottom w:val="none" w:sz="0" w:space="0" w:color="auto"/>
        <w:right w:val="none" w:sz="0" w:space="0" w:color="auto"/>
      </w:divBdr>
    </w:div>
    <w:div w:id="1106458714">
      <w:bodyDiv w:val="1"/>
      <w:marLeft w:val="0"/>
      <w:marRight w:val="0"/>
      <w:marTop w:val="0"/>
      <w:marBottom w:val="0"/>
      <w:divBdr>
        <w:top w:val="none" w:sz="0" w:space="0" w:color="auto"/>
        <w:left w:val="none" w:sz="0" w:space="0" w:color="auto"/>
        <w:bottom w:val="none" w:sz="0" w:space="0" w:color="auto"/>
        <w:right w:val="none" w:sz="0" w:space="0" w:color="auto"/>
      </w:divBdr>
    </w:div>
    <w:div w:id="1108233026">
      <w:bodyDiv w:val="1"/>
      <w:marLeft w:val="0"/>
      <w:marRight w:val="0"/>
      <w:marTop w:val="0"/>
      <w:marBottom w:val="0"/>
      <w:divBdr>
        <w:top w:val="none" w:sz="0" w:space="0" w:color="auto"/>
        <w:left w:val="none" w:sz="0" w:space="0" w:color="auto"/>
        <w:bottom w:val="none" w:sz="0" w:space="0" w:color="auto"/>
        <w:right w:val="none" w:sz="0" w:space="0" w:color="auto"/>
      </w:divBdr>
      <w:divsChild>
        <w:div w:id="757404718">
          <w:marLeft w:val="547"/>
          <w:marRight w:val="0"/>
          <w:marTop w:val="0"/>
          <w:marBottom w:val="0"/>
          <w:divBdr>
            <w:top w:val="none" w:sz="0" w:space="0" w:color="auto"/>
            <w:left w:val="none" w:sz="0" w:space="0" w:color="auto"/>
            <w:bottom w:val="none" w:sz="0" w:space="0" w:color="auto"/>
            <w:right w:val="none" w:sz="0" w:space="0" w:color="auto"/>
          </w:divBdr>
        </w:div>
        <w:div w:id="951060165">
          <w:marLeft w:val="547"/>
          <w:marRight w:val="0"/>
          <w:marTop w:val="0"/>
          <w:marBottom w:val="0"/>
          <w:divBdr>
            <w:top w:val="none" w:sz="0" w:space="0" w:color="auto"/>
            <w:left w:val="none" w:sz="0" w:space="0" w:color="auto"/>
            <w:bottom w:val="none" w:sz="0" w:space="0" w:color="auto"/>
            <w:right w:val="none" w:sz="0" w:space="0" w:color="auto"/>
          </w:divBdr>
        </w:div>
        <w:div w:id="1181117612">
          <w:marLeft w:val="547"/>
          <w:marRight w:val="0"/>
          <w:marTop w:val="0"/>
          <w:marBottom w:val="0"/>
          <w:divBdr>
            <w:top w:val="none" w:sz="0" w:space="0" w:color="auto"/>
            <w:left w:val="none" w:sz="0" w:space="0" w:color="auto"/>
            <w:bottom w:val="none" w:sz="0" w:space="0" w:color="auto"/>
            <w:right w:val="none" w:sz="0" w:space="0" w:color="auto"/>
          </w:divBdr>
        </w:div>
      </w:divsChild>
    </w:div>
    <w:div w:id="1108694664">
      <w:bodyDiv w:val="1"/>
      <w:marLeft w:val="0"/>
      <w:marRight w:val="0"/>
      <w:marTop w:val="0"/>
      <w:marBottom w:val="0"/>
      <w:divBdr>
        <w:top w:val="none" w:sz="0" w:space="0" w:color="auto"/>
        <w:left w:val="none" w:sz="0" w:space="0" w:color="auto"/>
        <w:bottom w:val="none" w:sz="0" w:space="0" w:color="auto"/>
        <w:right w:val="none" w:sz="0" w:space="0" w:color="auto"/>
      </w:divBdr>
    </w:div>
    <w:div w:id="1115951800">
      <w:bodyDiv w:val="1"/>
      <w:marLeft w:val="0"/>
      <w:marRight w:val="0"/>
      <w:marTop w:val="0"/>
      <w:marBottom w:val="0"/>
      <w:divBdr>
        <w:top w:val="none" w:sz="0" w:space="0" w:color="auto"/>
        <w:left w:val="none" w:sz="0" w:space="0" w:color="auto"/>
        <w:bottom w:val="none" w:sz="0" w:space="0" w:color="auto"/>
        <w:right w:val="none" w:sz="0" w:space="0" w:color="auto"/>
      </w:divBdr>
    </w:div>
    <w:div w:id="1117333077">
      <w:bodyDiv w:val="1"/>
      <w:marLeft w:val="0"/>
      <w:marRight w:val="0"/>
      <w:marTop w:val="0"/>
      <w:marBottom w:val="0"/>
      <w:divBdr>
        <w:top w:val="none" w:sz="0" w:space="0" w:color="auto"/>
        <w:left w:val="none" w:sz="0" w:space="0" w:color="auto"/>
        <w:bottom w:val="none" w:sz="0" w:space="0" w:color="auto"/>
        <w:right w:val="none" w:sz="0" w:space="0" w:color="auto"/>
      </w:divBdr>
    </w:div>
    <w:div w:id="1161655470">
      <w:bodyDiv w:val="1"/>
      <w:marLeft w:val="0"/>
      <w:marRight w:val="0"/>
      <w:marTop w:val="0"/>
      <w:marBottom w:val="0"/>
      <w:divBdr>
        <w:top w:val="none" w:sz="0" w:space="0" w:color="auto"/>
        <w:left w:val="none" w:sz="0" w:space="0" w:color="auto"/>
        <w:bottom w:val="none" w:sz="0" w:space="0" w:color="auto"/>
        <w:right w:val="none" w:sz="0" w:space="0" w:color="auto"/>
      </w:divBdr>
    </w:div>
    <w:div w:id="1167212986">
      <w:bodyDiv w:val="1"/>
      <w:marLeft w:val="0"/>
      <w:marRight w:val="0"/>
      <w:marTop w:val="0"/>
      <w:marBottom w:val="0"/>
      <w:divBdr>
        <w:top w:val="none" w:sz="0" w:space="0" w:color="auto"/>
        <w:left w:val="none" w:sz="0" w:space="0" w:color="auto"/>
        <w:bottom w:val="none" w:sz="0" w:space="0" w:color="auto"/>
        <w:right w:val="none" w:sz="0" w:space="0" w:color="auto"/>
      </w:divBdr>
    </w:div>
    <w:div w:id="1194686439">
      <w:bodyDiv w:val="1"/>
      <w:marLeft w:val="0"/>
      <w:marRight w:val="0"/>
      <w:marTop w:val="0"/>
      <w:marBottom w:val="0"/>
      <w:divBdr>
        <w:top w:val="none" w:sz="0" w:space="0" w:color="auto"/>
        <w:left w:val="none" w:sz="0" w:space="0" w:color="auto"/>
        <w:bottom w:val="none" w:sz="0" w:space="0" w:color="auto"/>
        <w:right w:val="none" w:sz="0" w:space="0" w:color="auto"/>
      </w:divBdr>
    </w:div>
    <w:div w:id="1194922142">
      <w:bodyDiv w:val="1"/>
      <w:marLeft w:val="0"/>
      <w:marRight w:val="0"/>
      <w:marTop w:val="0"/>
      <w:marBottom w:val="0"/>
      <w:divBdr>
        <w:top w:val="none" w:sz="0" w:space="0" w:color="auto"/>
        <w:left w:val="none" w:sz="0" w:space="0" w:color="auto"/>
        <w:bottom w:val="none" w:sz="0" w:space="0" w:color="auto"/>
        <w:right w:val="none" w:sz="0" w:space="0" w:color="auto"/>
      </w:divBdr>
    </w:div>
    <w:div w:id="1198202846">
      <w:bodyDiv w:val="1"/>
      <w:marLeft w:val="0"/>
      <w:marRight w:val="0"/>
      <w:marTop w:val="0"/>
      <w:marBottom w:val="0"/>
      <w:divBdr>
        <w:top w:val="none" w:sz="0" w:space="0" w:color="auto"/>
        <w:left w:val="none" w:sz="0" w:space="0" w:color="auto"/>
        <w:bottom w:val="none" w:sz="0" w:space="0" w:color="auto"/>
        <w:right w:val="none" w:sz="0" w:space="0" w:color="auto"/>
      </w:divBdr>
    </w:div>
    <w:div w:id="1222524996">
      <w:bodyDiv w:val="1"/>
      <w:marLeft w:val="0"/>
      <w:marRight w:val="0"/>
      <w:marTop w:val="0"/>
      <w:marBottom w:val="0"/>
      <w:divBdr>
        <w:top w:val="none" w:sz="0" w:space="0" w:color="auto"/>
        <w:left w:val="none" w:sz="0" w:space="0" w:color="auto"/>
        <w:bottom w:val="none" w:sz="0" w:space="0" w:color="auto"/>
        <w:right w:val="none" w:sz="0" w:space="0" w:color="auto"/>
      </w:divBdr>
    </w:div>
    <w:div w:id="1241793008">
      <w:bodyDiv w:val="1"/>
      <w:marLeft w:val="0"/>
      <w:marRight w:val="0"/>
      <w:marTop w:val="0"/>
      <w:marBottom w:val="0"/>
      <w:divBdr>
        <w:top w:val="none" w:sz="0" w:space="0" w:color="auto"/>
        <w:left w:val="none" w:sz="0" w:space="0" w:color="auto"/>
        <w:bottom w:val="none" w:sz="0" w:space="0" w:color="auto"/>
        <w:right w:val="none" w:sz="0" w:space="0" w:color="auto"/>
      </w:divBdr>
    </w:div>
    <w:div w:id="1266427113">
      <w:bodyDiv w:val="1"/>
      <w:marLeft w:val="0"/>
      <w:marRight w:val="0"/>
      <w:marTop w:val="0"/>
      <w:marBottom w:val="0"/>
      <w:divBdr>
        <w:top w:val="none" w:sz="0" w:space="0" w:color="auto"/>
        <w:left w:val="none" w:sz="0" w:space="0" w:color="auto"/>
        <w:bottom w:val="none" w:sz="0" w:space="0" w:color="auto"/>
        <w:right w:val="none" w:sz="0" w:space="0" w:color="auto"/>
      </w:divBdr>
    </w:div>
    <w:div w:id="1273394866">
      <w:bodyDiv w:val="1"/>
      <w:marLeft w:val="0"/>
      <w:marRight w:val="0"/>
      <w:marTop w:val="0"/>
      <w:marBottom w:val="0"/>
      <w:divBdr>
        <w:top w:val="none" w:sz="0" w:space="0" w:color="auto"/>
        <w:left w:val="none" w:sz="0" w:space="0" w:color="auto"/>
        <w:bottom w:val="none" w:sz="0" w:space="0" w:color="auto"/>
        <w:right w:val="none" w:sz="0" w:space="0" w:color="auto"/>
      </w:divBdr>
    </w:div>
    <w:div w:id="1284768131">
      <w:bodyDiv w:val="1"/>
      <w:marLeft w:val="0"/>
      <w:marRight w:val="0"/>
      <w:marTop w:val="0"/>
      <w:marBottom w:val="0"/>
      <w:divBdr>
        <w:top w:val="none" w:sz="0" w:space="0" w:color="auto"/>
        <w:left w:val="none" w:sz="0" w:space="0" w:color="auto"/>
        <w:bottom w:val="none" w:sz="0" w:space="0" w:color="auto"/>
        <w:right w:val="none" w:sz="0" w:space="0" w:color="auto"/>
      </w:divBdr>
    </w:div>
    <w:div w:id="1285044881">
      <w:bodyDiv w:val="1"/>
      <w:marLeft w:val="0"/>
      <w:marRight w:val="0"/>
      <w:marTop w:val="0"/>
      <w:marBottom w:val="0"/>
      <w:divBdr>
        <w:top w:val="none" w:sz="0" w:space="0" w:color="auto"/>
        <w:left w:val="none" w:sz="0" w:space="0" w:color="auto"/>
        <w:bottom w:val="none" w:sz="0" w:space="0" w:color="auto"/>
        <w:right w:val="none" w:sz="0" w:space="0" w:color="auto"/>
      </w:divBdr>
    </w:div>
    <w:div w:id="1285768104">
      <w:bodyDiv w:val="1"/>
      <w:marLeft w:val="0"/>
      <w:marRight w:val="0"/>
      <w:marTop w:val="0"/>
      <w:marBottom w:val="0"/>
      <w:divBdr>
        <w:top w:val="none" w:sz="0" w:space="0" w:color="auto"/>
        <w:left w:val="none" w:sz="0" w:space="0" w:color="auto"/>
        <w:bottom w:val="none" w:sz="0" w:space="0" w:color="auto"/>
        <w:right w:val="none" w:sz="0" w:space="0" w:color="auto"/>
      </w:divBdr>
    </w:div>
    <w:div w:id="1290354657">
      <w:bodyDiv w:val="1"/>
      <w:marLeft w:val="0"/>
      <w:marRight w:val="0"/>
      <w:marTop w:val="0"/>
      <w:marBottom w:val="0"/>
      <w:divBdr>
        <w:top w:val="none" w:sz="0" w:space="0" w:color="auto"/>
        <w:left w:val="none" w:sz="0" w:space="0" w:color="auto"/>
        <w:bottom w:val="none" w:sz="0" w:space="0" w:color="auto"/>
        <w:right w:val="none" w:sz="0" w:space="0" w:color="auto"/>
      </w:divBdr>
      <w:divsChild>
        <w:div w:id="2981410">
          <w:marLeft w:val="547"/>
          <w:marRight w:val="0"/>
          <w:marTop w:val="0"/>
          <w:marBottom w:val="0"/>
          <w:divBdr>
            <w:top w:val="none" w:sz="0" w:space="0" w:color="auto"/>
            <w:left w:val="none" w:sz="0" w:space="0" w:color="auto"/>
            <w:bottom w:val="none" w:sz="0" w:space="0" w:color="auto"/>
            <w:right w:val="none" w:sz="0" w:space="0" w:color="auto"/>
          </w:divBdr>
        </w:div>
        <w:div w:id="41298404">
          <w:marLeft w:val="547"/>
          <w:marRight w:val="0"/>
          <w:marTop w:val="0"/>
          <w:marBottom w:val="0"/>
          <w:divBdr>
            <w:top w:val="none" w:sz="0" w:space="0" w:color="auto"/>
            <w:left w:val="none" w:sz="0" w:space="0" w:color="auto"/>
            <w:bottom w:val="none" w:sz="0" w:space="0" w:color="auto"/>
            <w:right w:val="none" w:sz="0" w:space="0" w:color="auto"/>
          </w:divBdr>
        </w:div>
        <w:div w:id="407384706">
          <w:marLeft w:val="547"/>
          <w:marRight w:val="0"/>
          <w:marTop w:val="0"/>
          <w:marBottom w:val="0"/>
          <w:divBdr>
            <w:top w:val="none" w:sz="0" w:space="0" w:color="auto"/>
            <w:left w:val="none" w:sz="0" w:space="0" w:color="auto"/>
            <w:bottom w:val="none" w:sz="0" w:space="0" w:color="auto"/>
            <w:right w:val="none" w:sz="0" w:space="0" w:color="auto"/>
          </w:divBdr>
        </w:div>
        <w:div w:id="437796953">
          <w:marLeft w:val="547"/>
          <w:marRight w:val="0"/>
          <w:marTop w:val="0"/>
          <w:marBottom w:val="0"/>
          <w:divBdr>
            <w:top w:val="none" w:sz="0" w:space="0" w:color="auto"/>
            <w:left w:val="none" w:sz="0" w:space="0" w:color="auto"/>
            <w:bottom w:val="none" w:sz="0" w:space="0" w:color="auto"/>
            <w:right w:val="none" w:sz="0" w:space="0" w:color="auto"/>
          </w:divBdr>
        </w:div>
        <w:div w:id="537470843">
          <w:marLeft w:val="547"/>
          <w:marRight w:val="0"/>
          <w:marTop w:val="0"/>
          <w:marBottom w:val="0"/>
          <w:divBdr>
            <w:top w:val="none" w:sz="0" w:space="0" w:color="auto"/>
            <w:left w:val="none" w:sz="0" w:space="0" w:color="auto"/>
            <w:bottom w:val="none" w:sz="0" w:space="0" w:color="auto"/>
            <w:right w:val="none" w:sz="0" w:space="0" w:color="auto"/>
          </w:divBdr>
        </w:div>
        <w:div w:id="612904133">
          <w:marLeft w:val="547"/>
          <w:marRight w:val="0"/>
          <w:marTop w:val="0"/>
          <w:marBottom w:val="0"/>
          <w:divBdr>
            <w:top w:val="none" w:sz="0" w:space="0" w:color="auto"/>
            <w:left w:val="none" w:sz="0" w:space="0" w:color="auto"/>
            <w:bottom w:val="none" w:sz="0" w:space="0" w:color="auto"/>
            <w:right w:val="none" w:sz="0" w:space="0" w:color="auto"/>
          </w:divBdr>
        </w:div>
        <w:div w:id="627274814">
          <w:marLeft w:val="547"/>
          <w:marRight w:val="0"/>
          <w:marTop w:val="0"/>
          <w:marBottom w:val="0"/>
          <w:divBdr>
            <w:top w:val="none" w:sz="0" w:space="0" w:color="auto"/>
            <w:left w:val="none" w:sz="0" w:space="0" w:color="auto"/>
            <w:bottom w:val="none" w:sz="0" w:space="0" w:color="auto"/>
            <w:right w:val="none" w:sz="0" w:space="0" w:color="auto"/>
          </w:divBdr>
        </w:div>
        <w:div w:id="662660123">
          <w:marLeft w:val="547"/>
          <w:marRight w:val="0"/>
          <w:marTop w:val="0"/>
          <w:marBottom w:val="0"/>
          <w:divBdr>
            <w:top w:val="none" w:sz="0" w:space="0" w:color="auto"/>
            <w:left w:val="none" w:sz="0" w:space="0" w:color="auto"/>
            <w:bottom w:val="none" w:sz="0" w:space="0" w:color="auto"/>
            <w:right w:val="none" w:sz="0" w:space="0" w:color="auto"/>
          </w:divBdr>
        </w:div>
        <w:div w:id="731122870">
          <w:marLeft w:val="547"/>
          <w:marRight w:val="0"/>
          <w:marTop w:val="0"/>
          <w:marBottom w:val="0"/>
          <w:divBdr>
            <w:top w:val="none" w:sz="0" w:space="0" w:color="auto"/>
            <w:left w:val="none" w:sz="0" w:space="0" w:color="auto"/>
            <w:bottom w:val="none" w:sz="0" w:space="0" w:color="auto"/>
            <w:right w:val="none" w:sz="0" w:space="0" w:color="auto"/>
          </w:divBdr>
        </w:div>
        <w:div w:id="737476985">
          <w:marLeft w:val="547"/>
          <w:marRight w:val="0"/>
          <w:marTop w:val="0"/>
          <w:marBottom w:val="0"/>
          <w:divBdr>
            <w:top w:val="none" w:sz="0" w:space="0" w:color="auto"/>
            <w:left w:val="none" w:sz="0" w:space="0" w:color="auto"/>
            <w:bottom w:val="none" w:sz="0" w:space="0" w:color="auto"/>
            <w:right w:val="none" w:sz="0" w:space="0" w:color="auto"/>
          </w:divBdr>
        </w:div>
        <w:div w:id="932477146">
          <w:marLeft w:val="547"/>
          <w:marRight w:val="0"/>
          <w:marTop w:val="0"/>
          <w:marBottom w:val="0"/>
          <w:divBdr>
            <w:top w:val="none" w:sz="0" w:space="0" w:color="auto"/>
            <w:left w:val="none" w:sz="0" w:space="0" w:color="auto"/>
            <w:bottom w:val="none" w:sz="0" w:space="0" w:color="auto"/>
            <w:right w:val="none" w:sz="0" w:space="0" w:color="auto"/>
          </w:divBdr>
        </w:div>
        <w:div w:id="1017388603">
          <w:marLeft w:val="547"/>
          <w:marRight w:val="0"/>
          <w:marTop w:val="0"/>
          <w:marBottom w:val="0"/>
          <w:divBdr>
            <w:top w:val="none" w:sz="0" w:space="0" w:color="auto"/>
            <w:left w:val="none" w:sz="0" w:space="0" w:color="auto"/>
            <w:bottom w:val="none" w:sz="0" w:space="0" w:color="auto"/>
            <w:right w:val="none" w:sz="0" w:space="0" w:color="auto"/>
          </w:divBdr>
        </w:div>
        <w:div w:id="1260527854">
          <w:marLeft w:val="547"/>
          <w:marRight w:val="0"/>
          <w:marTop w:val="0"/>
          <w:marBottom w:val="0"/>
          <w:divBdr>
            <w:top w:val="none" w:sz="0" w:space="0" w:color="auto"/>
            <w:left w:val="none" w:sz="0" w:space="0" w:color="auto"/>
            <w:bottom w:val="none" w:sz="0" w:space="0" w:color="auto"/>
            <w:right w:val="none" w:sz="0" w:space="0" w:color="auto"/>
          </w:divBdr>
        </w:div>
        <w:div w:id="1330984994">
          <w:marLeft w:val="547"/>
          <w:marRight w:val="0"/>
          <w:marTop w:val="0"/>
          <w:marBottom w:val="0"/>
          <w:divBdr>
            <w:top w:val="none" w:sz="0" w:space="0" w:color="auto"/>
            <w:left w:val="none" w:sz="0" w:space="0" w:color="auto"/>
            <w:bottom w:val="none" w:sz="0" w:space="0" w:color="auto"/>
            <w:right w:val="none" w:sz="0" w:space="0" w:color="auto"/>
          </w:divBdr>
        </w:div>
        <w:div w:id="1415280485">
          <w:marLeft w:val="547"/>
          <w:marRight w:val="0"/>
          <w:marTop w:val="0"/>
          <w:marBottom w:val="0"/>
          <w:divBdr>
            <w:top w:val="none" w:sz="0" w:space="0" w:color="auto"/>
            <w:left w:val="none" w:sz="0" w:space="0" w:color="auto"/>
            <w:bottom w:val="none" w:sz="0" w:space="0" w:color="auto"/>
            <w:right w:val="none" w:sz="0" w:space="0" w:color="auto"/>
          </w:divBdr>
        </w:div>
        <w:div w:id="1455909436">
          <w:marLeft w:val="547"/>
          <w:marRight w:val="0"/>
          <w:marTop w:val="0"/>
          <w:marBottom w:val="0"/>
          <w:divBdr>
            <w:top w:val="none" w:sz="0" w:space="0" w:color="auto"/>
            <w:left w:val="none" w:sz="0" w:space="0" w:color="auto"/>
            <w:bottom w:val="none" w:sz="0" w:space="0" w:color="auto"/>
            <w:right w:val="none" w:sz="0" w:space="0" w:color="auto"/>
          </w:divBdr>
        </w:div>
        <w:div w:id="1459757607">
          <w:marLeft w:val="547"/>
          <w:marRight w:val="0"/>
          <w:marTop w:val="0"/>
          <w:marBottom w:val="0"/>
          <w:divBdr>
            <w:top w:val="none" w:sz="0" w:space="0" w:color="auto"/>
            <w:left w:val="none" w:sz="0" w:space="0" w:color="auto"/>
            <w:bottom w:val="none" w:sz="0" w:space="0" w:color="auto"/>
            <w:right w:val="none" w:sz="0" w:space="0" w:color="auto"/>
          </w:divBdr>
        </w:div>
        <w:div w:id="1524201923">
          <w:marLeft w:val="547"/>
          <w:marRight w:val="0"/>
          <w:marTop w:val="0"/>
          <w:marBottom w:val="0"/>
          <w:divBdr>
            <w:top w:val="none" w:sz="0" w:space="0" w:color="auto"/>
            <w:left w:val="none" w:sz="0" w:space="0" w:color="auto"/>
            <w:bottom w:val="none" w:sz="0" w:space="0" w:color="auto"/>
            <w:right w:val="none" w:sz="0" w:space="0" w:color="auto"/>
          </w:divBdr>
        </w:div>
        <w:div w:id="1564370855">
          <w:marLeft w:val="547"/>
          <w:marRight w:val="0"/>
          <w:marTop w:val="0"/>
          <w:marBottom w:val="0"/>
          <w:divBdr>
            <w:top w:val="none" w:sz="0" w:space="0" w:color="auto"/>
            <w:left w:val="none" w:sz="0" w:space="0" w:color="auto"/>
            <w:bottom w:val="none" w:sz="0" w:space="0" w:color="auto"/>
            <w:right w:val="none" w:sz="0" w:space="0" w:color="auto"/>
          </w:divBdr>
        </w:div>
        <w:div w:id="1620792251">
          <w:marLeft w:val="547"/>
          <w:marRight w:val="0"/>
          <w:marTop w:val="0"/>
          <w:marBottom w:val="0"/>
          <w:divBdr>
            <w:top w:val="none" w:sz="0" w:space="0" w:color="auto"/>
            <w:left w:val="none" w:sz="0" w:space="0" w:color="auto"/>
            <w:bottom w:val="none" w:sz="0" w:space="0" w:color="auto"/>
            <w:right w:val="none" w:sz="0" w:space="0" w:color="auto"/>
          </w:divBdr>
        </w:div>
        <w:div w:id="1642735685">
          <w:marLeft w:val="547"/>
          <w:marRight w:val="0"/>
          <w:marTop w:val="0"/>
          <w:marBottom w:val="0"/>
          <w:divBdr>
            <w:top w:val="none" w:sz="0" w:space="0" w:color="auto"/>
            <w:left w:val="none" w:sz="0" w:space="0" w:color="auto"/>
            <w:bottom w:val="none" w:sz="0" w:space="0" w:color="auto"/>
            <w:right w:val="none" w:sz="0" w:space="0" w:color="auto"/>
          </w:divBdr>
        </w:div>
        <w:div w:id="1759404280">
          <w:marLeft w:val="547"/>
          <w:marRight w:val="0"/>
          <w:marTop w:val="0"/>
          <w:marBottom w:val="0"/>
          <w:divBdr>
            <w:top w:val="none" w:sz="0" w:space="0" w:color="auto"/>
            <w:left w:val="none" w:sz="0" w:space="0" w:color="auto"/>
            <w:bottom w:val="none" w:sz="0" w:space="0" w:color="auto"/>
            <w:right w:val="none" w:sz="0" w:space="0" w:color="auto"/>
          </w:divBdr>
        </w:div>
        <w:div w:id="1768379562">
          <w:marLeft w:val="547"/>
          <w:marRight w:val="0"/>
          <w:marTop w:val="0"/>
          <w:marBottom w:val="0"/>
          <w:divBdr>
            <w:top w:val="none" w:sz="0" w:space="0" w:color="auto"/>
            <w:left w:val="none" w:sz="0" w:space="0" w:color="auto"/>
            <w:bottom w:val="none" w:sz="0" w:space="0" w:color="auto"/>
            <w:right w:val="none" w:sz="0" w:space="0" w:color="auto"/>
          </w:divBdr>
        </w:div>
        <w:div w:id="1868643730">
          <w:marLeft w:val="547"/>
          <w:marRight w:val="0"/>
          <w:marTop w:val="0"/>
          <w:marBottom w:val="0"/>
          <w:divBdr>
            <w:top w:val="none" w:sz="0" w:space="0" w:color="auto"/>
            <w:left w:val="none" w:sz="0" w:space="0" w:color="auto"/>
            <w:bottom w:val="none" w:sz="0" w:space="0" w:color="auto"/>
            <w:right w:val="none" w:sz="0" w:space="0" w:color="auto"/>
          </w:divBdr>
        </w:div>
        <w:div w:id="1919560783">
          <w:marLeft w:val="547"/>
          <w:marRight w:val="0"/>
          <w:marTop w:val="0"/>
          <w:marBottom w:val="0"/>
          <w:divBdr>
            <w:top w:val="none" w:sz="0" w:space="0" w:color="auto"/>
            <w:left w:val="none" w:sz="0" w:space="0" w:color="auto"/>
            <w:bottom w:val="none" w:sz="0" w:space="0" w:color="auto"/>
            <w:right w:val="none" w:sz="0" w:space="0" w:color="auto"/>
          </w:divBdr>
        </w:div>
        <w:div w:id="2130587512">
          <w:marLeft w:val="547"/>
          <w:marRight w:val="0"/>
          <w:marTop w:val="0"/>
          <w:marBottom w:val="0"/>
          <w:divBdr>
            <w:top w:val="none" w:sz="0" w:space="0" w:color="auto"/>
            <w:left w:val="none" w:sz="0" w:space="0" w:color="auto"/>
            <w:bottom w:val="none" w:sz="0" w:space="0" w:color="auto"/>
            <w:right w:val="none" w:sz="0" w:space="0" w:color="auto"/>
          </w:divBdr>
        </w:div>
      </w:divsChild>
    </w:div>
    <w:div w:id="1300766882">
      <w:bodyDiv w:val="1"/>
      <w:marLeft w:val="0"/>
      <w:marRight w:val="0"/>
      <w:marTop w:val="0"/>
      <w:marBottom w:val="0"/>
      <w:divBdr>
        <w:top w:val="none" w:sz="0" w:space="0" w:color="auto"/>
        <w:left w:val="none" w:sz="0" w:space="0" w:color="auto"/>
        <w:bottom w:val="none" w:sz="0" w:space="0" w:color="auto"/>
        <w:right w:val="none" w:sz="0" w:space="0" w:color="auto"/>
      </w:divBdr>
      <w:divsChild>
        <w:div w:id="176233026">
          <w:marLeft w:val="0"/>
          <w:marRight w:val="0"/>
          <w:marTop w:val="120"/>
          <w:marBottom w:val="0"/>
          <w:divBdr>
            <w:top w:val="none" w:sz="0" w:space="0" w:color="auto"/>
            <w:left w:val="none" w:sz="0" w:space="0" w:color="auto"/>
            <w:bottom w:val="none" w:sz="0" w:space="0" w:color="auto"/>
            <w:right w:val="none" w:sz="0" w:space="0" w:color="auto"/>
          </w:divBdr>
        </w:div>
        <w:div w:id="326137549">
          <w:marLeft w:val="0"/>
          <w:marRight w:val="0"/>
          <w:marTop w:val="120"/>
          <w:marBottom w:val="0"/>
          <w:divBdr>
            <w:top w:val="none" w:sz="0" w:space="0" w:color="auto"/>
            <w:left w:val="none" w:sz="0" w:space="0" w:color="auto"/>
            <w:bottom w:val="none" w:sz="0" w:space="0" w:color="auto"/>
            <w:right w:val="none" w:sz="0" w:space="0" w:color="auto"/>
          </w:divBdr>
        </w:div>
        <w:div w:id="494995333">
          <w:marLeft w:val="0"/>
          <w:marRight w:val="0"/>
          <w:marTop w:val="120"/>
          <w:marBottom w:val="0"/>
          <w:divBdr>
            <w:top w:val="none" w:sz="0" w:space="0" w:color="auto"/>
            <w:left w:val="none" w:sz="0" w:space="0" w:color="auto"/>
            <w:bottom w:val="none" w:sz="0" w:space="0" w:color="auto"/>
            <w:right w:val="none" w:sz="0" w:space="0" w:color="auto"/>
          </w:divBdr>
        </w:div>
        <w:div w:id="768351843">
          <w:marLeft w:val="0"/>
          <w:marRight w:val="0"/>
          <w:marTop w:val="120"/>
          <w:marBottom w:val="0"/>
          <w:divBdr>
            <w:top w:val="none" w:sz="0" w:space="0" w:color="auto"/>
            <w:left w:val="none" w:sz="0" w:space="0" w:color="auto"/>
            <w:bottom w:val="none" w:sz="0" w:space="0" w:color="auto"/>
            <w:right w:val="none" w:sz="0" w:space="0" w:color="auto"/>
          </w:divBdr>
        </w:div>
        <w:div w:id="1106080335">
          <w:marLeft w:val="0"/>
          <w:marRight w:val="0"/>
          <w:marTop w:val="120"/>
          <w:marBottom w:val="0"/>
          <w:divBdr>
            <w:top w:val="none" w:sz="0" w:space="0" w:color="auto"/>
            <w:left w:val="none" w:sz="0" w:space="0" w:color="auto"/>
            <w:bottom w:val="none" w:sz="0" w:space="0" w:color="auto"/>
            <w:right w:val="none" w:sz="0" w:space="0" w:color="auto"/>
          </w:divBdr>
        </w:div>
        <w:div w:id="1210340339">
          <w:marLeft w:val="0"/>
          <w:marRight w:val="0"/>
          <w:marTop w:val="120"/>
          <w:marBottom w:val="0"/>
          <w:divBdr>
            <w:top w:val="none" w:sz="0" w:space="0" w:color="auto"/>
            <w:left w:val="none" w:sz="0" w:space="0" w:color="auto"/>
            <w:bottom w:val="none" w:sz="0" w:space="0" w:color="auto"/>
            <w:right w:val="none" w:sz="0" w:space="0" w:color="auto"/>
          </w:divBdr>
        </w:div>
        <w:div w:id="1304578191">
          <w:marLeft w:val="0"/>
          <w:marRight w:val="0"/>
          <w:marTop w:val="120"/>
          <w:marBottom w:val="0"/>
          <w:divBdr>
            <w:top w:val="none" w:sz="0" w:space="0" w:color="auto"/>
            <w:left w:val="none" w:sz="0" w:space="0" w:color="auto"/>
            <w:bottom w:val="none" w:sz="0" w:space="0" w:color="auto"/>
            <w:right w:val="none" w:sz="0" w:space="0" w:color="auto"/>
          </w:divBdr>
        </w:div>
        <w:div w:id="1332640452">
          <w:marLeft w:val="0"/>
          <w:marRight w:val="0"/>
          <w:marTop w:val="120"/>
          <w:marBottom w:val="0"/>
          <w:divBdr>
            <w:top w:val="none" w:sz="0" w:space="0" w:color="auto"/>
            <w:left w:val="none" w:sz="0" w:space="0" w:color="auto"/>
            <w:bottom w:val="none" w:sz="0" w:space="0" w:color="auto"/>
            <w:right w:val="none" w:sz="0" w:space="0" w:color="auto"/>
          </w:divBdr>
        </w:div>
        <w:div w:id="1397556574">
          <w:marLeft w:val="0"/>
          <w:marRight w:val="0"/>
          <w:marTop w:val="120"/>
          <w:marBottom w:val="0"/>
          <w:divBdr>
            <w:top w:val="none" w:sz="0" w:space="0" w:color="auto"/>
            <w:left w:val="none" w:sz="0" w:space="0" w:color="auto"/>
            <w:bottom w:val="none" w:sz="0" w:space="0" w:color="auto"/>
            <w:right w:val="none" w:sz="0" w:space="0" w:color="auto"/>
          </w:divBdr>
        </w:div>
        <w:div w:id="2049984301">
          <w:marLeft w:val="0"/>
          <w:marRight w:val="0"/>
          <w:marTop w:val="120"/>
          <w:marBottom w:val="0"/>
          <w:divBdr>
            <w:top w:val="none" w:sz="0" w:space="0" w:color="auto"/>
            <w:left w:val="none" w:sz="0" w:space="0" w:color="auto"/>
            <w:bottom w:val="none" w:sz="0" w:space="0" w:color="auto"/>
            <w:right w:val="none" w:sz="0" w:space="0" w:color="auto"/>
          </w:divBdr>
        </w:div>
      </w:divsChild>
    </w:div>
    <w:div w:id="1314259301">
      <w:bodyDiv w:val="1"/>
      <w:marLeft w:val="0"/>
      <w:marRight w:val="0"/>
      <w:marTop w:val="0"/>
      <w:marBottom w:val="0"/>
      <w:divBdr>
        <w:top w:val="none" w:sz="0" w:space="0" w:color="auto"/>
        <w:left w:val="none" w:sz="0" w:space="0" w:color="auto"/>
        <w:bottom w:val="none" w:sz="0" w:space="0" w:color="auto"/>
        <w:right w:val="none" w:sz="0" w:space="0" w:color="auto"/>
      </w:divBdr>
    </w:div>
    <w:div w:id="1326779604">
      <w:bodyDiv w:val="1"/>
      <w:marLeft w:val="0"/>
      <w:marRight w:val="0"/>
      <w:marTop w:val="0"/>
      <w:marBottom w:val="0"/>
      <w:divBdr>
        <w:top w:val="none" w:sz="0" w:space="0" w:color="auto"/>
        <w:left w:val="none" w:sz="0" w:space="0" w:color="auto"/>
        <w:bottom w:val="none" w:sz="0" w:space="0" w:color="auto"/>
        <w:right w:val="none" w:sz="0" w:space="0" w:color="auto"/>
      </w:divBdr>
    </w:div>
    <w:div w:id="1329553211">
      <w:bodyDiv w:val="1"/>
      <w:marLeft w:val="0"/>
      <w:marRight w:val="0"/>
      <w:marTop w:val="0"/>
      <w:marBottom w:val="0"/>
      <w:divBdr>
        <w:top w:val="none" w:sz="0" w:space="0" w:color="auto"/>
        <w:left w:val="none" w:sz="0" w:space="0" w:color="auto"/>
        <w:bottom w:val="none" w:sz="0" w:space="0" w:color="auto"/>
        <w:right w:val="none" w:sz="0" w:space="0" w:color="auto"/>
      </w:divBdr>
    </w:div>
    <w:div w:id="1341547753">
      <w:bodyDiv w:val="1"/>
      <w:marLeft w:val="0"/>
      <w:marRight w:val="0"/>
      <w:marTop w:val="0"/>
      <w:marBottom w:val="0"/>
      <w:divBdr>
        <w:top w:val="none" w:sz="0" w:space="0" w:color="auto"/>
        <w:left w:val="none" w:sz="0" w:space="0" w:color="auto"/>
        <w:bottom w:val="none" w:sz="0" w:space="0" w:color="auto"/>
        <w:right w:val="none" w:sz="0" w:space="0" w:color="auto"/>
      </w:divBdr>
      <w:divsChild>
        <w:div w:id="788352975">
          <w:marLeft w:val="288"/>
          <w:marRight w:val="0"/>
          <w:marTop w:val="0"/>
          <w:marBottom w:val="120"/>
          <w:divBdr>
            <w:top w:val="none" w:sz="0" w:space="0" w:color="auto"/>
            <w:left w:val="none" w:sz="0" w:space="0" w:color="auto"/>
            <w:bottom w:val="none" w:sz="0" w:space="0" w:color="auto"/>
            <w:right w:val="none" w:sz="0" w:space="0" w:color="auto"/>
          </w:divBdr>
        </w:div>
      </w:divsChild>
    </w:div>
    <w:div w:id="1350526513">
      <w:bodyDiv w:val="1"/>
      <w:marLeft w:val="0"/>
      <w:marRight w:val="0"/>
      <w:marTop w:val="0"/>
      <w:marBottom w:val="0"/>
      <w:divBdr>
        <w:top w:val="none" w:sz="0" w:space="0" w:color="auto"/>
        <w:left w:val="none" w:sz="0" w:space="0" w:color="auto"/>
        <w:bottom w:val="none" w:sz="0" w:space="0" w:color="auto"/>
        <w:right w:val="none" w:sz="0" w:space="0" w:color="auto"/>
      </w:divBdr>
    </w:div>
    <w:div w:id="1353458983">
      <w:bodyDiv w:val="1"/>
      <w:marLeft w:val="0"/>
      <w:marRight w:val="0"/>
      <w:marTop w:val="0"/>
      <w:marBottom w:val="0"/>
      <w:divBdr>
        <w:top w:val="none" w:sz="0" w:space="0" w:color="auto"/>
        <w:left w:val="none" w:sz="0" w:space="0" w:color="auto"/>
        <w:bottom w:val="none" w:sz="0" w:space="0" w:color="auto"/>
        <w:right w:val="none" w:sz="0" w:space="0" w:color="auto"/>
      </w:divBdr>
    </w:div>
    <w:div w:id="1366177738">
      <w:bodyDiv w:val="1"/>
      <w:marLeft w:val="0"/>
      <w:marRight w:val="0"/>
      <w:marTop w:val="0"/>
      <w:marBottom w:val="0"/>
      <w:divBdr>
        <w:top w:val="none" w:sz="0" w:space="0" w:color="auto"/>
        <w:left w:val="none" w:sz="0" w:space="0" w:color="auto"/>
        <w:bottom w:val="none" w:sz="0" w:space="0" w:color="auto"/>
        <w:right w:val="none" w:sz="0" w:space="0" w:color="auto"/>
      </w:divBdr>
    </w:div>
    <w:div w:id="1377780336">
      <w:bodyDiv w:val="1"/>
      <w:marLeft w:val="0"/>
      <w:marRight w:val="0"/>
      <w:marTop w:val="0"/>
      <w:marBottom w:val="0"/>
      <w:divBdr>
        <w:top w:val="none" w:sz="0" w:space="0" w:color="auto"/>
        <w:left w:val="none" w:sz="0" w:space="0" w:color="auto"/>
        <w:bottom w:val="none" w:sz="0" w:space="0" w:color="auto"/>
        <w:right w:val="none" w:sz="0" w:space="0" w:color="auto"/>
      </w:divBdr>
      <w:divsChild>
        <w:div w:id="824712077">
          <w:marLeft w:val="1570"/>
          <w:marRight w:val="0"/>
          <w:marTop w:val="0"/>
          <w:marBottom w:val="0"/>
          <w:divBdr>
            <w:top w:val="none" w:sz="0" w:space="0" w:color="auto"/>
            <w:left w:val="none" w:sz="0" w:space="0" w:color="auto"/>
            <w:bottom w:val="none" w:sz="0" w:space="0" w:color="auto"/>
            <w:right w:val="none" w:sz="0" w:space="0" w:color="auto"/>
          </w:divBdr>
        </w:div>
        <w:div w:id="1128428323">
          <w:marLeft w:val="547"/>
          <w:marRight w:val="0"/>
          <w:marTop w:val="0"/>
          <w:marBottom w:val="0"/>
          <w:divBdr>
            <w:top w:val="none" w:sz="0" w:space="0" w:color="auto"/>
            <w:left w:val="none" w:sz="0" w:space="0" w:color="auto"/>
            <w:bottom w:val="none" w:sz="0" w:space="0" w:color="auto"/>
            <w:right w:val="none" w:sz="0" w:space="0" w:color="auto"/>
          </w:divBdr>
        </w:div>
        <w:div w:id="1216697672">
          <w:marLeft w:val="547"/>
          <w:marRight w:val="0"/>
          <w:marTop w:val="0"/>
          <w:marBottom w:val="0"/>
          <w:divBdr>
            <w:top w:val="none" w:sz="0" w:space="0" w:color="auto"/>
            <w:left w:val="none" w:sz="0" w:space="0" w:color="auto"/>
            <w:bottom w:val="none" w:sz="0" w:space="0" w:color="auto"/>
            <w:right w:val="none" w:sz="0" w:space="0" w:color="auto"/>
          </w:divBdr>
        </w:div>
        <w:div w:id="1404372052">
          <w:marLeft w:val="547"/>
          <w:marRight w:val="0"/>
          <w:marTop w:val="0"/>
          <w:marBottom w:val="0"/>
          <w:divBdr>
            <w:top w:val="none" w:sz="0" w:space="0" w:color="auto"/>
            <w:left w:val="none" w:sz="0" w:space="0" w:color="auto"/>
            <w:bottom w:val="none" w:sz="0" w:space="0" w:color="auto"/>
            <w:right w:val="none" w:sz="0" w:space="0" w:color="auto"/>
          </w:divBdr>
        </w:div>
        <w:div w:id="1695299672">
          <w:marLeft w:val="1570"/>
          <w:marRight w:val="0"/>
          <w:marTop w:val="0"/>
          <w:marBottom w:val="0"/>
          <w:divBdr>
            <w:top w:val="none" w:sz="0" w:space="0" w:color="auto"/>
            <w:left w:val="none" w:sz="0" w:space="0" w:color="auto"/>
            <w:bottom w:val="none" w:sz="0" w:space="0" w:color="auto"/>
            <w:right w:val="none" w:sz="0" w:space="0" w:color="auto"/>
          </w:divBdr>
        </w:div>
      </w:divsChild>
    </w:div>
    <w:div w:id="1391004194">
      <w:bodyDiv w:val="1"/>
      <w:marLeft w:val="0"/>
      <w:marRight w:val="0"/>
      <w:marTop w:val="0"/>
      <w:marBottom w:val="0"/>
      <w:divBdr>
        <w:top w:val="none" w:sz="0" w:space="0" w:color="auto"/>
        <w:left w:val="none" w:sz="0" w:space="0" w:color="auto"/>
        <w:bottom w:val="none" w:sz="0" w:space="0" w:color="auto"/>
        <w:right w:val="none" w:sz="0" w:space="0" w:color="auto"/>
      </w:divBdr>
    </w:div>
    <w:div w:id="1423717596">
      <w:bodyDiv w:val="1"/>
      <w:marLeft w:val="0"/>
      <w:marRight w:val="0"/>
      <w:marTop w:val="0"/>
      <w:marBottom w:val="0"/>
      <w:divBdr>
        <w:top w:val="none" w:sz="0" w:space="0" w:color="auto"/>
        <w:left w:val="none" w:sz="0" w:space="0" w:color="auto"/>
        <w:bottom w:val="none" w:sz="0" w:space="0" w:color="auto"/>
        <w:right w:val="none" w:sz="0" w:space="0" w:color="auto"/>
      </w:divBdr>
      <w:divsChild>
        <w:div w:id="1040088382">
          <w:marLeft w:val="547"/>
          <w:marRight w:val="0"/>
          <w:marTop w:val="0"/>
          <w:marBottom w:val="0"/>
          <w:divBdr>
            <w:top w:val="none" w:sz="0" w:space="0" w:color="auto"/>
            <w:left w:val="none" w:sz="0" w:space="0" w:color="auto"/>
            <w:bottom w:val="none" w:sz="0" w:space="0" w:color="auto"/>
            <w:right w:val="none" w:sz="0" w:space="0" w:color="auto"/>
          </w:divBdr>
        </w:div>
      </w:divsChild>
    </w:div>
    <w:div w:id="1423916202">
      <w:bodyDiv w:val="1"/>
      <w:marLeft w:val="0"/>
      <w:marRight w:val="0"/>
      <w:marTop w:val="0"/>
      <w:marBottom w:val="0"/>
      <w:divBdr>
        <w:top w:val="none" w:sz="0" w:space="0" w:color="auto"/>
        <w:left w:val="none" w:sz="0" w:space="0" w:color="auto"/>
        <w:bottom w:val="none" w:sz="0" w:space="0" w:color="auto"/>
        <w:right w:val="none" w:sz="0" w:space="0" w:color="auto"/>
      </w:divBdr>
    </w:div>
    <w:div w:id="1433478367">
      <w:bodyDiv w:val="1"/>
      <w:marLeft w:val="0"/>
      <w:marRight w:val="0"/>
      <w:marTop w:val="0"/>
      <w:marBottom w:val="0"/>
      <w:divBdr>
        <w:top w:val="none" w:sz="0" w:space="0" w:color="auto"/>
        <w:left w:val="none" w:sz="0" w:space="0" w:color="auto"/>
        <w:bottom w:val="none" w:sz="0" w:space="0" w:color="auto"/>
        <w:right w:val="none" w:sz="0" w:space="0" w:color="auto"/>
      </w:divBdr>
    </w:div>
    <w:div w:id="1439714991">
      <w:bodyDiv w:val="1"/>
      <w:marLeft w:val="0"/>
      <w:marRight w:val="0"/>
      <w:marTop w:val="0"/>
      <w:marBottom w:val="0"/>
      <w:divBdr>
        <w:top w:val="none" w:sz="0" w:space="0" w:color="auto"/>
        <w:left w:val="none" w:sz="0" w:space="0" w:color="auto"/>
        <w:bottom w:val="none" w:sz="0" w:space="0" w:color="auto"/>
        <w:right w:val="none" w:sz="0" w:space="0" w:color="auto"/>
      </w:divBdr>
    </w:div>
    <w:div w:id="1463033390">
      <w:bodyDiv w:val="1"/>
      <w:marLeft w:val="0"/>
      <w:marRight w:val="0"/>
      <w:marTop w:val="0"/>
      <w:marBottom w:val="0"/>
      <w:divBdr>
        <w:top w:val="none" w:sz="0" w:space="0" w:color="auto"/>
        <w:left w:val="none" w:sz="0" w:space="0" w:color="auto"/>
        <w:bottom w:val="none" w:sz="0" w:space="0" w:color="auto"/>
        <w:right w:val="none" w:sz="0" w:space="0" w:color="auto"/>
      </w:divBdr>
    </w:div>
    <w:div w:id="1464890186">
      <w:bodyDiv w:val="1"/>
      <w:marLeft w:val="0"/>
      <w:marRight w:val="0"/>
      <w:marTop w:val="0"/>
      <w:marBottom w:val="0"/>
      <w:divBdr>
        <w:top w:val="none" w:sz="0" w:space="0" w:color="auto"/>
        <w:left w:val="none" w:sz="0" w:space="0" w:color="auto"/>
        <w:bottom w:val="none" w:sz="0" w:space="0" w:color="auto"/>
        <w:right w:val="none" w:sz="0" w:space="0" w:color="auto"/>
      </w:divBdr>
    </w:div>
    <w:div w:id="1471634204">
      <w:bodyDiv w:val="1"/>
      <w:marLeft w:val="0"/>
      <w:marRight w:val="0"/>
      <w:marTop w:val="0"/>
      <w:marBottom w:val="0"/>
      <w:divBdr>
        <w:top w:val="none" w:sz="0" w:space="0" w:color="auto"/>
        <w:left w:val="none" w:sz="0" w:space="0" w:color="auto"/>
        <w:bottom w:val="none" w:sz="0" w:space="0" w:color="auto"/>
        <w:right w:val="none" w:sz="0" w:space="0" w:color="auto"/>
      </w:divBdr>
    </w:div>
    <w:div w:id="1506819965">
      <w:bodyDiv w:val="1"/>
      <w:marLeft w:val="0"/>
      <w:marRight w:val="0"/>
      <w:marTop w:val="0"/>
      <w:marBottom w:val="0"/>
      <w:divBdr>
        <w:top w:val="none" w:sz="0" w:space="0" w:color="auto"/>
        <w:left w:val="none" w:sz="0" w:space="0" w:color="auto"/>
        <w:bottom w:val="none" w:sz="0" w:space="0" w:color="auto"/>
        <w:right w:val="none" w:sz="0" w:space="0" w:color="auto"/>
      </w:divBdr>
    </w:div>
    <w:div w:id="1515144852">
      <w:bodyDiv w:val="1"/>
      <w:marLeft w:val="0"/>
      <w:marRight w:val="0"/>
      <w:marTop w:val="0"/>
      <w:marBottom w:val="0"/>
      <w:divBdr>
        <w:top w:val="none" w:sz="0" w:space="0" w:color="auto"/>
        <w:left w:val="none" w:sz="0" w:space="0" w:color="auto"/>
        <w:bottom w:val="none" w:sz="0" w:space="0" w:color="auto"/>
        <w:right w:val="none" w:sz="0" w:space="0" w:color="auto"/>
      </w:divBdr>
    </w:div>
    <w:div w:id="1540122913">
      <w:bodyDiv w:val="1"/>
      <w:marLeft w:val="0"/>
      <w:marRight w:val="0"/>
      <w:marTop w:val="0"/>
      <w:marBottom w:val="0"/>
      <w:divBdr>
        <w:top w:val="none" w:sz="0" w:space="0" w:color="auto"/>
        <w:left w:val="none" w:sz="0" w:space="0" w:color="auto"/>
        <w:bottom w:val="none" w:sz="0" w:space="0" w:color="auto"/>
        <w:right w:val="none" w:sz="0" w:space="0" w:color="auto"/>
      </w:divBdr>
      <w:divsChild>
        <w:div w:id="370110457">
          <w:marLeft w:val="446"/>
          <w:marRight w:val="0"/>
          <w:marTop w:val="0"/>
          <w:marBottom w:val="0"/>
          <w:divBdr>
            <w:top w:val="none" w:sz="0" w:space="0" w:color="auto"/>
            <w:left w:val="none" w:sz="0" w:space="0" w:color="auto"/>
            <w:bottom w:val="none" w:sz="0" w:space="0" w:color="auto"/>
            <w:right w:val="none" w:sz="0" w:space="0" w:color="auto"/>
          </w:divBdr>
        </w:div>
        <w:div w:id="653949980">
          <w:marLeft w:val="446"/>
          <w:marRight w:val="0"/>
          <w:marTop w:val="0"/>
          <w:marBottom w:val="0"/>
          <w:divBdr>
            <w:top w:val="none" w:sz="0" w:space="0" w:color="auto"/>
            <w:left w:val="none" w:sz="0" w:space="0" w:color="auto"/>
            <w:bottom w:val="none" w:sz="0" w:space="0" w:color="auto"/>
            <w:right w:val="none" w:sz="0" w:space="0" w:color="auto"/>
          </w:divBdr>
        </w:div>
        <w:div w:id="793644369">
          <w:marLeft w:val="446"/>
          <w:marRight w:val="0"/>
          <w:marTop w:val="0"/>
          <w:marBottom w:val="0"/>
          <w:divBdr>
            <w:top w:val="none" w:sz="0" w:space="0" w:color="auto"/>
            <w:left w:val="none" w:sz="0" w:space="0" w:color="auto"/>
            <w:bottom w:val="none" w:sz="0" w:space="0" w:color="auto"/>
            <w:right w:val="none" w:sz="0" w:space="0" w:color="auto"/>
          </w:divBdr>
        </w:div>
        <w:div w:id="849444459">
          <w:marLeft w:val="446"/>
          <w:marRight w:val="0"/>
          <w:marTop w:val="0"/>
          <w:marBottom w:val="0"/>
          <w:divBdr>
            <w:top w:val="none" w:sz="0" w:space="0" w:color="auto"/>
            <w:left w:val="none" w:sz="0" w:space="0" w:color="auto"/>
            <w:bottom w:val="none" w:sz="0" w:space="0" w:color="auto"/>
            <w:right w:val="none" w:sz="0" w:space="0" w:color="auto"/>
          </w:divBdr>
        </w:div>
        <w:div w:id="914359545">
          <w:marLeft w:val="446"/>
          <w:marRight w:val="0"/>
          <w:marTop w:val="0"/>
          <w:marBottom w:val="0"/>
          <w:divBdr>
            <w:top w:val="none" w:sz="0" w:space="0" w:color="auto"/>
            <w:left w:val="none" w:sz="0" w:space="0" w:color="auto"/>
            <w:bottom w:val="none" w:sz="0" w:space="0" w:color="auto"/>
            <w:right w:val="none" w:sz="0" w:space="0" w:color="auto"/>
          </w:divBdr>
        </w:div>
        <w:div w:id="1026255505">
          <w:marLeft w:val="446"/>
          <w:marRight w:val="0"/>
          <w:marTop w:val="0"/>
          <w:marBottom w:val="0"/>
          <w:divBdr>
            <w:top w:val="none" w:sz="0" w:space="0" w:color="auto"/>
            <w:left w:val="none" w:sz="0" w:space="0" w:color="auto"/>
            <w:bottom w:val="none" w:sz="0" w:space="0" w:color="auto"/>
            <w:right w:val="none" w:sz="0" w:space="0" w:color="auto"/>
          </w:divBdr>
        </w:div>
        <w:div w:id="1026298784">
          <w:marLeft w:val="446"/>
          <w:marRight w:val="0"/>
          <w:marTop w:val="0"/>
          <w:marBottom w:val="0"/>
          <w:divBdr>
            <w:top w:val="none" w:sz="0" w:space="0" w:color="auto"/>
            <w:left w:val="none" w:sz="0" w:space="0" w:color="auto"/>
            <w:bottom w:val="none" w:sz="0" w:space="0" w:color="auto"/>
            <w:right w:val="none" w:sz="0" w:space="0" w:color="auto"/>
          </w:divBdr>
        </w:div>
        <w:div w:id="1299799646">
          <w:marLeft w:val="446"/>
          <w:marRight w:val="0"/>
          <w:marTop w:val="0"/>
          <w:marBottom w:val="0"/>
          <w:divBdr>
            <w:top w:val="none" w:sz="0" w:space="0" w:color="auto"/>
            <w:left w:val="none" w:sz="0" w:space="0" w:color="auto"/>
            <w:bottom w:val="none" w:sz="0" w:space="0" w:color="auto"/>
            <w:right w:val="none" w:sz="0" w:space="0" w:color="auto"/>
          </w:divBdr>
        </w:div>
      </w:divsChild>
    </w:div>
    <w:div w:id="1541360479">
      <w:bodyDiv w:val="1"/>
      <w:marLeft w:val="0"/>
      <w:marRight w:val="0"/>
      <w:marTop w:val="0"/>
      <w:marBottom w:val="0"/>
      <w:divBdr>
        <w:top w:val="none" w:sz="0" w:space="0" w:color="auto"/>
        <w:left w:val="none" w:sz="0" w:space="0" w:color="auto"/>
        <w:bottom w:val="none" w:sz="0" w:space="0" w:color="auto"/>
        <w:right w:val="none" w:sz="0" w:space="0" w:color="auto"/>
      </w:divBdr>
    </w:div>
    <w:div w:id="1542863061">
      <w:bodyDiv w:val="1"/>
      <w:marLeft w:val="0"/>
      <w:marRight w:val="0"/>
      <w:marTop w:val="0"/>
      <w:marBottom w:val="0"/>
      <w:divBdr>
        <w:top w:val="none" w:sz="0" w:space="0" w:color="auto"/>
        <w:left w:val="none" w:sz="0" w:space="0" w:color="auto"/>
        <w:bottom w:val="none" w:sz="0" w:space="0" w:color="auto"/>
        <w:right w:val="none" w:sz="0" w:space="0" w:color="auto"/>
      </w:divBdr>
    </w:div>
    <w:div w:id="1557354746">
      <w:bodyDiv w:val="1"/>
      <w:marLeft w:val="0"/>
      <w:marRight w:val="0"/>
      <w:marTop w:val="0"/>
      <w:marBottom w:val="0"/>
      <w:divBdr>
        <w:top w:val="none" w:sz="0" w:space="0" w:color="auto"/>
        <w:left w:val="none" w:sz="0" w:space="0" w:color="auto"/>
        <w:bottom w:val="none" w:sz="0" w:space="0" w:color="auto"/>
        <w:right w:val="none" w:sz="0" w:space="0" w:color="auto"/>
      </w:divBdr>
    </w:div>
    <w:div w:id="1558391253">
      <w:bodyDiv w:val="1"/>
      <w:marLeft w:val="0"/>
      <w:marRight w:val="0"/>
      <w:marTop w:val="0"/>
      <w:marBottom w:val="0"/>
      <w:divBdr>
        <w:top w:val="none" w:sz="0" w:space="0" w:color="auto"/>
        <w:left w:val="none" w:sz="0" w:space="0" w:color="auto"/>
        <w:bottom w:val="none" w:sz="0" w:space="0" w:color="auto"/>
        <w:right w:val="none" w:sz="0" w:space="0" w:color="auto"/>
      </w:divBdr>
      <w:divsChild>
        <w:div w:id="489489811">
          <w:marLeft w:val="274"/>
          <w:marRight w:val="0"/>
          <w:marTop w:val="0"/>
          <w:marBottom w:val="180"/>
          <w:divBdr>
            <w:top w:val="none" w:sz="0" w:space="0" w:color="auto"/>
            <w:left w:val="none" w:sz="0" w:space="0" w:color="auto"/>
            <w:bottom w:val="none" w:sz="0" w:space="0" w:color="auto"/>
            <w:right w:val="none" w:sz="0" w:space="0" w:color="auto"/>
          </w:divBdr>
        </w:div>
      </w:divsChild>
    </w:div>
    <w:div w:id="1562474174">
      <w:bodyDiv w:val="1"/>
      <w:marLeft w:val="0"/>
      <w:marRight w:val="0"/>
      <w:marTop w:val="0"/>
      <w:marBottom w:val="0"/>
      <w:divBdr>
        <w:top w:val="none" w:sz="0" w:space="0" w:color="auto"/>
        <w:left w:val="none" w:sz="0" w:space="0" w:color="auto"/>
        <w:bottom w:val="none" w:sz="0" w:space="0" w:color="auto"/>
        <w:right w:val="none" w:sz="0" w:space="0" w:color="auto"/>
      </w:divBdr>
    </w:div>
    <w:div w:id="1581015347">
      <w:bodyDiv w:val="1"/>
      <w:marLeft w:val="0"/>
      <w:marRight w:val="0"/>
      <w:marTop w:val="0"/>
      <w:marBottom w:val="0"/>
      <w:divBdr>
        <w:top w:val="none" w:sz="0" w:space="0" w:color="auto"/>
        <w:left w:val="none" w:sz="0" w:space="0" w:color="auto"/>
        <w:bottom w:val="none" w:sz="0" w:space="0" w:color="auto"/>
        <w:right w:val="none" w:sz="0" w:space="0" w:color="auto"/>
      </w:divBdr>
      <w:divsChild>
        <w:div w:id="572786023">
          <w:marLeft w:val="274"/>
          <w:marRight w:val="0"/>
          <w:marTop w:val="0"/>
          <w:marBottom w:val="0"/>
          <w:divBdr>
            <w:top w:val="none" w:sz="0" w:space="0" w:color="auto"/>
            <w:left w:val="none" w:sz="0" w:space="0" w:color="auto"/>
            <w:bottom w:val="none" w:sz="0" w:space="0" w:color="auto"/>
            <w:right w:val="none" w:sz="0" w:space="0" w:color="auto"/>
          </w:divBdr>
        </w:div>
        <w:div w:id="1126892099">
          <w:marLeft w:val="274"/>
          <w:marRight w:val="0"/>
          <w:marTop w:val="0"/>
          <w:marBottom w:val="0"/>
          <w:divBdr>
            <w:top w:val="none" w:sz="0" w:space="0" w:color="auto"/>
            <w:left w:val="none" w:sz="0" w:space="0" w:color="auto"/>
            <w:bottom w:val="none" w:sz="0" w:space="0" w:color="auto"/>
            <w:right w:val="none" w:sz="0" w:space="0" w:color="auto"/>
          </w:divBdr>
        </w:div>
        <w:div w:id="1273628510">
          <w:marLeft w:val="274"/>
          <w:marRight w:val="0"/>
          <w:marTop w:val="0"/>
          <w:marBottom w:val="0"/>
          <w:divBdr>
            <w:top w:val="none" w:sz="0" w:space="0" w:color="auto"/>
            <w:left w:val="none" w:sz="0" w:space="0" w:color="auto"/>
            <w:bottom w:val="none" w:sz="0" w:space="0" w:color="auto"/>
            <w:right w:val="none" w:sz="0" w:space="0" w:color="auto"/>
          </w:divBdr>
        </w:div>
        <w:div w:id="1701315834">
          <w:marLeft w:val="274"/>
          <w:marRight w:val="0"/>
          <w:marTop w:val="0"/>
          <w:marBottom w:val="0"/>
          <w:divBdr>
            <w:top w:val="none" w:sz="0" w:space="0" w:color="auto"/>
            <w:left w:val="none" w:sz="0" w:space="0" w:color="auto"/>
            <w:bottom w:val="none" w:sz="0" w:space="0" w:color="auto"/>
            <w:right w:val="none" w:sz="0" w:space="0" w:color="auto"/>
          </w:divBdr>
        </w:div>
        <w:div w:id="1902208902">
          <w:marLeft w:val="274"/>
          <w:marRight w:val="0"/>
          <w:marTop w:val="0"/>
          <w:marBottom w:val="0"/>
          <w:divBdr>
            <w:top w:val="none" w:sz="0" w:space="0" w:color="auto"/>
            <w:left w:val="none" w:sz="0" w:space="0" w:color="auto"/>
            <w:bottom w:val="none" w:sz="0" w:space="0" w:color="auto"/>
            <w:right w:val="none" w:sz="0" w:space="0" w:color="auto"/>
          </w:divBdr>
        </w:div>
      </w:divsChild>
    </w:div>
    <w:div w:id="1598127293">
      <w:bodyDiv w:val="1"/>
      <w:marLeft w:val="0"/>
      <w:marRight w:val="0"/>
      <w:marTop w:val="0"/>
      <w:marBottom w:val="0"/>
      <w:divBdr>
        <w:top w:val="none" w:sz="0" w:space="0" w:color="auto"/>
        <w:left w:val="none" w:sz="0" w:space="0" w:color="auto"/>
        <w:bottom w:val="none" w:sz="0" w:space="0" w:color="auto"/>
        <w:right w:val="none" w:sz="0" w:space="0" w:color="auto"/>
      </w:divBdr>
    </w:div>
    <w:div w:id="1606813530">
      <w:bodyDiv w:val="1"/>
      <w:marLeft w:val="0"/>
      <w:marRight w:val="0"/>
      <w:marTop w:val="0"/>
      <w:marBottom w:val="0"/>
      <w:divBdr>
        <w:top w:val="none" w:sz="0" w:space="0" w:color="auto"/>
        <w:left w:val="none" w:sz="0" w:space="0" w:color="auto"/>
        <w:bottom w:val="none" w:sz="0" w:space="0" w:color="auto"/>
        <w:right w:val="none" w:sz="0" w:space="0" w:color="auto"/>
      </w:divBdr>
    </w:div>
    <w:div w:id="1607541859">
      <w:bodyDiv w:val="1"/>
      <w:marLeft w:val="0"/>
      <w:marRight w:val="0"/>
      <w:marTop w:val="0"/>
      <w:marBottom w:val="0"/>
      <w:divBdr>
        <w:top w:val="none" w:sz="0" w:space="0" w:color="auto"/>
        <w:left w:val="none" w:sz="0" w:space="0" w:color="auto"/>
        <w:bottom w:val="none" w:sz="0" w:space="0" w:color="auto"/>
        <w:right w:val="none" w:sz="0" w:space="0" w:color="auto"/>
      </w:divBdr>
      <w:divsChild>
        <w:div w:id="504056278">
          <w:marLeft w:val="274"/>
          <w:marRight w:val="0"/>
          <w:marTop w:val="40"/>
          <w:marBottom w:val="180"/>
          <w:divBdr>
            <w:top w:val="none" w:sz="0" w:space="0" w:color="auto"/>
            <w:left w:val="none" w:sz="0" w:space="0" w:color="auto"/>
            <w:bottom w:val="none" w:sz="0" w:space="0" w:color="auto"/>
            <w:right w:val="none" w:sz="0" w:space="0" w:color="auto"/>
          </w:divBdr>
        </w:div>
        <w:div w:id="1058170699">
          <w:marLeft w:val="274"/>
          <w:marRight w:val="0"/>
          <w:marTop w:val="40"/>
          <w:marBottom w:val="180"/>
          <w:divBdr>
            <w:top w:val="none" w:sz="0" w:space="0" w:color="auto"/>
            <w:left w:val="none" w:sz="0" w:space="0" w:color="auto"/>
            <w:bottom w:val="none" w:sz="0" w:space="0" w:color="auto"/>
            <w:right w:val="none" w:sz="0" w:space="0" w:color="auto"/>
          </w:divBdr>
        </w:div>
      </w:divsChild>
    </w:div>
    <w:div w:id="1608465210">
      <w:bodyDiv w:val="1"/>
      <w:marLeft w:val="0"/>
      <w:marRight w:val="0"/>
      <w:marTop w:val="0"/>
      <w:marBottom w:val="0"/>
      <w:divBdr>
        <w:top w:val="none" w:sz="0" w:space="0" w:color="auto"/>
        <w:left w:val="none" w:sz="0" w:space="0" w:color="auto"/>
        <w:bottom w:val="none" w:sz="0" w:space="0" w:color="auto"/>
        <w:right w:val="none" w:sz="0" w:space="0" w:color="auto"/>
      </w:divBdr>
    </w:div>
    <w:div w:id="1609771569">
      <w:bodyDiv w:val="1"/>
      <w:marLeft w:val="0"/>
      <w:marRight w:val="0"/>
      <w:marTop w:val="0"/>
      <w:marBottom w:val="0"/>
      <w:divBdr>
        <w:top w:val="none" w:sz="0" w:space="0" w:color="auto"/>
        <w:left w:val="none" w:sz="0" w:space="0" w:color="auto"/>
        <w:bottom w:val="none" w:sz="0" w:space="0" w:color="auto"/>
        <w:right w:val="none" w:sz="0" w:space="0" w:color="auto"/>
      </w:divBdr>
    </w:div>
    <w:div w:id="1610552575">
      <w:bodyDiv w:val="1"/>
      <w:marLeft w:val="0"/>
      <w:marRight w:val="0"/>
      <w:marTop w:val="0"/>
      <w:marBottom w:val="0"/>
      <w:divBdr>
        <w:top w:val="none" w:sz="0" w:space="0" w:color="auto"/>
        <w:left w:val="none" w:sz="0" w:space="0" w:color="auto"/>
        <w:bottom w:val="none" w:sz="0" w:space="0" w:color="auto"/>
        <w:right w:val="none" w:sz="0" w:space="0" w:color="auto"/>
      </w:divBdr>
    </w:div>
    <w:div w:id="1610701831">
      <w:bodyDiv w:val="1"/>
      <w:marLeft w:val="0"/>
      <w:marRight w:val="0"/>
      <w:marTop w:val="0"/>
      <w:marBottom w:val="0"/>
      <w:divBdr>
        <w:top w:val="none" w:sz="0" w:space="0" w:color="auto"/>
        <w:left w:val="none" w:sz="0" w:space="0" w:color="auto"/>
        <w:bottom w:val="none" w:sz="0" w:space="0" w:color="auto"/>
        <w:right w:val="none" w:sz="0" w:space="0" w:color="auto"/>
      </w:divBdr>
    </w:div>
    <w:div w:id="1616597068">
      <w:bodyDiv w:val="1"/>
      <w:marLeft w:val="0"/>
      <w:marRight w:val="0"/>
      <w:marTop w:val="0"/>
      <w:marBottom w:val="0"/>
      <w:divBdr>
        <w:top w:val="none" w:sz="0" w:space="0" w:color="auto"/>
        <w:left w:val="none" w:sz="0" w:space="0" w:color="auto"/>
        <w:bottom w:val="none" w:sz="0" w:space="0" w:color="auto"/>
        <w:right w:val="none" w:sz="0" w:space="0" w:color="auto"/>
      </w:divBdr>
      <w:divsChild>
        <w:div w:id="175507955">
          <w:marLeft w:val="274"/>
          <w:marRight w:val="0"/>
          <w:marTop w:val="0"/>
          <w:marBottom w:val="0"/>
          <w:divBdr>
            <w:top w:val="none" w:sz="0" w:space="0" w:color="auto"/>
            <w:left w:val="none" w:sz="0" w:space="0" w:color="auto"/>
            <w:bottom w:val="none" w:sz="0" w:space="0" w:color="auto"/>
            <w:right w:val="none" w:sz="0" w:space="0" w:color="auto"/>
          </w:divBdr>
        </w:div>
        <w:div w:id="609776257">
          <w:marLeft w:val="274"/>
          <w:marRight w:val="0"/>
          <w:marTop w:val="0"/>
          <w:marBottom w:val="0"/>
          <w:divBdr>
            <w:top w:val="none" w:sz="0" w:space="0" w:color="auto"/>
            <w:left w:val="none" w:sz="0" w:space="0" w:color="auto"/>
            <w:bottom w:val="none" w:sz="0" w:space="0" w:color="auto"/>
            <w:right w:val="none" w:sz="0" w:space="0" w:color="auto"/>
          </w:divBdr>
        </w:div>
        <w:div w:id="729035679">
          <w:marLeft w:val="274"/>
          <w:marRight w:val="0"/>
          <w:marTop w:val="0"/>
          <w:marBottom w:val="0"/>
          <w:divBdr>
            <w:top w:val="none" w:sz="0" w:space="0" w:color="auto"/>
            <w:left w:val="none" w:sz="0" w:space="0" w:color="auto"/>
            <w:bottom w:val="none" w:sz="0" w:space="0" w:color="auto"/>
            <w:right w:val="none" w:sz="0" w:space="0" w:color="auto"/>
          </w:divBdr>
        </w:div>
        <w:div w:id="827944770">
          <w:marLeft w:val="274"/>
          <w:marRight w:val="0"/>
          <w:marTop w:val="0"/>
          <w:marBottom w:val="0"/>
          <w:divBdr>
            <w:top w:val="none" w:sz="0" w:space="0" w:color="auto"/>
            <w:left w:val="none" w:sz="0" w:space="0" w:color="auto"/>
            <w:bottom w:val="none" w:sz="0" w:space="0" w:color="auto"/>
            <w:right w:val="none" w:sz="0" w:space="0" w:color="auto"/>
          </w:divBdr>
        </w:div>
        <w:div w:id="1052316301">
          <w:marLeft w:val="274"/>
          <w:marRight w:val="0"/>
          <w:marTop w:val="0"/>
          <w:marBottom w:val="0"/>
          <w:divBdr>
            <w:top w:val="none" w:sz="0" w:space="0" w:color="auto"/>
            <w:left w:val="none" w:sz="0" w:space="0" w:color="auto"/>
            <w:bottom w:val="none" w:sz="0" w:space="0" w:color="auto"/>
            <w:right w:val="none" w:sz="0" w:space="0" w:color="auto"/>
          </w:divBdr>
        </w:div>
        <w:div w:id="1144275460">
          <w:marLeft w:val="274"/>
          <w:marRight w:val="0"/>
          <w:marTop w:val="0"/>
          <w:marBottom w:val="0"/>
          <w:divBdr>
            <w:top w:val="none" w:sz="0" w:space="0" w:color="auto"/>
            <w:left w:val="none" w:sz="0" w:space="0" w:color="auto"/>
            <w:bottom w:val="none" w:sz="0" w:space="0" w:color="auto"/>
            <w:right w:val="none" w:sz="0" w:space="0" w:color="auto"/>
          </w:divBdr>
        </w:div>
        <w:div w:id="1332293466">
          <w:marLeft w:val="274"/>
          <w:marRight w:val="0"/>
          <w:marTop w:val="0"/>
          <w:marBottom w:val="0"/>
          <w:divBdr>
            <w:top w:val="none" w:sz="0" w:space="0" w:color="auto"/>
            <w:left w:val="none" w:sz="0" w:space="0" w:color="auto"/>
            <w:bottom w:val="none" w:sz="0" w:space="0" w:color="auto"/>
            <w:right w:val="none" w:sz="0" w:space="0" w:color="auto"/>
          </w:divBdr>
        </w:div>
        <w:div w:id="1358507695">
          <w:marLeft w:val="274"/>
          <w:marRight w:val="0"/>
          <w:marTop w:val="0"/>
          <w:marBottom w:val="0"/>
          <w:divBdr>
            <w:top w:val="none" w:sz="0" w:space="0" w:color="auto"/>
            <w:left w:val="none" w:sz="0" w:space="0" w:color="auto"/>
            <w:bottom w:val="none" w:sz="0" w:space="0" w:color="auto"/>
            <w:right w:val="none" w:sz="0" w:space="0" w:color="auto"/>
          </w:divBdr>
        </w:div>
        <w:div w:id="1479761513">
          <w:marLeft w:val="274"/>
          <w:marRight w:val="0"/>
          <w:marTop w:val="0"/>
          <w:marBottom w:val="0"/>
          <w:divBdr>
            <w:top w:val="none" w:sz="0" w:space="0" w:color="auto"/>
            <w:left w:val="none" w:sz="0" w:space="0" w:color="auto"/>
            <w:bottom w:val="none" w:sz="0" w:space="0" w:color="auto"/>
            <w:right w:val="none" w:sz="0" w:space="0" w:color="auto"/>
          </w:divBdr>
        </w:div>
        <w:div w:id="1480415058">
          <w:marLeft w:val="274"/>
          <w:marRight w:val="0"/>
          <w:marTop w:val="0"/>
          <w:marBottom w:val="0"/>
          <w:divBdr>
            <w:top w:val="none" w:sz="0" w:space="0" w:color="auto"/>
            <w:left w:val="none" w:sz="0" w:space="0" w:color="auto"/>
            <w:bottom w:val="none" w:sz="0" w:space="0" w:color="auto"/>
            <w:right w:val="none" w:sz="0" w:space="0" w:color="auto"/>
          </w:divBdr>
        </w:div>
        <w:div w:id="1500853093">
          <w:marLeft w:val="274"/>
          <w:marRight w:val="0"/>
          <w:marTop w:val="0"/>
          <w:marBottom w:val="0"/>
          <w:divBdr>
            <w:top w:val="none" w:sz="0" w:space="0" w:color="auto"/>
            <w:left w:val="none" w:sz="0" w:space="0" w:color="auto"/>
            <w:bottom w:val="none" w:sz="0" w:space="0" w:color="auto"/>
            <w:right w:val="none" w:sz="0" w:space="0" w:color="auto"/>
          </w:divBdr>
        </w:div>
        <w:div w:id="1624270066">
          <w:marLeft w:val="274"/>
          <w:marRight w:val="0"/>
          <w:marTop w:val="0"/>
          <w:marBottom w:val="0"/>
          <w:divBdr>
            <w:top w:val="none" w:sz="0" w:space="0" w:color="auto"/>
            <w:left w:val="none" w:sz="0" w:space="0" w:color="auto"/>
            <w:bottom w:val="none" w:sz="0" w:space="0" w:color="auto"/>
            <w:right w:val="none" w:sz="0" w:space="0" w:color="auto"/>
          </w:divBdr>
        </w:div>
        <w:div w:id="1726023370">
          <w:marLeft w:val="274"/>
          <w:marRight w:val="0"/>
          <w:marTop w:val="0"/>
          <w:marBottom w:val="0"/>
          <w:divBdr>
            <w:top w:val="none" w:sz="0" w:space="0" w:color="auto"/>
            <w:left w:val="none" w:sz="0" w:space="0" w:color="auto"/>
            <w:bottom w:val="none" w:sz="0" w:space="0" w:color="auto"/>
            <w:right w:val="none" w:sz="0" w:space="0" w:color="auto"/>
          </w:divBdr>
        </w:div>
        <w:div w:id="1769889604">
          <w:marLeft w:val="274"/>
          <w:marRight w:val="0"/>
          <w:marTop w:val="0"/>
          <w:marBottom w:val="0"/>
          <w:divBdr>
            <w:top w:val="none" w:sz="0" w:space="0" w:color="auto"/>
            <w:left w:val="none" w:sz="0" w:space="0" w:color="auto"/>
            <w:bottom w:val="none" w:sz="0" w:space="0" w:color="auto"/>
            <w:right w:val="none" w:sz="0" w:space="0" w:color="auto"/>
          </w:divBdr>
        </w:div>
        <w:div w:id="1822846932">
          <w:marLeft w:val="274"/>
          <w:marRight w:val="0"/>
          <w:marTop w:val="0"/>
          <w:marBottom w:val="0"/>
          <w:divBdr>
            <w:top w:val="none" w:sz="0" w:space="0" w:color="auto"/>
            <w:left w:val="none" w:sz="0" w:space="0" w:color="auto"/>
            <w:bottom w:val="none" w:sz="0" w:space="0" w:color="auto"/>
            <w:right w:val="none" w:sz="0" w:space="0" w:color="auto"/>
          </w:divBdr>
        </w:div>
        <w:div w:id="1908805936">
          <w:marLeft w:val="274"/>
          <w:marRight w:val="0"/>
          <w:marTop w:val="0"/>
          <w:marBottom w:val="0"/>
          <w:divBdr>
            <w:top w:val="none" w:sz="0" w:space="0" w:color="auto"/>
            <w:left w:val="none" w:sz="0" w:space="0" w:color="auto"/>
            <w:bottom w:val="none" w:sz="0" w:space="0" w:color="auto"/>
            <w:right w:val="none" w:sz="0" w:space="0" w:color="auto"/>
          </w:divBdr>
        </w:div>
        <w:div w:id="1959945777">
          <w:marLeft w:val="274"/>
          <w:marRight w:val="0"/>
          <w:marTop w:val="0"/>
          <w:marBottom w:val="0"/>
          <w:divBdr>
            <w:top w:val="none" w:sz="0" w:space="0" w:color="auto"/>
            <w:left w:val="none" w:sz="0" w:space="0" w:color="auto"/>
            <w:bottom w:val="none" w:sz="0" w:space="0" w:color="auto"/>
            <w:right w:val="none" w:sz="0" w:space="0" w:color="auto"/>
          </w:divBdr>
        </w:div>
        <w:div w:id="1967422327">
          <w:marLeft w:val="274"/>
          <w:marRight w:val="0"/>
          <w:marTop w:val="0"/>
          <w:marBottom w:val="0"/>
          <w:divBdr>
            <w:top w:val="none" w:sz="0" w:space="0" w:color="auto"/>
            <w:left w:val="none" w:sz="0" w:space="0" w:color="auto"/>
            <w:bottom w:val="none" w:sz="0" w:space="0" w:color="auto"/>
            <w:right w:val="none" w:sz="0" w:space="0" w:color="auto"/>
          </w:divBdr>
        </w:div>
      </w:divsChild>
    </w:div>
    <w:div w:id="1621305878">
      <w:bodyDiv w:val="1"/>
      <w:marLeft w:val="0"/>
      <w:marRight w:val="0"/>
      <w:marTop w:val="0"/>
      <w:marBottom w:val="0"/>
      <w:divBdr>
        <w:top w:val="none" w:sz="0" w:space="0" w:color="auto"/>
        <w:left w:val="none" w:sz="0" w:space="0" w:color="auto"/>
        <w:bottom w:val="none" w:sz="0" w:space="0" w:color="auto"/>
        <w:right w:val="none" w:sz="0" w:space="0" w:color="auto"/>
      </w:divBdr>
    </w:div>
    <w:div w:id="1633556286">
      <w:bodyDiv w:val="1"/>
      <w:marLeft w:val="0"/>
      <w:marRight w:val="0"/>
      <w:marTop w:val="0"/>
      <w:marBottom w:val="0"/>
      <w:divBdr>
        <w:top w:val="none" w:sz="0" w:space="0" w:color="auto"/>
        <w:left w:val="none" w:sz="0" w:space="0" w:color="auto"/>
        <w:bottom w:val="none" w:sz="0" w:space="0" w:color="auto"/>
        <w:right w:val="none" w:sz="0" w:space="0" w:color="auto"/>
      </w:divBdr>
      <w:divsChild>
        <w:div w:id="425883716">
          <w:marLeft w:val="446"/>
          <w:marRight w:val="0"/>
          <w:marTop w:val="0"/>
          <w:marBottom w:val="0"/>
          <w:divBdr>
            <w:top w:val="none" w:sz="0" w:space="0" w:color="auto"/>
            <w:left w:val="none" w:sz="0" w:space="0" w:color="auto"/>
            <w:bottom w:val="none" w:sz="0" w:space="0" w:color="auto"/>
            <w:right w:val="none" w:sz="0" w:space="0" w:color="auto"/>
          </w:divBdr>
        </w:div>
        <w:div w:id="437649661">
          <w:marLeft w:val="446"/>
          <w:marRight w:val="0"/>
          <w:marTop w:val="0"/>
          <w:marBottom w:val="0"/>
          <w:divBdr>
            <w:top w:val="none" w:sz="0" w:space="0" w:color="auto"/>
            <w:left w:val="none" w:sz="0" w:space="0" w:color="auto"/>
            <w:bottom w:val="none" w:sz="0" w:space="0" w:color="auto"/>
            <w:right w:val="none" w:sz="0" w:space="0" w:color="auto"/>
          </w:divBdr>
        </w:div>
        <w:div w:id="509832023">
          <w:marLeft w:val="446"/>
          <w:marRight w:val="0"/>
          <w:marTop w:val="0"/>
          <w:marBottom w:val="0"/>
          <w:divBdr>
            <w:top w:val="none" w:sz="0" w:space="0" w:color="auto"/>
            <w:left w:val="none" w:sz="0" w:space="0" w:color="auto"/>
            <w:bottom w:val="none" w:sz="0" w:space="0" w:color="auto"/>
            <w:right w:val="none" w:sz="0" w:space="0" w:color="auto"/>
          </w:divBdr>
        </w:div>
        <w:div w:id="560553619">
          <w:marLeft w:val="1224"/>
          <w:marRight w:val="0"/>
          <w:marTop w:val="0"/>
          <w:marBottom w:val="0"/>
          <w:divBdr>
            <w:top w:val="none" w:sz="0" w:space="0" w:color="auto"/>
            <w:left w:val="none" w:sz="0" w:space="0" w:color="auto"/>
            <w:bottom w:val="none" w:sz="0" w:space="0" w:color="auto"/>
            <w:right w:val="none" w:sz="0" w:space="0" w:color="auto"/>
          </w:divBdr>
        </w:div>
        <w:div w:id="629439619">
          <w:marLeft w:val="1224"/>
          <w:marRight w:val="0"/>
          <w:marTop w:val="0"/>
          <w:marBottom w:val="0"/>
          <w:divBdr>
            <w:top w:val="none" w:sz="0" w:space="0" w:color="auto"/>
            <w:left w:val="none" w:sz="0" w:space="0" w:color="auto"/>
            <w:bottom w:val="none" w:sz="0" w:space="0" w:color="auto"/>
            <w:right w:val="none" w:sz="0" w:space="0" w:color="auto"/>
          </w:divBdr>
        </w:div>
        <w:div w:id="694504129">
          <w:marLeft w:val="1224"/>
          <w:marRight w:val="0"/>
          <w:marTop w:val="0"/>
          <w:marBottom w:val="0"/>
          <w:divBdr>
            <w:top w:val="none" w:sz="0" w:space="0" w:color="auto"/>
            <w:left w:val="none" w:sz="0" w:space="0" w:color="auto"/>
            <w:bottom w:val="none" w:sz="0" w:space="0" w:color="auto"/>
            <w:right w:val="none" w:sz="0" w:space="0" w:color="auto"/>
          </w:divBdr>
        </w:div>
        <w:div w:id="827671386">
          <w:marLeft w:val="446"/>
          <w:marRight w:val="0"/>
          <w:marTop w:val="0"/>
          <w:marBottom w:val="0"/>
          <w:divBdr>
            <w:top w:val="none" w:sz="0" w:space="0" w:color="auto"/>
            <w:left w:val="none" w:sz="0" w:space="0" w:color="auto"/>
            <w:bottom w:val="none" w:sz="0" w:space="0" w:color="auto"/>
            <w:right w:val="none" w:sz="0" w:space="0" w:color="auto"/>
          </w:divBdr>
        </w:div>
        <w:div w:id="829101882">
          <w:marLeft w:val="446"/>
          <w:marRight w:val="0"/>
          <w:marTop w:val="0"/>
          <w:marBottom w:val="0"/>
          <w:divBdr>
            <w:top w:val="none" w:sz="0" w:space="0" w:color="auto"/>
            <w:left w:val="none" w:sz="0" w:space="0" w:color="auto"/>
            <w:bottom w:val="none" w:sz="0" w:space="0" w:color="auto"/>
            <w:right w:val="none" w:sz="0" w:space="0" w:color="auto"/>
          </w:divBdr>
        </w:div>
        <w:div w:id="831718692">
          <w:marLeft w:val="446"/>
          <w:marRight w:val="0"/>
          <w:marTop w:val="0"/>
          <w:marBottom w:val="0"/>
          <w:divBdr>
            <w:top w:val="none" w:sz="0" w:space="0" w:color="auto"/>
            <w:left w:val="none" w:sz="0" w:space="0" w:color="auto"/>
            <w:bottom w:val="none" w:sz="0" w:space="0" w:color="auto"/>
            <w:right w:val="none" w:sz="0" w:space="0" w:color="auto"/>
          </w:divBdr>
        </w:div>
        <w:div w:id="872156674">
          <w:marLeft w:val="446"/>
          <w:marRight w:val="0"/>
          <w:marTop w:val="0"/>
          <w:marBottom w:val="0"/>
          <w:divBdr>
            <w:top w:val="none" w:sz="0" w:space="0" w:color="auto"/>
            <w:left w:val="none" w:sz="0" w:space="0" w:color="auto"/>
            <w:bottom w:val="none" w:sz="0" w:space="0" w:color="auto"/>
            <w:right w:val="none" w:sz="0" w:space="0" w:color="auto"/>
          </w:divBdr>
        </w:div>
        <w:div w:id="1500850575">
          <w:marLeft w:val="446"/>
          <w:marRight w:val="0"/>
          <w:marTop w:val="0"/>
          <w:marBottom w:val="0"/>
          <w:divBdr>
            <w:top w:val="none" w:sz="0" w:space="0" w:color="auto"/>
            <w:left w:val="none" w:sz="0" w:space="0" w:color="auto"/>
            <w:bottom w:val="none" w:sz="0" w:space="0" w:color="auto"/>
            <w:right w:val="none" w:sz="0" w:space="0" w:color="auto"/>
          </w:divBdr>
        </w:div>
        <w:div w:id="1603755907">
          <w:marLeft w:val="446"/>
          <w:marRight w:val="0"/>
          <w:marTop w:val="0"/>
          <w:marBottom w:val="0"/>
          <w:divBdr>
            <w:top w:val="none" w:sz="0" w:space="0" w:color="auto"/>
            <w:left w:val="none" w:sz="0" w:space="0" w:color="auto"/>
            <w:bottom w:val="none" w:sz="0" w:space="0" w:color="auto"/>
            <w:right w:val="none" w:sz="0" w:space="0" w:color="auto"/>
          </w:divBdr>
        </w:div>
        <w:div w:id="1721437559">
          <w:marLeft w:val="446"/>
          <w:marRight w:val="0"/>
          <w:marTop w:val="0"/>
          <w:marBottom w:val="0"/>
          <w:divBdr>
            <w:top w:val="none" w:sz="0" w:space="0" w:color="auto"/>
            <w:left w:val="none" w:sz="0" w:space="0" w:color="auto"/>
            <w:bottom w:val="none" w:sz="0" w:space="0" w:color="auto"/>
            <w:right w:val="none" w:sz="0" w:space="0" w:color="auto"/>
          </w:divBdr>
        </w:div>
        <w:div w:id="1813478947">
          <w:marLeft w:val="1224"/>
          <w:marRight w:val="0"/>
          <w:marTop w:val="0"/>
          <w:marBottom w:val="0"/>
          <w:divBdr>
            <w:top w:val="none" w:sz="0" w:space="0" w:color="auto"/>
            <w:left w:val="none" w:sz="0" w:space="0" w:color="auto"/>
            <w:bottom w:val="none" w:sz="0" w:space="0" w:color="auto"/>
            <w:right w:val="none" w:sz="0" w:space="0" w:color="auto"/>
          </w:divBdr>
        </w:div>
        <w:div w:id="2043751211">
          <w:marLeft w:val="446"/>
          <w:marRight w:val="0"/>
          <w:marTop w:val="0"/>
          <w:marBottom w:val="0"/>
          <w:divBdr>
            <w:top w:val="none" w:sz="0" w:space="0" w:color="auto"/>
            <w:left w:val="none" w:sz="0" w:space="0" w:color="auto"/>
            <w:bottom w:val="none" w:sz="0" w:space="0" w:color="auto"/>
            <w:right w:val="none" w:sz="0" w:space="0" w:color="auto"/>
          </w:divBdr>
        </w:div>
        <w:div w:id="2066877668">
          <w:marLeft w:val="446"/>
          <w:marRight w:val="0"/>
          <w:marTop w:val="0"/>
          <w:marBottom w:val="0"/>
          <w:divBdr>
            <w:top w:val="none" w:sz="0" w:space="0" w:color="auto"/>
            <w:left w:val="none" w:sz="0" w:space="0" w:color="auto"/>
            <w:bottom w:val="none" w:sz="0" w:space="0" w:color="auto"/>
            <w:right w:val="none" w:sz="0" w:space="0" w:color="auto"/>
          </w:divBdr>
        </w:div>
        <w:div w:id="2074544224">
          <w:marLeft w:val="446"/>
          <w:marRight w:val="0"/>
          <w:marTop w:val="0"/>
          <w:marBottom w:val="0"/>
          <w:divBdr>
            <w:top w:val="none" w:sz="0" w:space="0" w:color="auto"/>
            <w:left w:val="none" w:sz="0" w:space="0" w:color="auto"/>
            <w:bottom w:val="none" w:sz="0" w:space="0" w:color="auto"/>
            <w:right w:val="none" w:sz="0" w:space="0" w:color="auto"/>
          </w:divBdr>
        </w:div>
      </w:divsChild>
    </w:div>
    <w:div w:id="1634677192">
      <w:bodyDiv w:val="1"/>
      <w:marLeft w:val="0"/>
      <w:marRight w:val="0"/>
      <w:marTop w:val="0"/>
      <w:marBottom w:val="0"/>
      <w:divBdr>
        <w:top w:val="none" w:sz="0" w:space="0" w:color="auto"/>
        <w:left w:val="none" w:sz="0" w:space="0" w:color="auto"/>
        <w:bottom w:val="none" w:sz="0" w:space="0" w:color="auto"/>
        <w:right w:val="none" w:sz="0" w:space="0" w:color="auto"/>
      </w:divBdr>
    </w:div>
    <w:div w:id="1639913780">
      <w:bodyDiv w:val="1"/>
      <w:marLeft w:val="0"/>
      <w:marRight w:val="0"/>
      <w:marTop w:val="0"/>
      <w:marBottom w:val="0"/>
      <w:divBdr>
        <w:top w:val="none" w:sz="0" w:space="0" w:color="auto"/>
        <w:left w:val="none" w:sz="0" w:space="0" w:color="auto"/>
        <w:bottom w:val="none" w:sz="0" w:space="0" w:color="auto"/>
        <w:right w:val="none" w:sz="0" w:space="0" w:color="auto"/>
      </w:divBdr>
    </w:div>
    <w:div w:id="1652559171">
      <w:bodyDiv w:val="1"/>
      <w:marLeft w:val="0"/>
      <w:marRight w:val="0"/>
      <w:marTop w:val="0"/>
      <w:marBottom w:val="0"/>
      <w:divBdr>
        <w:top w:val="none" w:sz="0" w:space="0" w:color="auto"/>
        <w:left w:val="none" w:sz="0" w:space="0" w:color="auto"/>
        <w:bottom w:val="none" w:sz="0" w:space="0" w:color="auto"/>
        <w:right w:val="none" w:sz="0" w:space="0" w:color="auto"/>
      </w:divBdr>
      <w:divsChild>
        <w:div w:id="104081302">
          <w:marLeft w:val="446"/>
          <w:marRight w:val="0"/>
          <w:marTop w:val="0"/>
          <w:marBottom w:val="0"/>
          <w:divBdr>
            <w:top w:val="none" w:sz="0" w:space="0" w:color="auto"/>
            <w:left w:val="none" w:sz="0" w:space="0" w:color="auto"/>
            <w:bottom w:val="none" w:sz="0" w:space="0" w:color="auto"/>
            <w:right w:val="none" w:sz="0" w:space="0" w:color="auto"/>
          </w:divBdr>
        </w:div>
        <w:div w:id="375278768">
          <w:marLeft w:val="446"/>
          <w:marRight w:val="0"/>
          <w:marTop w:val="0"/>
          <w:marBottom w:val="0"/>
          <w:divBdr>
            <w:top w:val="none" w:sz="0" w:space="0" w:color="auto"/>
            <w:left w:val="none" w:sz="0" w:space="0" w:color="auto"/>
            <w:bottom w:val="none" w:sz="0" w:space="0" w:color="auto"/>
            <w:right w:val="none" w:sz="0" w:space="0" w:color="auto"/>
          </w:divBdr>
        </w:div>
        <w:div w:id="1739864521">
          <w:marLeft w:val="446"/>
          <w:marRight w:val="0"/>
          <w:marTop w:val="0"/>
          <w:marBottom w:val="0"/>
          <w:divBdr>
            <w:top w:val="none" w:sz="0" w:space="0" w:color="auto"/>
            <w:left w:val="none" w:sz="0" w:space="0" w:color="auto"/>
            <w:bottom w:val="none" w:sz="0" w:space="0" w:color="auto"/>
            <w:right w:val="none" w:sz="0" w:space="0" w:color="auto"/>
          </w:divBdr>
        </w:div>
      </w:divsChild>
    </w:div>
    <w:div w:id="1660306155">
      <w:bodyDiv w:val="1"/>
      <w:marLeft w:val="0"/>
      <w:marRight w:val="0"/>
      <w:marTop w:val="0"/>
      <w:marBottom w:val="0"/>
      <w:divBdr>
        <w:top w:val="none" w:sz="0" w:space="0" w:color="auto"/>
        <w:left w:val="none" w:sz="0" w:space="0" w:color="auto"/>
        <w:bottom w:val="none" w:sz="0" w:space="0" w:color="auto"/>
        <w:right w:val="none" w:sz="0" w:space="0" w:color="auto"/>
      </w:divBdr>
      <w:divsChild>
        <w:div w:id="92286331">
          <w:marLeft w:val="360"/>
          <w:marRight w:val="0"/>
          <w:marTop w:val="0"/>
          <w:marBottom w:val="0"/>
          <w:divBdr>
            <w:top w:val="none" w:sz="0" w:space="0" w:color="auto"/>
            <w:left w:val="none" w:sz="0" w:space="0" w:color="auto"/>
            <w:bottom w:val="none" w:sz="0" w:space="0" w:color="auto"/>
            <w:right w:val="none" w:sz="0" w:space="0" w:color="auto"/>
          </w:divBdr>
        </w:div>
        <w:div w:id="210504900">
          <w:marLeft w:val="360"/>
          <w:marRight w:val="0"/>
          <w:marTop w:val="0"/>
          <w:marBottom w:val="0"/>
          <w:divBdr>
            <w:top w:val="none" w:sz="0" w:space="0" w:color="auto"/>
            <w:left w:val="none" w:sz="0" w:space="0" w:color="auto"/>
            <w:bottom w:val="none" w:sz="0" w:space="0" w:color="auto"/>
            <w:right w:val="none" w:sz="0" w:space="0" w:color="auto"/>
          </w:divBdr>
        </w:div>
        <w:div w:id="711880749">
          <w:marLeft w:val="360"/>
          <w:marRight w:val="0"/>
          <w:marTop w:val="0"/>
          <w:marBottom w:val="0"/>
          <w:divBdr>
            <w:top w:val="none" w:sz="0" w:space="0" w:color="auto"/>
            <w:left w:val="none" w:sz="0" w:space="0" w:color="auto"/>
            <w:bottom w:val="none" w:sz="0" w:space="0" w:color="auto"/>
            <w:right w:val="none" w:sz="0" w:space="0" w:color="auto"/>
          </w:divBdr>
        </w:div>
        <w:div w:id="744379672">
          <w:marLeft w:val="360"/>
          <w:marRight w:val="0"/>
          <w:marTop w:val="0"/>
          <w:marBottom w:val="0"/>
          <w:divBdr>
            <w:top w:val="none" w:sz="0" w:space="0" w:color="auto"/>
            <w:left w:val="none" w:sz="0" w:space="0" w:color="auto"/>
            <w:bottom w:val="none" w:sz="0" w:space="0" w:color="auto"/>
            <w:right w:val="none" w:sz="0" w:space="0" w:color="auto"/>
          </w:divBdr>
        </w:div>
        <w:div w:id="956057633">
          <w:marLeft w:val="360"/>
          <w:marRight w:val="0"/>
          <w:marTop w:val="0"/>
          <w:marBottom w:val="0"/>
          <w:divBdr>
            <w:top w:val="none" w:sz="0" w:space="0" w:color="auto"/>
            <w:left w:val="none" w:sz="0" w:space="0" w:color="auto"/>
            <w:bottom w:val="none" w:sz="0" w:space="0" w:color="auto"/>
            <w:right w:val="none" w:sz="0" w:space="0" w:color="auto"/>
          </w:divBdr>
        </w:div>
        <w:div w:id="1269385902">
          <w:marLeft w:val="360"/>
          <w:marRight w:val="0"/>
          <w:marTop w:val="0"/>
          <w:marBottom w:val="0"/>
          <w:divBdr>
            <w:top w:val="none" w:sz="0" w:space="0" w:color="auto"/>
            <w:left w:val="none" w:sz="0" w:space="0" w:color="auto"/>
            <w:bottom w:val="none" w:sz="0" w:space="0" w:color="auto"/>
            <w:right w:val="none" w:sz="0" w:space="0" w:color="auto"/>
          </w:divBdr>
        </w:div>
        <w:div w:id="1296718078">
          <w:marLeft w:val="360"/>
          <w:marRight w:val="0"/>
          <w:marTop w:val="0"/>
          <w:marBottom w:val="0"/>
          <w:divBdr>
            <w:top w:val="none" w:sz="0" w:space="0" w:color="auto"/>
            <w:left w:val="none" w:sz="0" w:space="0" w:color="auto"/>
            <w:bottom w:val="none" w:sz="0" w:space="0" w:color="auto"/>
            <w:right w:val="none" w:sz="0" w:space="0" w:color="auto"/>
          </w:divBdr>
        </w:div>
        <w:div w:id="1472094233">
          <w:marLeft w:val="360"/>
          <w:marRight w:val="0"/>
          <w:marTop w:val="0"/>
          <w:marBottom w:val="0"/>
          <w:divBdr>
            <w:top w:val="none" w:sz="0" w:space="0" w:color="auto"/>
            <w:left w:val="none" w:sz="0" w:space="0" w:color="auto"/>
            <w:bottom w:val="none" w:sz="0" w:space="0" w:color="auto"/>
            <w:right w:val="none" w:sz="0" w:space="0" w:color="auto"/>
          </w:divBdr>
        </w:div>
        <w:div w:id="1580795003">
          <w:marLeft w:val="360"/>
          <w:marRight w:val="0"/>
          <w:marTop w:val="0"/>
          <w:marBottom w:val="0"/>
          <w:divBdr>
            <w:top w:val="none" w:sz="0" w:space="0" w:color="auto"/>
            <w:left w:val="none" w:sz="0" w:space="0" w:color="auto"/>
            <w:bottom w:val="none" w:sz="0" w:space="0" w:color="auto"/>
            <w:right w:val="none" w:sz="0" w:space="0" w:color="auto"/>
          </w:divBdr>
        </w:div>
        <w:div w:id="1615478400">
          <w:marLeft w:val="360"/>
          <w:marRight w:val="0"/>
          <w:marTop w:val="0"/>
          <w:marBottom w:val="0"/>
          <w:divBdr>
            <w:top w:val="none" w:sz="0" w:space="0" w:color="auto"/>
            <w:left w:val="none" w:sz="0" w:space="0" w:color="auto"/>
            <w:bottom w:val="none" w:sz="0" w:space="0" w:color="auto"/>
            <w:right w:val="none" w:sz="0" w:space="0" w:color="auto"/>
          </w:divBdr>
        </w:div>
        <w:div w:id="1657342714">
          <w:marLeft w:val="360"/>
          <w:marRight w:val="0"/>
          <w:marTop w:val="0"/>
          <w:marBottom w:val="0"/>
          <w:divBdr>
            <w:top w:val="none" w:sz="0" w:space="0" w:color="auto"/>
            <w:left w:val="none" w:sz="0" w:space="0" w:color="auto"/>
            <w:bottom w:val="none" w:sz="0" w:space="0" w:color="auto"/>
            <w:right w:val="none" w:sz="0" w:space="0" w:color="auto"/>
          </w:divBdr>
        </w:div>
        <w:div w:id="1876695887">
          <w:marLeft w:val="360"/>
          <w:marRight w:val="0"/>
          <w:marTop w:val="0"/>
          <w:marBottom w:val="0"/>
          <w:divBdr>
            <w:top w:val="none" w:sz="0" w:space="0" w:color="auto"/>
            <w:left w:val="none" w:sz="0" w:space="0" w:color="auto"/>
            <w:bottom w:val="none" w:sz="0" w:space="0" w:color="auto"/>
            <w:right w:val="none" w:sz="0" w:space="0" w:color="auto"/>
          </w:divBdr>
        </w:div>
        <w:div w:id="2134639321">
          <w:marLeft w:val="360"/>
          <w:marRight w:val="0"/>
          <w:marTop w:val="0"/>
          <w:marBottom w:val="0"/>
          <w:divBdr>
            <w:top w:val="none" w:sz="0" w:space="0" w:color="auto"/>
            <w:left w:val="none" w:sz="0" w:space="0" w:color="auto"/>
            <w:bottom w:val="none" w:sz="0" w:space="0" w:color="auto"/>
            <w:right w:val="none" w:sz="0" w:space="0" w:color="auto"/>
          </w:divBdr>
        </w:div>
      </w:divsChild>
    </w:div>
    <w:div w:id="1671174320">
      <w:bodyDiv w:val="1"/>
      <w:marLeft w:val="0"/>
      <w:marRight w:val="0"/>
      <w:marTop w:val="0"/>
      <w:marBottom w:val="0"/>
      <w:divBdr>
        <w:top w:val="none" w:sz="0" w:space="0" w:color="auto"/>
        <w:left w:val="none" w:sz="0" w:space="0" w:color="auto"/>
        <w:bottom w:val="none" w:sz="0" w:space="0" w:color="auto"/>
        <w:right w:val="none" w:sz="0" w:space="0" w:color="auto"/>
      </w:divBdr>
      <w:divsChild>
        <w:div w:id="50230326">
          <w:marLeft w:val="274"/>
          <w:marRight w:val="0"/>
          <w:marTop w:val="0"/>
          <w:marBottom w:val="120"/>
          <w:divBdr>
            <w:top w:val="none" w:sz="0" w:space="0" w:color="auto"/>
            <w:left w:val="none" w:sz="0" w:space="0" w:color="auto"/>
            <w:bottom w:val="none" w:sz="0" w:space="0" w:color="auto"/>
            <w:right w:val="none" w:sz="0" w:space="0" w:color="auto"/>
          </w:divBdr>
        </w:div>
        <w:div w:id="689334656">
          <w:marLeft w:val="274"/>
          <w:marRight w:val="0"/>
          <w:marTop w:val="0"/>
          <w:marBottom w:val="120"/>
          <w:divBdr>
            <w:top w:val="none" w:sz="0" w:space="0" w:color="auto"/>
            <w:left w:val="none" w:sz="0" w:space="0" w:color="auto"/>
            <w:bottom w:val="none" w:sz="0" w:space="0" w:color="auto"/>
            <w:right w:val="none" w:sz="0" w:space="0" w:color="auto"/>
          </w:divBdr>
        </w:div>
        <w:div w:id="809370777">
          <w:marLeft w:val="274"/>
          <w:marRight w:val="0"/>
          <w:marTop w:val="0"/>
          <w:marBottom w:val="120"/>
          <w:divBdr>
            <w:top w:val="none" w:sz="0" w:space="0" w:color="auto"/>
            <w:left w:val="none" w:sz="0" w:space="0" w:color="auto"/>
            <w:bottom w:val="none" w:sz="0" w:space="0" w:color="auto"/>
            <w:right w:val="none" w:sz="0" w:space="0" w:color="auto"/>
          </w:divBdr>
        </w:div>
        <w:div w:id="839394331">
          <w:marLeft w:val="274"/>
          <w:marRight w:val="0"/>
          <w:marTop w:val="0"/>
          <w:marBottom w:val="120"/>
          <w:divBdr>
            <w:top w:val="none" w:sz="0" w:space="0" w:color="auto"/>
            <w:left w:val="none" w:sz="0" w:space="0" w:color="auto"/>
            <w:bottom w:val="none" w:sz="0" w:space="0" w:color="auto"/>
            <w:right w:val="none" w:sz="0" w:space="0" w:color="auto"/>
          </w:divBdr>
        </w:div>
        <w:div w:id="947929742">
          <w:marLeft w:val="274"/>
          <w:marRight w:val="0"/>
          <w:marTop w:val="0"/>
          <w:marBottom w:val="120"/>
          <w:divBdr>
            <w:top w:val="none" w:sz="0" w:space="0" w:color="auto"/>
            <w:left w:val="none" w:sz="0" w:space="0" w:color="auto"/>
            <w:bottom w:val="none" w:sz="0" w:space="0" w:color="auto"/>
            <w:right w:val="none" w:sz="0" w:space="0" w:color="auto"/>
          </w:divBdr>
        </w:div>
        <w:div w:id="1263345802">
          <w:marLeft w:val="274"/>
          <w:marRight w:val="0"/>
          <w:marTop w:val="0"/>
          <w:marBottom w:val="120"/>
          <w:divBdr>
            <w:top w:val="none" w:sz="0" w:space="0" w:color="auto"/>
            <w:left w:val="none" w:sz="0" w:space="0" w:color="auto"/>
            <w:bottom w:val="none" w:sz="0" w:space="0" w:color="auto"/>
            <w:right w:val="none" w:sz="0" w:space="0" w:color="auto"/>
          </w:divBdr>
        </w:div>
      </w:divsChild>
    </w:div>
    <w:div w:id="1686055280">
      <w:bodyDiv w:val="1"/>
      <w:marLeft w:val="0"/>
      <w:marRight w:val="0"/>
      <w:marTop w:val="0"/>
      <w:marBottom w:val="0"/>
      <w:divBdr>
        <w:top w:val="none" w:sz="0" w:space="0" w:color="auto"/>
        <w:left w:val="none" w:sz="0" w:space="0" w:color="auto"/>
        <w:bottom w:val="none" w:sz="0" w:space="0" w:color="auto"/>
        <w:right w:val="none" w:sz="0" w:space="0" w:color="auto"/>
      </w:divBdr>
    </w:div>
    <w:div w:id="1688219032">
      <w:bodyDiv w:val="1"/>
      <w:marLeft w:val="0"/>
      <w:marRight w:val="0"/>
      <w:marTop w:val="0"/>
      <w:marBottom w:val="0"/>
      <w:divBdr>
        <w:top w:val="none" w:sz="0" w:space="0" w:color="auto"/>
        <w:left w:val="none" w:sz="0" w:space="0" w:color="auto"/>
        <w:bottom w:val="none" w:sz="0" w:space="0" w:color="auto"/>
        <w:right w:val="none" w:sz="0" w:space="0" w:color="auto"/>
      </w:divBdr>
      <w:divsChild>
        <w:div w:id="1720938520">
          <w:marLeft w:val="288"/>
          <w:marRight w:val="0"/>
          <w:marTop w:val="0"/>
          <w:marBottom w:val="120"/>
          <w:divBdr>
            <w:top w:val="none" w:sz="0" w:space="0" w:color="auto"/>
            <w:left w:val="none" w:sz="0" w:space="0" w:color="auto"/>
            <w:bottom w:val="none" w:sz="0" w:space="0" w:color="auto"/>
            <w:right w:val="none" w:sz="0" w:space="0" w:color="auto"/>
          </w:divBdr>
        </w:div>
      </w:divsChild>
    </w:div>
    <w:div w:id="1708942989">
      <w:bodyDiv w:val="1"/>
      <w:marLeft w:val="0"/>
      <w:marRight w:val="0"/>
      <w:marTop w:val="0"/>
      <w:marBottom w:val="0"/>
      <w:divBdr>
        <w:top w:val="none" w:sz="0" w:space="0" w:color="auto"/>
        <w:left w:val="none" w:sz="0" w:space="0" w:color="auto"/>
        <w:bottom w:val="none" w:sz="0" w:space="0" w:color="auto"/>
        <w:right w:val="none" w:sz="0" w:space="0" w:color="auto"/>
      </w:divBdr>
    </w:div>
    <w:div w:id="1718428557">
      <w:bodyDiv w:val="1"/>
      <w:marLeft w:val="0"/>
      <w:marRight w:val="0"/>
      <w:marTop w:val="0"/>
      <w:marBottom w:val="0"/>
      <w:divBdr>
        <w:top w:val="none" w:sz="0" w:space="0" w:color="auto"/>
        <w:left w:val="none" w:sz="0" w:space="0" w:color="auto"/>
        <w:bottom w:val="none" w:sz="0" w:space="0" w:color="auto"/>
        <w:right w:val="none" w:sz="0" w:space="0" w:color="auto"/>
      </w:divBdr>
    </w:div>
    <w:div w:id="1720083136">
      <w:bodyDiv w:val="1"/>
      <w:marLeft w:val="0"/>
      <w:marRight w:val="0"/>
      <w:marTop w:val="0"/>
      <w:marBottom w:val="0"/>
      <w:divBdr>
        <w:top w:val="none" w:sz="0" w:space="0" w:color="auto"/>
        <w:left w:val="none" w:sz="0" w:space="0" w:color="auto"/>
        <w:bottom w:val="none" w:sz="0" w:space="0" w:color="auto"/>
        <w:right w:val="none" w:sz="0" w:space="0" w:color="auto"/>
      </w:divBdr>
    </w:div>
    <w:div w:id="1723863293">
      <w:bodyDiv w:val="1"/>
      <w:marLeft w:val="0"/>
      <w:marRight w:val="0"/>
      <w:marTop w:val="0"/>
      <w:marBottom w:val="0"/>
      <w:divBdr>
        <w:top w:val="none" w:sz="0" w:space="0" w:color="auto"/>
        <w:left w:val="none" w:sz="0" w:space="0" w:color="auto"/>
        <w:bottom w:val="none" w:sz="0" w:space="0" w:color="auto"/>
        <w:right w:val="none" w:sz="0" w:space="0" w:color="auto"/>
      </w:divBdr>
    </w:div>
    <w:div w:id="1752579796">
      <w:bodyDiv w:val="1"/>
      <w:marLeft w:val="0"/>
      <w:marRight w:val="0"/>
      <w:marTop w:val="0"/>
      <w:marBottom w:val="0"/>
      <w:divBdr>
        <w:top w:val="none" w:sz="0" w:space="0" w:color="auto"/>
        <w:left w:val="none" w:sz="0" w:space="0" w:color="auto"/>
        <w:bottom w:val="none" w:sz="0" w:space="0" w:color="auto"/>
        <w:right w:val="none" w:sz="0" w:space="0" w:color="auto"/>
      </w:divBdr>
      <w:divsChild>
        <w:div w:id="792289536">
          <w:marLeft w:val="1267"/>
          <w:marRight w:val="0"/>
          <w:marTop w:val="0"/>
          <w:marBottom w:val="0"/>
          <w:divBdr>
            <w:top w:val="none" w:sz="0" w:space="0" w:color="auto"/>
            <w:left w:val="none" w:sz="0" w:space="0" w:color="auto"/>
            <w:bottom w:val="none" w:sz="0" w:space="0" w:color="auto"/>
            <w:right w:val="none" w:sz="0" w:space="0" w:color="auto"/>
          </w:divBdr>
        </w:div>
      </w:divsChild>
    </w:div>
    <w:div w:id="1754737121">
      <w:bodyDiv w:val="1"/>
      <w:marLeft w:val="0"/>
      <w:marRight w:val="0"/>
      <w:marTop w:val="0"/>
      <w:marBottom w:val="0"/>
      <w:divBdr>
        <w:top w:val="none" w:sz="0" w:space="0" w:color="auto"/>
        <w:left w:val="none" w:sz="0" w:space="0" w:color="auto"/>
        <w:bottom w:val="none" w:sz="0" w:space="0" w:color="auto"/>
        <w:right w:val="none" w:sz="0" w:space="0" w:color="auto"/>
      </w:divBdr>
    </w:div>
    <w:div w:id="1756702070">
      <w:bodyDiv w:val="1"/>
      <w:marLeft w:val="0"/>
      <w:marRight w:val="0"/>
      <w:marTop w:val="0"/>
      <w:marBottom w:val="0"/>
      <w:divBdr>
        <w:top w:val="none" w:sz="0" w:space="0" w:color="auto"/>
        <w:left w:val="none" w:sz="0" w:space="0" w:color="auto"/>
        <w:bottom w:val="none" w:sz="0" w:space="0" w:color="auto"/>
        <w:right w:val="none" w:sz="0" w:space="0" w:color="auto"/>
      </w:divBdr>
    </w:div>
    <w:div w:id="1757435569">
      <w:bodyDiv w:val="1"/>
      <w:marLeft w:val="0"/>
      <w:marRight w:val="0"/>
      <w:marTop w:val="0"/>
      <w:marBottom w:val="0"/>
      <w:divBdr>
        <w:top w:val="none" w:sz="0" w:space="0" w:color="auto"/>
        <w:left w:val="none" w:sz="0" w:space="0" w:color="auto"/>
        <w:bottom w:val="none" w:sz="0" w:space="0" w:color="auto"/>
        <w:right w:val="none" w:sz="0" w:space="0" w:color="auto"/>
      </w:divBdr>
    </w:div>
    <w:div w:id="1758478292">
      <w:bodyDiv w:val="1"/>
      <w:marLeft w:val="0"/>
      <w:marRight w:val="0"/>
      <w:marTop w:val="0"/>
      <w:marBottom w:val="0"/>
      <w:divBdr>
        <w:top w:val="none" w:sz="0" w:space="0" w:color="auto"/>
        <w:left w:val="none" w:sz="0" w:space="0" w:color="auto"/>
        <w:bottom w:val="none" w:sz="0" w:space="0" w:color="auto"/>
        <w:right w:val="none" w:sz="0" w:space="0" w:color="auto"/>
      </w:divBdr>
      <w:divsChild>
        <w:div w:id="36050881">
          <w:marLeft w:val="547"/>
          <w:marRight w:val="0"/>
          <w:marTop w:val="0"/>
          <w:marBottom w:val="0"/>
          <w:divBdr>
            <w:top w:val="none" w:sz="0" w:space="0" w:color="auto"/>
            <w:left w:val="none" w:sz="0" w:space="0" w:color="auto"/>
            <w:bottom w:val="none" w:sz="0" w:space="0" w:color="auto"/>
            <w:right w:val="none" w:sz="0" w:space="0" w:color="auto"/>
          </w:divBdr>
        </w:div>
      </w:divsChild>
    </w:div>
    <w:div w:id="1774202914">
      <w:bodyDiv w:val="1"/>
      <w:marLeft w:val="0"/>
      <w:marRight w:val="0"/>
      <w:marTop w:val="0"/>
      <w:marBottom w:val="0"/>
      <w:divBdr>
        <w:top w:val="none" w:sz="0" w:space="0" w:color="auto"/>
        <w:left w:val="none" w:sz="0" w:space="0" w:color="auto"/>
        <w:bottom w:val="none" w:sz="0" w:space="0" w:color="auto"/>
        <w:right w:val="none" w:sz="0" w:space="0" w:color="auto"/>
      </w:divBdr>
    </w:div>
    <w:div w:id="1774863552">
      <w:bodyDiv w:val="1"/>
      <w:marLeft w:val="0"/>
      <w:marRight w:val="0"/>
      <w:marTop w:val="0"/>
      <w:marBottom w:val="0"/>
      <w:divBdr>
        <w:top w:val="none" w:sz="0" w:space="0" w:color="auto"/>
        <w:left w:val="none" w:sz="0" w:space="0" w:color="auto"/>
        <w:bottom w:val="none" w:sz="0" w:space="0" w:color="auto"/>
        <w:right w:val="none" w:sz="0" w:space="0" w:color="auto"/>
      </w:divBdr>
    </w:div>
    <w:div w:id="1780374882">
      <w:bodyDiv w:val="1"/>
      <w:marLeft w:val="0"/>
      <w:marRight w:val="0"/>
      <w:marTop w:val="0"/>
      <w:marBottom w:val="0"/>
      <w:divBdr>
        <w:top w:val="none" w:sz="0" w:space="0" w:color="auto"/>
        <w:left w:val="none" w:sz="0" w:space="0" w:color="auto"/>
        <w:bottom w:val="none" w:sz="0" w:space="0" w:color="auto"/>
        <w:right w:val="none" w:sz="0" w:space="0" w:color="auto"/>
      </w:divBdr>
    </w:div>
    <w:div w:id="1827625537">
      <w:bodyDiv w:val="1"/>
      <w:marLeft w:val="0"/>
      <w:marRight w:val="0"/>
      <w:marTop w:val="0"/>
      <w:marBottom w:val="0"/>
      <w:divBdr>
        <w:top w:val="none" w:sz="0" w:space="0" w:color="auto"/>
        <w:left w:val="none" w:sz="0" w:space="0" w:color="auto"/>
        <w:bottom w:val="none" w:sz="0" w:space="0" w:color="auto"/>
        <w:right w:val="none" w:sz="0" w:space="0" w:color="auto"/>
      </w:divBdr>
    </w:div>
    <w:div w:id="1834683747">
      <w:bodyDiv w:val="1"/>
      <w:marLeft w:val="0"/>
      <w:marRight w:val="0"/>
      <w:marTop w:val="0"/>
      <w:marBottom w:val="0"/>
      <w:divBdr>
        <w:top w:val="none" w:sz="0" w:space="0" w:color="auto"/>
        <w:left w:val="none" w:sz="0" w:space="0" w:color="auto"/>
        <w:bottom w:val="none" w:sz="0" w:space="0" w:color="auto"/>
        <w:right w:val="none" w:sz="0" w:space="0" w:color="auto"/>
      </w:divBdr>
      <w:divsChild>
        <w:div w:id="221789943">
          <w:marLeft w:val="374"/>
          <w:marRight w:val="0"/>
          <w:marTop w:val="0"/>
          <w:marBottom w:val="120"/>
          <w:divBdr>
            <w:top w:val="none" w:sz="0" w:space="0" w:color="auto"/>
            <w:left w:val="none" w:sz="0" w:space="0" w:color="auto"/>
            <w:bottom w:val="none" w:sz="0" w:space="0" w:color="auto"/>
            <w:right w:val="none" w:sz="0" w:space="0" w:color="auto"/>
          </w:divBdr>
        </w:div>
        <w:div w:id="1086000402">
          <w:marLeft w:val="374"/>
          <w:marRight w:val="0"/>
          <w:marTop w:val="0"/>
          <w:marBottom w:val="120"/>
          <w:divBdr>
            <w:top w:val="none" w:sz="0" w:space="0" w:color="auto"/>
            <w:left w:val="none" w:sz="0" w:space="0" w:color="auto"/>
            <w:bottom w:val="none" w:sz="0" w:space="0" w:color="auto"/>
            <w:right w:val="none" w:sz="0" w:space="0" w:color="auto"/>
          </w:divBdr>
        </w:div>
        <w:div w:id="1285428838">
          <w:marLeft w:val="374"/>
          <w:marRight w:val="0"/>
          <w:marTop w:val="0"/>
          <w:marBottom w:val="120"/>
          <w:divBdr>
            <w:top w:val="none" w:sz="0" w:space="0" w:color="auto"/>
            <w:left w:val="none" w:sz="0" w:space="0" w:color="auto"/>
            <w:bottom w:val="none" w:sz="0" w:space="0" w:color="auto"/>
            <w:right w:val="none" w:sz="0" w:space="0" w:color="auto"/>
          </w:divBdr>
        </w:div>
      </w:divsChild>
    </w:div>
    <w:div w:id="1848715993">
      <w:bodyDiv w:val="1"/>
      <w:marLeft w:val="0"/>
      <w:marRight w:val="0"/>
      <w:marTop w:val="0"/>
      <w:marBottom w:val="0"/>
      <w:divBdr>
        <w:top w:val="none" w:sz="0" w:space="0" w:color="auto"/>
        <w:left w:val="none" w:sz="0" w:space="0" w:color="auto"/>
        <w:bottom w:val="none" w:sz="0" w:space="0" w:color="auto"/>
        <w:right w:val="none" w:sz="0" w:space="0" w:color="auto"/>
      </w:divBdr>
      <w:divsChild>
        <w:div w:id="642545060">
          <w:marLeft w:val="274"/>
          <w:marRight w:val="0"/>
          <w:marTop w:val="0"/>
          <w:marBottom w:val="180"/>
          <w:divBdr>
            <w:top w:val="none" w:sz="0" w:space="0" w:color="auto"/>
            <w:left w:val="none" w:sz="0" w:space="0" w:color="auto"/>
            <w:bottom w:val="none" w:sz="0" w:space="0" w:color="auto"/>
            <w:right w:val="none" w:sz="0" w:space="0" w:color="auto"/>
          </w:divBdr>
        </w:div>
        <w:div w:id="1170024447">
          <w:marLeft w:val="274"/>
          <w:marRight w:val="0"/>
          <w:marTop w:val="0"/>
          <w:marBottom w:val="180"/>
          <w:divBdr>
            <w:top w:val="none" w:sz="0" w:space="0" w:color="auto"/>
            <w:left w:val="none" w:sz="0" w:space="0" w:color="auto"/>
            <w:bottom w:val="none" w:sz="0" w:space="0" w:color="auto"/>
            <w:right w:val="none" w:sz="0" w:space="0" w:color="auto"/>
          </w:divBdr>
        </w:div>
        <w:div w:id="1828738352">
          <w:marLeft w:val="274"/>
          <w:marRight w:val="0"/>
          <w:marTop w:val="40"/>
          <w:marBottom w:val="180"/>
          <w:divBdr>
            <w:top w:val="none" w:sz="0" w:space="0" w:color="auto"/>
            <w:left w:val="none" w:sz="0" w:space="0" w:color="auto"/>
            <w:bottom w:val="none" w:sz="0" w:space="0" w:color="auto"/>
            <w:right w:val="none" w:sz="0" w:space="0" w:color="auto"/>
          </w:divBdr>
        </w:div>
      </w:divsChild>
    </w:div>
    <w:div w:id="1848785809">
      <w:bodyDiv w:val="1"/>
      <w:marLeft w:val="0"/>
      <w:marRight w:val="0"/>
      <w:marTop w:val="0"/>
      <w:marBottom w:val="0"/>
      <w:divBdr>
        <w:top w:val="none" w:sz="0" w:space="0" w:color="auto"/>
        <w:left w:val="none" w:sz="0" w:space="0" w:color="auto"/>
        <w:bottom w:val="none" w:sz="0" w:space="0" w:color="auto"/>
        <w:right w:val="none" w:sz="0" w:space="0" w:color="auto"/>
      </w:divBdr>
    </w:div>
    <w:div w:id="1851993406">
      <w:bodyDiv w:val="1"/>
      <w:marLeft w:val="0"/>
      <w:marRight w:val="0"/>
      <w:marTop w:val="0"/>
      <w:marBottom w:val="0"/>
      <w:divBdr>
        <w:top w:val="none" w:sz="0" w:space="0" w:color="auto"/>
        <w:left w:val="none" w:sz="0" w:space="0" w:color="auto"/>
        <w:bottom w:val="none" w:sz="0" w:space="0" w:color="auto"/>
        <w:right w:val="none" w:sz="0" w:space="0" w:color="auto"/>
      </w:divBdr>
    </w:div>
    <w:div w:id="1862164026">
      <w:bodyDiv w:val="1"/>
      <w:marLeft w:val="0"/>
      <w:marRight w:val="0"/>
      <w:marTop w:val="0"/>
      <w:marBottom w:val="0"/>
      <w:divBdr>
        <w:top w:val="none" w:sz="0" w:space="0" w:color="auto"/>
        <w:left w:val="none" w:sz="0" w:space="0" w:color="auto"/>
        <w:bottom w:val="none" w:sz="0" w:space="0" w:color="auto"/>
        <w:right w:val="none" w:sz="0" w:space="0" w:color="auto"/>
      </w:divBdr>
    </w:div>
    <w:div w:id="1865358728">
      <w:bodyDiv w:val="1"/>
      <w:marLeft w:val="0"/>
      <w:marRight w:val="0"/>
      <w:marTop w:val="0"/>
      <w:marBottom w:val="0"/>
      <w:divBdr>
        <w:top w:val="none" w:sz="0" w:space="0" w:color="auto"/>
        <w:left w:val="none" w:sz="0" w:space="0" w:color="auto"/>
        <w:bottom w:val="none" w:sz="0" w:space="0" w:color="auto"/>
        <w:right w:val="none" w:sz="0" w:space="0" w:color="auto"/>
      </w:divBdr>
      <w:divsChild>
        <w:div w:id="44527368">
          <w:marLeft w:val="446"/>
          <w:marRight w:val="0"/>
          <w:marTop w:val="0"/>
          <w:marBottom w:val="0"/>
          <w:divBdr>
            <w:top w:val="none" w:sz="0" w:space="0" w:color="auto"/>
            <w:left w:val="none" w:sz="0" w:space="0" w:color="auto"/>
            <w:bottom w:val="none" w:sz="0" w:space="0" w:color="auto"/>
            <w:right w:val="none" w:sz="0" w:space="0" w:color="auto"/>
          </w:divBdr>
        </w:div>
        <w:div w:id="1099642969">
          <w:marLeft w:val="446"/>
          <w:marRight w:val="0"/>
          <w:marTop w:val="0"/>
          <w:marBottom w:val="0"/>
          <w:divBdr>
            <w:top w:val="none" w:sz="0" w:space="0" w:color="auto"/>
            <w:left w:val="none" w:sz="0" w:space="0" w:color="auto"/>
            <w:bottom w:val="none" w:sz="0" w:space="0" w:color="auto"/>
            <w:right w:val="none" w:sz="0" w:space="0" w:color="auto"/>
          </w:divBdr>
        </w:div>
        <w:div w:id="1442412725">
          <w:marLeft w:val="446"/>
          <w:marRight w:val="0"/>
          <w:marTop w:val="0"/>
          <w:marBottom w:val="0"/>
          <w:divBdr>
            <w:top w:val="none" w:sz="0" w:space="0" w:color="auto"/>
            <w:left w:val="none" w:sz="0" w:space="0" w:color="auto"/>
            <w:bottom w:val="none" w:sz="0" w:space="0" w:color="auto"/>
            <w:right w:val="none" w:sz="0" w:space="0" w:color="auto"/>
          </w:divBdr>
        </w:div>
        <w:div w:id="2094819551">
          <w:marLeft w:val="446"/>
          <w:marRight w:val="0"/>
          <w:marTop w:val="0"/>
          <w:marBottom w:val="0"/>
          <w:divBdr>
            <w:top w:val="none" w:sz="0" w:space="0" w:color="auto"/>
            <w:left w:val="none" w:sz="0" w:space="0" w:color="auto"/>
            <w:bottom w:val="none" w:sz="0" w:space="0" w:color="auto"/>
            <w:right w:val="none" w:sz="0" w:space="0" w:color="auto"/>
          </w:divBdr>
        </w:div>
      </w:divsChild>
    </w:div>
    <w:div w:id="1888255539">
      <w:bodyDiv w:val="1"/>
      <w:marLeft w:val="0"/>
      <w:marRight w:val="0"/>
      <w:marTop w:val="0"/>
      <w:marBottom w:val="0"/>
      <w:divBdr>
        <w:top w:val="none" w:sz="0" w:space="0" w:color="auto"/>
        <w:left w:val="none" w:sz="0" w:space="0" w:color="auto"/>
        <w:bottom w:val="none" w:sz="0" w:space="0" w:color="auto"/>
        <w:right w:val="none" w:sz="0" w:space="0" w:color="auto"/>
      </w:divBdr>
    </w:div>
    <w:div w:id="1889494638">
      <w:bodyDiv w:val="1"/>
      <w:marLeft w:val="0"/>
      <w:marRight w:val="0"/>
      <w:marTop w:val="0"/>
      <w:marBottom w:val="0"/>
      <w:divBdr>
        <w:top w:val="none" w:sz="0" w:space="0" w:color="auto"/>
        <w:left w:val="none" w:sz="0" w:space="0" w:color="auto"/>
        <w:bottom w:val="none" w:sz="0" w:space="0" w:color="auto"/>
        <w:right w:val="none" w:sz="0" w:space="0" w:color="auto"/>
      </w:divBdr>
    </w:div>
    <w:div w:id="1893731143">
      <w:bodyDiv w:val="1"/>
      <w:marLeft w:val="0"/>
      <w:marRight w:val="0"/>
      <w:marTop w:val="0"/>
      <w:marBottom w:val="0"/>
      <w:divBdr>
        <w:top w:val="none" w:sz="0" w:space="0" w:color="auto"/>
        <w:left w:val="none" w:sz="0" w:space="0" w:color="auto"/>
        <w:bottom w:val="none" w:sz="0" w:space="0" w:color="auto"/>
        <w:right w:val="none" w:sz="0" w:space="0" w:color="auto"/>
      </w:divBdr>
    </w:div>
    <w:div w:id="1914467913">
      <w:bodyDiv w:val="1"/>
      <w:marLeft w:val="0"/>
      <w:marRight w:val="0"/>
      <w:marTop w:val="0"/>
      <w:marBottom w:val="0"/>
      <w:divBdr>
        <w:top w:val="none" w:sz="0" w:space="0" w:color="auto"/>
        <w:left w:val="none" w:sz="0" w:space="0" w:color="auto"/>
        <w:bottom w:val="none" w:sz="0" w:space="0" w:color="auto"/>
        <w:right w:val="none" w:sz="0" w:space="0" w:color="auto"/>
      </w:divBdr>
    </w:div>
    <w:div w:id="1921870740">
      <w:bodyDiv w:val="1"/>
      <w:marLeft w:val="0"/>
      <w:marRight w:val="0"/>
      <w:marTop w:val="0"/>
      <w:marBottom w:val="0"/>
      <w:divBdr>
        <w:top w:val="none" w:sz="0" w:space="0" w:color="auto"/>
        <w:left w:val="none" w:sz="0" w:space="0" w:color="auto"/>
        <w:bottom w:val="none" w:sz="0" w:space="0" w:color="auto"/>
        <w:right w:val="none" w:sz="0" w:space="0" w:color="auto"/>
      </w:divBdr>
    </w:div>
    <w:div w:id="1924560359">
      <w:bodyDiv w:val="1"/>
      <w:marLeft w:val="0"/>
      <w:marRight w:val="0"/>
      <w:marTop w:val="0"/>
      <w:marBottom w:val="0"/>
      <w:divBdr>
        <w:top w:val="none" w:sz="0" w:space="0" w:color="auto"/>
        <w:left w:val="none" w:sz="0" w:space="0" w:color="auto"/>
        <w:bottom w:val="none" w:sz="0" w:space="0" w:color="auto"/>
        <w:right w:val="none" w:sz="0" w:space="0" w:color="auto"/>
      </w:divBdr>
    </w:div>
    <w:div w:id="1929076458">
      <w:bodyDiv w:val="1"/>
      <w:marLeft w:val="0"/>
      <w:marRight w:val="0"/>
      <w:marTop w:val="0"/>
      <w:marBottom w:val="0"/>
      <w:divBdr>
        <w:top w:val="none" w:sz="0" w:space="0" w:color="auto"/>
        <w:left w:val="none" w:sz="0" w:space="0" w:color="auto"/>
        <w:bottom w:val="none" w:sz="0" w:space="0" w:color="auto"/>
        <w:right w:val="none" w:sz="0" w:space="0" w:color="auto"/>
      </w:divBdr>
    </w:div>
    <w:div w:id="1946766522">
      <w:bodyDiv w:val="1"/>
      <w:marLeft w:val="0"/>
      <w:marRight w:val="0"/>
      <w:marTop w:val="0"/>
      <w:marBottom w:val="0"/>
      <w:divBdr>
        <w:top w:val="none" w:sz="0" w:space="0" w:color="auto"/>
        <w:left w:val="none" w:sz="0" w:space="0" w:color="auto"/>
        <w:bottom w:val="none" w:sz="0" w:space="0" w:color="auto"/>
        <w:right w:val="none" w:sz="0" w:space="0" w:color="auto"/>
      </w:divBdr>
    </w:div>
    <w:div w:id="1968853351">
      <w:bodyDiv w:val="1"/>
      <w:marLeft w:val="0"/>
      <w:marRight w:val="0"/>
      <w:marTop w:val="0"/>
      <w:marBottom w:val="0"/>
      <w:divBdr>
        <w:top w:val="none" w:sz="0" w:space="0" w:color="auto"/>
        <w:left w:val="none" w:sz="0" w:space="0" w:color="auto"/>
        <w:bottom w:val="none" w:sz="0" w:space="0" w:color="auto"/>
        <w:right w:val="none" w:sz="0" w:space="0" w:color="auto"/>
      </w:divBdr>
      <w:divsChild>
        <w:div w:id="332102334">
          <w:marLeft w:val="446"/>
          <w:marRight w:val="0"/>
          <w:marTop w:val="0"/>
          <w:marBottom w:val="0"/>
          <w:divBdr>
            <w:top w:val="none" w:sz="0" w:space="0" w:color="auto"/>
            <w:left w:val="none" w:sz="0" w:space="0" w:color="auto"/>
            <w:bottom w:val="none" w:sz="0" w:space="0" w:color="auto"/>
            <w:right w:val="none" w:sz="0" w:space="0" w:color="auto"/>
          </w:divBdr>
        </w:div>
        <w:div w:id="1494683963">
          <w:marLeft w:val="446"/>
          <w:marRight w:val="0"/>
          <w:marTop w:val="0"/>
          <w:marBottom w:val="0"/>
          <w:divBdr>
            <w:top w:val="none" w:sz="0" w:space="0" w:color="auto"/>
            <w:left w:val="none" w:sz="0" w:space="0" w:color="auto"/>
            <w:bottom w:val="none" w:sz="0" w:space="0" w:color="auto"/>
            <w:right w:val="none" w:sz="0" w:space="0" w:color="auto"/>
          </w:divBdr>
        </w:div>
        <w:div w:id="1627929651">
          <w:marLeft w:val="446"/>
          <w:marRight w:val="0"/>
          <w:marTop w:val="0"/>
          <w:marBottom w:val="0"/>
          <w:divBdr>
            <w:top w:val="none" w:sz="0" w:space="0" w:color="auto"/>
            <w:left w:val="none" w:sz="0" w:space="0" w:color="auto"/>
            <w:bottom w:val="none" w:sz="0" w:space="0" w:color="auto"/>
            <w:right w:val="none" w:sz="0" w:space="0" w:color="auto"/>
          </w:divBdr>
        </w:div>
        <w:div w:id="1847674961">
          <w:marLeft w:val="446"/>
          <w:marRight w:val="0"/>
          <w:marTop w:val="0"/>
          <w:marBottom w:val="0"/>
          <w:divBdr>
            <w:top w:val="none" w:sz="0" w:space="0" w:color="auto"/>
            <w:left w:val="none" w:sz="0" w:space="0" w:color="auto"/>
            <w:bottom w:val="none" w:sz="0" w:space="0" w:color="auto"/>
            <w:right w:val="none" w:sz="0" w:space="0" w:color="auto"/>
          </w:divBdr>
        </w:div>
      </w:divsChild>
    </w:div>
    <w:div w:id="1973171178">
      <w:bodyDiv w:val="1"/>
      <w:marLeft w:val="0"/>
      <w:marRight w:val="0"/>
      <w:marTop w:val="0"/>
      <w:marBottom w:val="0"/>
      <w:divBdr>
        <w:top w:val="none" w:sz="0" w:space="0" w:color="auto"/>
        <w:left w:val="none" w:sz="0" w:space="0" w:color="auto"/>
        <w:bottom w:val="none" w:sz="0" w:space="0" w:color="auto"/>
        <w:right w:val="none" w:sz="0" w:space="0" w:color="auto"/>
      </w:divBdr>
    </w:div>
    <w:div w:id="1976638079">
      <w:bodyDiv w:val="1"/>
      <w:marLeft w:val="0"/>
      <w:marRight w:val="0"/>
      <w:marTop w:val="0"/>
      <w:marBottom w:val="0"/>
      <w:divBdr>
        <w:top w:val="none" w:sz="0" w:space="0" w:color="auto"/>
        <w:left w:val="none" w:sz="0" w:space="0" w:color="auto"/>
        <w:bottom w:val="none" w:sz="0" w:space="0" w:color="auto"/>
        <w:right w:val="none" w:sz="0" w:space="0" w:color="auto"/>
      </w:divBdr>
      <w:divsChild>
        <w:div w:id="159973898">
          <w:marLeft w:val="446"/>
          <w:marRight w:val="0"/>
          <w:marTop w:val="0"/>
          <w:marBottom w:val="0"/>
          <w:divBdr>
            <w:top w:val="none" w:sz="0" w:space="0" w:color="auto"/>
            <w:left w:val="none" w:sz="0" w:space="0" w:color="auto"/>
            <w:bottom w:val="none" w:sz="0" w:space="0" w:color="auto"/>
            <w:right w:val="none" w:sz="0" w:space="0" w:color="auto"/>
          </w:divBdr>
        </w:div>
        <w:div w:id="338238984">
          <w:marLeft w:val="446"/>
          <w:marRight w:val="0"/>
          <w:marTop w:val="0"/>
          <w:marBottom w:val="0"/>
          <w:divBdr>
            <w:top w:val="none" w:sz="0" w:space="0" w:color="auto"/>
            <w:left w:val="none" w:sz="0" w:space="0" w:color="auto"/>
            <w:bottom w:val="none" w:sz="0" w:space="0" w:color="auto"/>
            <w:right w:val="none" w:sz="0" w:space="0" w:color="auto"/>
          </w:divBdr>
        </w:div>
        <w:div w:id="377559277">
          <w:marLeft w:val="446"/>
          <w:marRight w:val="0"/>
          <w:marTop w:val="0"/>
          <w:marBottom w:val="0"/>
          <w:divBdr>
            <w:top w:val="none" w:sz="0" w:space="0" w:color="auto"/>
            <w:left w:val="none" w:sz="0" w:space="0" w:color="auto"/>
            <w:bottom w:val="none" w:sz="0" w:space="0" w:color="auto"/>
            <w:right w:val="none" w:sz="0" w:space="0" w:color="auto"/>
          </w:divBdr>
        </w:div>
        <w:div w:id="586886250">
          <w:marLeft w:val="446"/>
          <w:marRight w:val="0"/>
          <w:marTop w:val="0"/>
          <w:marBottom w:val="0"/>
          <w:divBdr>
            <w:top w:val="none" w:sz="0" w:space="0" w:color="auto"/>
            <w:left w:val="none" w:sz="0" w:space="0" w:color="auto"/>
            <w:bottom w:val="none" w:sz="0" w:space="0" w:color="auto"/>
            <w:right w:val="none" w:sz="0" w:space="0" w:color="auto"/>
          </w:divBdr>
        </w:div>
        <w:div w:id="593443375">
          <w:marLeft w:val="446"/>
          <w:marRight w:val="0"/>
          <w:marTop w:val="0"/>
          <w:marBottom w:val="0"/>
          <w:divBdr>
            <w:top w:val="none" w:sz="0" w:space="0" w:color="auto"/>
            <w:left w:val="none" w:sz="0" w:space="0" w:color="auto"/>
            <w:bottom w:val="none" w:sz="0" w:space="0" w:color="auto"/>
            <w:right w:val="none" w:sz="0" w:space="0" w:color="auto"/>
          </w:divBdr>
        </w:div>
        <w:div w:id="681129609">
          <w:marLeft w:val="446"/>
          <w:marRight w:val="0"/>
          <w:marTop w:val="0"/>
          <w:marBottom w:val="0"/>
          <w:divBdr>
            <w:top w:val="none" w:sz="0" w:space="0" w:color="auto"/>
            <w:left w:val="none" w:sz="0" w:space="0" w:color="auto"/>
            <w:bottom w:val="none" w:sz="0" w:space="0" w:color="auto"/>
            <w:right w:val="none" w:sz="0" w:space="0" w:color="auto"/>
          </w:divBdr>
        </w:div>
        <w:div w:id="863517795">
          <w:marLeft w:val="446"/>
          <w:marRight w:val="0"/>
          <w:marTop w:val="0"/>
          <w:marBottom w:val="0"/>
          <w:divBdr>
            <w:top w:val="none" w:sz="0" w:space="0" w:color="auto"/>
            <w:left w:val="none" w:sz="0" w:space="0" w:color="auto"/>
            <w:bottom w:val="none" w:sz="0" w:space="0" w:color="auto"/>
            <w:right w:val="none" w:sz="0" w:space="0" w:color="auto"/>
          </w:divBdr>
        </w:div>
        <w:div w:id="887185830">
          <w:marLeft w:val="446"/>
          <w:marRight w:val="0"/>
          <w:marTop w:val="0"/>
          <w:marBottom w:val="0"/>
          <w:divBdr>
            <w:top w:val="none" w:sz="0" w:space="0" w:color="auto"/>
            <w:left w:val="none" w:sz="0" w:space="0" w:color="auto"/>
            <w:bottom w:val="none" w:sz="0" w:space="0" w:color="auto"/>
            <w:right w:val="none" w:sz="0" w:space="0" w:color="auto"/>
          </w:divBdr>
        </w:div>
        <w:div w:id="961227898">
          <w:marLeft w:val="446"/>
          <w:marRight w:val="0"/>
          <w:marTop w:val="0"/>
          <w:marBottom w:val="0"/>
          <w:divBdr>
            <w:top w:val="none" w:sz="0" w:space="0" w:color="auto"/>
            <w:left w:val="none" w:sz="0" w:space="0" w:color="auto"/>
            <w:bottom w:val="none" w:sz="0" w:space="0" w:color="auto"/>
            <w:right w:val="none" w:sz="0" w:space="0" w:color="auto"/>
          </w:divBdr>
        </w:div>
        <w:div w:id="1061440779">
          <w:marLeft w:val="446"/>
          <w:marRight w:val="0"/>
          <w:marTop w:val="0"/>
          <w:marBottom w:val="0"/>
          <w:divBdr>
            <w:top w:val="none" w:sz="0" w:space="0" w:color="auto"/>
            <w:left w:val="none" w:sz="0" w:space="0" w:color="auto"/>
            <w:bottom w:val="none" w:sz="0" w:space="0" w:color="auto"/>
            <w:right w:val="none" w:sz="0" w:space="0" w:color="auto"/>
          </w:divBdr>
        </w:div>
        <w:div w:id="1260260477">
          <w:marLeft w:val="1224"/>
          <w:marRight w:val="0"/>
          <w:marTop w:val="0"/>
          <w:marBottom w:val="0"/>
          <w:divBdr>
            <w:top w:val="none" w:sz="0" w:space="0" w:color="auto"/>
            <w:left w:val="none" w:sz="0" w:space="0" w:color="auto"/>
            <w:bottom w:val="none" w:sz="0" w:space="0" w:color="auto"/>
            <w:right w:val="none" w:sz="0" w:space="0" w:color="auto"/>
          </w:divBdr>
        </w:div>
        <w:div w:id="1271627333">
          <w:marLeft w:val="446"/>
          <w:marRight w:val="0"/>
          <w:marTop w:val="0"/>
          <w:marBottom w:val="0"/>
          <w:divBdr>
            <w:top w:val="none" w:sz="0" w:space="0" w:color="auto"/>
            <w:left w:val="none" w:sz="0" w:space="0" w:color="auto"/>
            <w:bottom w:val="none" w:sz="0" w:space="0" w:color="auto"/>
            <w:right w:val="none" w:sz="0" w:space="0" w:color="auto"/>
          </w:divBdr>
        </w:div>
        <w:div w:id="1329672465">
          <w:marLeft w:val="1224"/>
          <w:marRight w:val="0"/>
          <w:marTop w:val="0"/>
          <w:marBottom w:val="0"/>
          <w:divBdr>
            <w:top w:val="none" w:sz="0" w:space="0" w:color="auto"/>
            <w:left w:val="none" w:sz="0" w:space="0" w:color="auto"/>
            <w:bottom w:val="none" w:sz="0" w:space="0" w:color="auto"/>
            <w:right w:val="none" w:sz="0" w:space="0" w:color="auto"/>
          </w:divBdr>
        </w:div>
        <w:div w:id="1367870259">
          <w:marLeft w:val="446"/>
          <w:marRight w:val="0"/>
          <w:marTop w:val="0"/>
          <w:marBottom w:val="0"/>
          <w:divBdr>
            <w:top w:val="none" w:sz="0" w:space="0" w:color="auto"/>
            <w:left w:val="none" w:sz="0" w:space="0" w:color="auto"/>
            <w:bottom w:val="none" w:sz="0" w:space="0" w:color="auto"/>
            <w:right w:val="none" w:sz="0" w:space="0" w:color="auto"/>
          </w:divBdr>
        </w:div>
        <w:div w:id="1416439718">
          <w:marLeft w:val="1224"/>
          <w:marRight w:val="0"/>
          <w:marTop w:val="0"/>
          <w:marBottom w:val="0"/>
          <w:divBdr>
            <w:top w:val="none" w:sz="0" w:space="0" w:color="auto"/>
            <w:left w:val="none" w:sz="0" w:space="0" w:color="auto"/>
            <w:bottom w:val="none" w:sz="0" w:space="0" w:color="auto"/>
            <w:right w:val="none" w:sz="0" w:space="0" w:color="auto"/>
          </w:divBdr>
        </w:div>
        <w:div w:id="1602034794">
          <w:marLeft w:val="446"/>
          <w:marRight w:val="0"/>
          <w:marTop w:val="0"/>
          <w:marBottom w:val="0"/>
          <w:divBdr>
            <w:top w:val="none" w:sz="0" w:space="0" w:color="auto"/>
            <w:left w:val="none" w:sz="0" w:space="0" w:color="auto"/>
            <w:bottom w:val="none" w:sz="0" w:space="0" w:color="auto"/>
            <w:right w:val="none" w:sz="0" w:space="0" w:color="auto"/>
          </w:divBdr>
        </w:div>
        <w:div w:id="1646541544">
          <w:marLeft w:val="446"/>
          <w:marRight w:val="0"/>
          <w:marTop w:val="0"/>
          <w:marBottom w:val="0"/>
          <w:divBdr>
            <w:top w:val="none" w:sz="0" w:space="0" w:color="auto"/>
            <w:left w:val="none" w:sz="0" w:space="0" w:color="auto"/>
            <w:bottom w:val="none" w:sz="0" w:space="0" w:color="auto"/>
            <w:right w:val="none" w:sz="0" w:space="0" w:color="auto"/>
          </w:divBdr>
        </w:div>
        <w:div w:id="1861117993">
          <w:marLeft w:val="1224"/>
          <w:marRight w:val="0"/>
          <w:marTop w:val="0"/>
          <w:marBottom w:val="0"/>
          <w:divBdr>
            <w:top w:val="none" w:sz="0" w:space="0" w:color="auto"/>
            <w:left w:val="none" w:sz="0" w:space="0" w:color="auto"/>
            <w:bottom w:val="none" w:sz="0" w:space="0" w:color="auto"/>
            <w:right w:val="none" w:sz="0" w:space="0" w:color="auto"/>
          </w:divBdr>
        </w:div>
      </w:divsChild>
    </w:div>
    <w:div w:id="1978953429">
      <w:bodyDiv w:val="1"/>
      <w:marLeft w:val="0"/>
      <w:marRight w:val="0"/>
      <w:marTop w:val="0"/>
      <w:marBottom w:val="0"/>
      <w:divBdr>
        <w:top w:val="none" w:sz="0" w:space="0" w:color="auto"/>
        <w:left w:val="none" w:sz="0" w:space="0" w:color="auto"/>
        <w:bottom w:val="none" w:sz="0" w:space="0" w:color="auto"/>
        <w:right w:val="none" w:sz="0" w:space="0" w:color="auto"/>
      </w:divBdr>
    </w:div>
    <w:div w:id="1985423436">
      <w:bodyDiv w:val="1"/>
      <w:marLeft w:val="0"/>
      <w:marRight w:val="0"/>
      <w:marTop w:val="0"/>
      <w:marBottom w:val="0"/>
      <w:divBdr>
        <w:top w:val="none" w:sz="0" w:space="0" w:color="auto"/>
        <w:left w:val="none" w:sz="0" w:space="0" w:color="auto"/>
        <w:bottom w:val="none" w:sz="0" w:space="0" w:color="auto"/>
        <w:right w:val="none" w:sz="0" w:space="0" w:color="auto"/>
      </w:divBdr>
    </w:div>
    <w:div w:id="1992753812">
      <w:bodyDiv w:val="1"/>
      <w:marLeft w:val="0"/>
      <w:marRight w:val="0"/>
      <w:marTop w:val="0"/>
      <w:marBottom w:val="0"/>
      <w:divBdr>
        <w:top w:val="none" w:sz="0" w:space="0" w:color="auto"/>
        <w:left w:val="none" w:sz="0" w:space="0" w:color="auto"/>
        <w:bottom w:val="none" w:sz="0" w:space="0" w:color="auto"/>
        <w:right w:val="none" w:sz="0" w:space="0" w:color="auto"/>
      </w:divBdr>
    </w:div>
    <w:div w:id="1993637384">
      <w:bodyDiv w:val="1"/>
      <w:marLeft w:val="0"/>
      <w:marRight w:val="0"/>
      <w:marTop w:val="0"/>
      <w:marBottom w:val="0"/>
      <w:divBdr>
        <w:top w:val="none" w:sz="0" w:space="0" w:color="auto"/>
        <w:left w:val="none" w:sz="0" w:space="0" w:color="auto"/>
        <w:bottom w:val="none" w:sz="0" w:space="0" w:color="auto"/>
        <w:right w:val="none" w:sz="0" w:space="0" w:color="auto"/>
      </w:divBdr>
      <w:divsChild>
        <w:div w:id="128478374">
          <w:marLeft w:val="446"/>
          <w:marRight w:val="0"/>
          <w:marTop w:val="0"/>
          <w:marBottom w:val="0"/>
          <w:divBdr>
            <w:top w:val="none" w:sz="0" w:space="0" w:color="auto"/>
            <w:left w:val="none" w:sz="0" w:space="0" w:color="auto"/>
            <w:bottom w:val="none" w:sz="0" w:space="0" w:color="auto"/>
            <w:right w:val="none" w:sz="0" w:space="0" w:color="auto"/>
          </w:divBdr>
        </w:div>
        <w:div w:id="363483657">
          <w:marLeft w:val="1224"/>
          <w:marRight w:val="0"/>
          <w:marTop w:val="0"/>
          <w:marBottom w:val="0"/>
          <w:divBdr>
            <w:top w:val="none" w:sz="0" w:space="0" w:color="auto"/>
            <w:left w:val="none" w:sz="0" w:space="0" w:color="auto"/>
            <w:bottom w:val="none" w:sz="0" w:space="0" w:color="auto"/>
            <w:right w:val="none" w:sz="0" w:space="0" w:color="auto"/>
          </w:divBdr>
        </w:div>
        <w:div w:id="364719096">
          <w:marLeft w:val="446"/>
          <w:marRight w:val="0"/>
          <w:marTop w:val="0"/>
          <w:marBottom w:val="0"/>
          <w:divBdr>
            <w:top w:val="none" w:sz="0" w:space="0" w:color="auto"/>
            <w:left w:val="none" w:sz="0" w:space="0" w:color="auto"/>
            <w:bottom w:val="none" w:sz="0" w:space="0" w:color="auto"/>
            <w:right w:val="none" w:sz="0" w:space="0" w:color="auto"/>
          </w:divBdr>
        </w:div>
        <w:div w:id="535387465">
          <w:marLeft w:val="446"/>
          <w:marRight w:val="0"/>
          <w:marTop w:val="0"/>
          <w:marBottom w:val="0"/>
          <w:divBdr>
            <w:top w:val="none" w:sz="0" w:space="0" w:color="auto"/>
            <w:left w:val="none" w:sz="0" w:space="0" w:color="auto"/>
            <w:bottom w:val="none" w:sz="0" w:space="0" w:color="auto"/>
            <w:right w:val="none" w:sz="0" w:space="0" w:color="auto"/>
          </w:divBdr>
        </w:div>
        <w:div w:id="588585111">
          <w:marLeft w:val="1224"/>
          <w:marRight w:val="0"/>
          <w:marTop w:val="0"/>
          <w:marBottom w:val="0"/>
          <w:divBdr>
            <w:top w:val="none" w:sz="0" w:space="0" w:color="auto"/>
            <w:left w:val="none" w:sz="0" w:space="0" w:color="auto"/>
            <w:bottom w:val="none" w:sz="0" w:space="0" w:color="auto"/>
            <w:right w:val="none" w:sz="0" w:space="0" w:color="auto"/>
          </w:divBdr>
        </w:div>
        <w:div w:id="814293752">
          <w:marLeft w:val="446"/>
          <w:marRight w:val="0"/>
          <w:marTop w:val="0"/>
          <w:marBottom w:val="0"/>
          <w:divBdr>
            <w:top w:val="none" w:sz="0" w:space="0" w:color="auto"/>
            <w:left w:val="none" w:sz="0" w:space="0" w:color="auto"/>
            <w:bottom w:val="none" w:sz="0" w:space="0" w:color="auto"/>
            <w:right w:val="none" w:sz="0" w:space="0" w:color="auto"/>
          </w:divBdr>
        </w:div>
        <w:div w:id="919601505">
          <w:marLeft w:val="446"/>
          <w:marRight w:val="0"/>
          <w:marTop w:val="0"/>
          <w:marBottom w:val="0"/>
          <w:divBdr>
            <w:top w:val="none" w:sz="0" w:space="0" w:color="auto"/>
            <w:left w:val="none" w:sz="0" w:space="0" w:color="auto"/>
            <w:bottom w:val="none" w:sz="0" w:space="0" w:color="auto"/>
            <w:right w:val="none" w:sz="0" w:space="0" w:color="auto"/>
          </w:divBdr>
        </w:div>
        <w:div w:id="965745501">
          <w:marLeft w:val="446"/>
          <w:marRight w:val="0"/>
          <w:marTop w:val="0"/>
          <w:marBottom w:val="0"/>
          <w:divBdr>
            <w:top w:val="none" w:sz="0" w:space="0" w:color="auto"/>
            <w:left w:val="none" w:sz="0" w:space="0" w:color="auto"/>
            <w:bottom w:val="none" w:sz="0" w:space="0" w:color="auto"/>
            <w:right w:val="none" w:sz="0" w:space="0" w:color="auto"/>
          </w:divBdr>
        </w:div>
        <w:div w:id="966929972">
          <w:marLeft w:val="446"/>
          <w:marRight w:val="0"/>
          <w:marTop w:val="0"/>
          <w:marBottom w:val="0"/>
          <w:divBdr>
            <w:top w:val="none" w:sz="0" w:space="0" w:color="auto"/>
            <w:left w:val="none" w:sz="0" w:space="0" w:color="auto"/>
            <w:bottom w:val="none" w:sz="0" w:space="0" w:color="auto"/>
            <w:right w:val="none" w:sz="0" w:space="0" w:color="auto"/>
          </w:divBdr>
        </w:div>
        <w:div w:id="1034116929">
          <w:marLeft w:val="446"/>
          <w:marRight w:val="0"/>
          <w:marTop w:val="0"/>
          <w:marBottom w:val="0"/>
          <w:divBdr>
            <w:top w:val="none" w:sz="0" w:space="0" w:color="auto"/>
            <w:left w:val="none" w:sz="0" w:space="0" w:color="auto"/>
            <w:bottom w:val="none" w:sz="0" w:space="0" w:color="auto"/>
            <w:right w:val="none" w:sz="0" w:space="0" w:color="auto"/>
          </w:divBdr>
        </w:div>
        <w:div w:id="1246915678">
          <w:marLeft w:val="446"/>
          <w:marRight w:val="0"/>
          <w:marTop w:val="0"/>
          <w:marBottom w:val="0"/>
          <w:divBdr>
            <w:top w:val="none" w:sz="0" w:space="0" w:color="auto"/>
            <w:left w:val="none" w:sz="0" w:space="0" w:color="auto"/>
            <w:bottom w:val="none" w:sz="0" w:space="0" w:color="auto"/>
            <w:right w:val="none" w:sz="0" w:space="0" w:color="auto"/>
          </w:divBdr>
        </w:div>
        <w:div w:id="1610775041">
          <w:marLeft w:val="446"/>
          <w:marRight w:val="0"/>
          <w:marTop w:val="0"/>
          <w:marBottom w:val="0"/>
          <w:divBdr>
            <w:top w:val="none" w:sz="0" w:space="0" w:color="auto"/>
            <w:left w:val="none" w:sz="0" w:space="0" w:color="auto"/>
            <w:bottom w:val="none" w:sz="0" w:space="0" w:color="auto"/>
            <w:right w:val="none" w:sz="0" w:space="0" w:color="auto"/>
          </w:divBdr>
        </w:div>
        <w:div w:id="1646083016">
          <w:marLeft w:val="446"/>
          <w:marRight w:val="0"/>
          <w:marTop w:val="0"/>
          <w:marBottom w:val="0"/>
          <w:divBdr>
            <w:top w:val="none" w:sz="0" w:space="0" w:color="auto"/>
            <w:left w:val="none" w:sz="0" w:space="0" w:color="auto"/>
            <w:bottom w:val="none" w:sz="0" w:space="0" w:color="auto"/>
            <w:right w:val="none" w:sz="0" w:space="0" w:color="auto"/>
          </w:divBdr>
        </w:div>
        <w:div w:id="1790933208">
          <w:marLeft w:val="446"/>
          <w:marRight w:val="0"/>
          <w:marTop w:val="0"/>
          <w:marBottom w:val="0"/>
          <w:divBdr>
            <w:top w:val="none" w:sz="0" w:space="0" w:color="auto"/>
            <w:left w:val="none" w:sz="0" w:space="0" w:color="auto"/>
            <w:bottom w:val="none" w:sz="0" w:space="0" w:color="auto"/>
            <w:right w:val="none" w:sz="0" w:space="0" w:color="auto"/>
          </w:divBdr>
        </w:div>
        <w:div w:id="1846166364">
          <w:marLeft w:val="446"/>
          <w:marRight w:val="0"/>
          <w:marTop w:val="0"/>
          <w:marBottom w:val="0"/>
          <w:divBdr>
            <w:top w:val="none" w:sz="0" w:space="0" w:color="auto"/>
            <w:left w:val="none" w:sz="0" w:space="0" w:color="auto"/>
            <w:bottom w:val="none" w:sz="0" w:space="0" w:color="auto"/>
            <w:right w:val="none" w:sz="0" w:space="0" w:color="auto"/>
          </w:divBdr>
        </w:div>
        <w:div w:id="1853494463">
          <w:marLeft w:val="446"/>
          <w:marRight w:val="0"/>
          <w:marTop w:val="0"/>
          <w:marBottom w:val="0"/>
          <w:divBdr>
            <w:top w:val="none" w:sz="0" w:space="0" w:color="auto"/>
            <w:left w:val="none" w:sz="0" w:space="0" w:color="auto"/>
            <w:bottom w:val="none" w:sz="0" w:space="0" w:color="auto"/>
            <w:right w:val="none" w:sz="0" w:space="0" w:color="auto"/>
          </w:divBdr>
        </w:div>
        <w:div w:id="1901793943">
          <w:marLeft w:val="1224"/>
          <w:marRight w:val="0"/>
          <w:marTop w:val="0"/>
          <w:marBottom w:val="0"/>
          <w:divBdr>
            <w:top w:val="none" w:sz="0" w:space="0" w:color="auto"/>
            <w:left w:val="none" w:sz="0" w:space="0" w:color="auto"/>
            <w:bottom w:val="none" w:sz="0" w:space="0" w:color="auto"/>
            <w:right w:val="none" w:sz="0" w:space="0" w:color="auto"/>
          </w:divBdr>
        </w:div>
        <w:div w:id="2033650379">
          <w:marLeft w:val="1224"/>
          <w:marRight w:val="0"/>
          <w:marTop w:val="0"/>
          <w:marBottom w:val="0"/>
          <w:divBdr>
            <w:top w:val="none" w:sz="0" w:space="0" w:color="auto"/>
            <w:left w:val="none" w:sz="0" w:space="0" w:color="auto"/>
            <w:bottom w:val="none" w:sz="0" w:space="0" w:color="auto"/>
            <w:right w:val="none" w:sz="0" w:space="0" w:color="auto"/>
          </w:divBdr>
        </w:div>
      </w:divsChild>
    </w:div>
    <w:div w:id="2012833907">
      <w:bodyDiv w:val="1"/>
      <w:marLeft w:val="0"/>
      <w:marRight w:val="0"/>
      <w:marTop w:val="0"/>
      <w:marBottom w:val="0"/>
      <w:divBdr>
        <w:top w:val="none" w:sz="0" w:space="0" w:color="auto"/>
        <w:left w:val="none" w:sz="0" w:space="0" w:color="auto"/>
        <w:bottom w:val="none" w:sz="0" w:space="0" w:color="auto"/>
        <w:right w:val="none" w:sz="0" w:space="0" w:color="auto"/>
      </w:divBdr>
    </w:div>
    <w:div w:id="2017683477">
      <w:bodyDiv w:val="1"/>
      <w:marLeft w:val="0"/>
      <w:marRight w:val="0"/>
      <w:marTop w:val="0"/>
      <w:marBottom w:val="0"/>
      <w:divBdr>
        <w:top w:val="none" w:sz="0" w:space="0" w:color="auto"/>
        <w:left w:val="none" w:sz="0" w:space="0" w:color="auto"/>
        <w:bottom w:val="none" w:sz="0" w:space="0" w:color="auto"/>
        <w:right w:val="none" w:sz="0" w:space="0" w:color="auto"/>
      </w:divBdr>
    </w:div>
    <w:div w:id="2027515680">
      <w:bodyDiv w:val="1"/>
      <w:marLeft w:val="0"/>
      <w:marRight w:val="0"/>
      <w:marTop w:val="0"/>
      <w:marBottom w:val="0"/>
      <w:divBdr>
        <w:top w:val="none" w:sz="0" w:space="0" w:color="auto"/>
        <w:left w:val="none" w:sz="0" w:space="0" w:color="auto"/>
        <w:bottom w:val="none" w:sz="0" w:space="0" w:color="auto"/>
        <w:right w:val="none" w:sz="0" w:space="0" w:color="auto"/>
      </w:divBdr>
    </w:div>
    <w:div w:id="2034376753">
      <w:bodyDiv w:val="1"/>
      <w:marLeft w:val="0"/>
      <w:marRight w:val="0"/>
      <w:marTop w:val="0"/>
      <w:marBottom w:val="0"/>
      <w:divBdr>
        <w:top w:val="none" w:sz="0" w:space="0" w:color="auto"/>
        <w:left w:val="none" w:sz="0" w:space="0" w:color="auto"/>
        <w:bottom w:val="none" w:sz="0" w:space="0" w:color="auto"/>
        <w:right w:val="none" w:sz="0" w:space="0" w:color="auto"/>
      </w:divBdr>
    </w:div>
    <w:div w:id="2053075697">
      <w:bodyDiv w:val="1"/>
      <w:marLeft w:val="0"/>
      <w:marRight w:val="0"/>
      <w:marTop w:val="0"/>
      <w:marBottom w:val="0"/>
      <w:divBdr>
        <w:top w:val="none" w:sz="0" w:space="0" w:color="auto"/>
        <w:left w:val="none" w:sz="0" w:space="0" w:color="auto"/>
        <w:bottom w:val="none" w:sz="0" w:space="0" w:color="auto"/>
        <w:right w:val="none" w:sz="0" w:space="0" w:color="auto"/>
      </w:divBdr>
    </w:div>
    <w:div w:id="2081755130">
      <w:bodyDiv w:val="1"/>
      <w:marLeft w:val="0"/>
      <w:marRight w:val="0"/>
      <w:marTop w:val="0"/>
      <w:marBottom w:val="0"/>
      <w:divBdr>
        <w:top w:val="none" w:sz="0" w:space="0" w:color="auto"/>
        <w:left w:val="none" w:sz="0" w:space="0" w:color="auto"/>
        <w:bottom w:val="none" w:sz="0" w:space="0" w:color="auto"/>
        <w:right w:val="none" w:sz="0" w:space="0" w:color="auto"/>
      </w:divBdr>
    </w:div>
    <w:div w:id="2117674742">
      <w:bodyDiv w:val="1"/>
      <w:marLeft w:val="0"/>
      <w:marRight w:val="0"/>
      <w:marTop w:val="0"/>
      <w:marBottom w:val="0"/>
      <w:divBdr>
        <w:top w:val="none" w:sz="0" w:space="0" w:color="auto"/>
        <w:left w:val="none" w:sz="0" w:space="0" w:color="auto"/>
        <w:bottom w:val="none" w:sz="0" w:space="0" w:color="auto"/>
        <w:right w:val="none" w:sz="0" w:space="0" w:color="auto"/>
      </w:divBdr>
    </w:div>
    <w:div w:id="213158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3.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microsoft.com/office/2011/relationships/commentsExtended" Target="commentsExtended.xml" Id="rId12" /><Relationship Type="http://schemas.openxmlformats.org/officeDocument/2006/relationships/header" Target="header2.xml" Id="rId17" /><Relationship Type="http://schemas.openxmlformats.org/officeDocument/2006/relationships/customXml" Target="../customXml/item2.xml" Id="rId2" /><Relationship Type="http://schemas.openxmlformats.org/officeDocument/2006/relationships/footer" Target="footer2.xml" Id="rId16" /><Relationship Type="http://schemas.microsoft.com/office/2011/relationships/people" Target="peop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 Type="http://schemas.openxmlformats.org/officeDocument/2006/relationships/image" Target="/media/image3.png" Id="Re2be9a94b45c4c88" /></Relationships>
</file>

<file path=word/_rels/footer3.xml.rels>&#65279;<?xml version="1.0" encoding="utf-8"?><Relationships xmlns="http://schemas.openxmlformats.org/package/2006/relationships"><Relationship Type="http://schemas.openxmlformats.org/officeDocument/2006/relationships/image" Target="/media/image4.png" Id="R5dee7d3429a24abd" /></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Loeb\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B620A540480A4C97996A8D7AABD827" ma:contentTypeVersion="6" ma:contentTypeDescription="Create a new document." ma:contentTypeScope="" ma:versionID="d42572221d932de53a631372d103ea3d">
  <xsd:schema xmlns:xsd="http://www.w3.org/2001/XMLSchema" xmlns:xs="http://www.w3.org/2001/XMLSchema" xmlns:p="http://schemas.microsoft.com/office/2006/metadata/properties" xmlns:ns2="c91f17d4-3a99-4471-9a98-867dab4c90ad" xmlns:ns3="8c7f2aa3-f1be-4187-8f5a-ff382cf5b612" targetNamespace="http://schemas.microsoft.com/office/2006/metadata/properties" ma:root="true" ma:fieldsID="d75fb93f8f68330710f336ee95b39788" ns2:_="" ns3:_="">
    <xsd:import namespace="c91f17d4-3a99-4471-9a98-867dab4c90ad"/>
    <xsd:import namespace="8c7f2aa3-f1be-4187-8f5a-ff382cf5b61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1f17d4-3a99-4471-9a98-867dab4c90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c7f2aa3-f1be-4187-8f5a-ff382cf5b61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8c7f2aa3-f1be-4187-8f5a-ff382cf5b612">
      <UserInfo>
        <DisplayName>Balraj, Parthiban (Cognizant)</DisplayName>
        <AccountId>37</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A7A7DC-CAEA-44F3-B1C5-4FD373CA5CE7}"/>
</file>

<file path=customXml/itemProps2.xml><?xml version="1.0" encoding="utf-8"?>
<ds:datastoreItem xmlns:ds="http://schemas.openxmlformats.org/officeDocument/2006/customXml" ds:itemID="{E256F23C-482F-4984-B3E0-D5ABD2FD6686}">
  <ds:schemaRefs>
    <ds:schemaRef ds:uri="http://schemas.microsoft.com/sharepoint/v3/contenttype/forms"/>
  </ds:schemaRefs>
</ds:datastoreItem>
</file>

<file path=customXml/itemProps3.xml><?xml version="1.0" encoding="utf-8"?>
<ds:datastoreItem xmlns:ds="http://schemas.openxmlformats.org/officeDocument/2006/customXml" ds:itemID="{ACCD6EC0-C916-4650-A930-4226DFB455A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72A8BDE-560D-4BC8-95D1-E251C76FE1F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Blank</ap:Template>
  <ap:Application>Microsoft Office Word</ap:Application>
  <ap:DocSecurity>0</ap:DocSecurity>
  <ap:PresentationFormat/>
  <ap:ScaleCrop>false</ap:ScaleCrop>
  <ap:Company>Cognizant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TJX-Cognizant-GPS-Services-Steady-State-SOW</dc:title>
  <dc:subject/>
  <dc:creator>Cognizant</dc:creator>
  <keywords/>
  <lastModifiedBy>Balraj, Parthiban (Cognizant)</lastModifiedBy>
  <revision>8</revision>
  <lastPrinted>2017-04-28T19:14:00.0000000Z</lastPrinted>
  <dcterms:created xsi:type="dcterms:W3CDTF">2020-04-28T14:17:00.0000000Z</dcterms:created>
  <dcterms:modified xsi:type="dcterms:W3CDTF">2020-05-18T15:43:52.4111792Z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16291984.8_x000b_218272-10028</vt:lpwstr>
  </property>
  <property fmtid="{D5CDD505-2E9C-101B-9397-08002B2CF9AE}" pid="3" name="ContentTypeId">
    <vt:lpwstr>0x01010031B620A540480A4C97996A8D7AABD827</vt:lpwstr>
  </property>
  <property fmtid="{D5CDD505-2E9C-101B-9397-08002B2CF9AE}" pid="4" name="TJXRecordClass">
    <vt:lpwstr/>
  </property>
</Properties>
</file>